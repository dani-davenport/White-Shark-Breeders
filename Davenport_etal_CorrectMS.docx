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77777777" w:rsidR="001235D3" w:rsidRPr="00DB19EF" w:rsidRDefault="001235D3" w:rsidP="001235D3">
      <w:pPr>
        <w:pStyle w:val="Standard"/>
      </w:pPr>
      <w:r w:rsidRPr="00DB19EF">
        <w:t xml:space="preserve">Danielle </w:t>
      </w:r>
      <w:proofErr w:type="spellStart"/>
      <w:r w:rsidRPr="00DB19EF">
        <w:t>Davenport</w:t>
      </w:r>
      <w:r w:rsidRPr="00DB19EF">
        <w:rPr>
          <w:vertAlign w:val="superscript"/>
        </w:rPr>
        <w:t>a</w:t>
      </w:r>
      <w:proofErr w:type="spellEnd"/>
      <w:r w:rsidRPr="00DB19EF">
        <w:t xml:space="preserve">, Paul </w:t>
      </w:r>
      <w:proofErr w:type="spellStart"/>
      <w:r w:rsidRPr="00DB19EF">
        <w:t>Butcher</w:t>
      </w:r>
      <w:r w:rsidRPr="00DB19EF">
        <w:rPr>
          <w:vertAlign w:val="superscript"/>
        </w:rPr>
        <w:t>b</w:t>
      </w:r>
      <w:proofErr w:type="spellEnd"/>
      <w:r w:rsidRPr="00DB19EF">
        <w:t xml:space="preserve">, Sara </w:t>
      </w:r>
      <w:proofErr w:type="spellStart"/>
      <w:r w:rsidRPr="00DB19EF">
        <w:t>Andreotti</w:t>
      </w:r>
      <w:r w:rsidRPr="00DB19EF">
        <w:rPr>
          <w:vertAlign w:val="superscript"/>
        </w:rPr>
        <w:t>c</w:t>
      </w:r>
      <w:proofErr w:type="spellEnd"/>
      <w:r w:rsidRPr="00DB19EF">
        <w:t>, Conrad</w:t>
      </w:r>
      <w:r w:rsidRPr="00DB19EF">
        <w:rPr>
          <w:shd w:val="clear" w:color="auto" w:fill="FFFFFF"/>
        </w:rPr>
        <w:t> </w:t>
      </w:r>
      <w:proofErr w:type="spellStart"/>
      <w:r w:rsidRPr="00DB19EF">
        <w:rPr>
          <w:shd w:val="clear" w:color="auto" w:fill="FFFFFF"/>
        </w:rPr>
        <w:t>Matthee</w:t>
      </w:r>
      <w:r w:rsidRPr="00DB19EF">
        <w:rPr>
          <w:vertAlign w:val="superscript"/>
        </w:rPr>
        <w:t>c</w:t>
      </w:r>
      <w:proofErr w:type="spellEnd"/>
      <w:r w:rsidRPr="00DB19EF">
        <w:t xml:space="preserve">, Andrew </w:t>
      </w:r>
      <w:proofErr w:type="spellStart"/>
      <w:r w:rsidRPr="00DB19EF">
        <w:t>Jones</w:t>
      </w:r>
      <w:r w:rsidRPr="00DB19EF">
        <w:rPr>
          <w:vertAlign w:val="superscript"/>
        </w:rPr>
        <w:t>a</w:t>
      </w:r>
      <w:proofErr w:type="spellEnd"/>
      <w:r w:rsidRPr="00DB19EF">
        <w:t xml:space="preserve">, Jennifer </w:t>
      </w:r>
      <w:proofErr w:type="spellStart"/>
      <w:r w:rsidRPr="00DB19EF">
        <w:t>Ovenden</w:t>
      </w:r>
      <w:r w:rsidRPr="00DB19EF">
        <w:rPr>
          <w:vertAlign w:val="superscript"/>
        </w:rPr>
        <w:t>a</w:t>
      </w:r>
      <w:proofErr w:type="spellEnd"/>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77777777" w:rsidR="001235D3" w:rsidRPr="00DB19EF" w:rsidRDefault="001235D3" w:rsidP="001235D3">
      <w:pPr>
        <w:pStyle w:val="Standard"/>
      </w:pPr>
      <w:r w:rsidRPr="00DB19EF">
        <w:t>Danielle Davenport, Molecular Fisheries Laboratory, School of Biomedical Sciences, University of Queensland, St. Lucia, Australia.</w:t>
      </w:r>
    </w:p>
    <w:p w14:paraId="1F87F4EE" w14:textId="77777777" w:rsidR="001235D3" w:rsidRPr="00621923" w:rsidRDefault="001235D3" w:rsidP="001235D3">
      <w:pPr>
        <w:pStyle w:val="Standard"/>
        <w:rPr>
          <w:lang w:val="fr-FR"/>
          <w:rPrChange w:id="0" w:author="Davenport, Danielle" w:date="2024-01-24T15:45:00Z">
            <w:rPr/>
          </w:rPrChange>
        </w:rPr>
      </w:pPr>
      <w:r w:rsidRPr="00621923">
        <w:rPr>
          <w:lang w:val="fr-FR"/>
          <w:rPrChange w:id="1" w:author="Davenport, Danielle" w:date="2024-01-24T15:45:00Z">
            <w:rPr/>
          </w:rPrChange>
        </w:rPr>
        <w:t>Email: danielle.davenport@uq.edu.au; Voice: +61 4322030509</w:t>
      </w:r>
    </w:p>
    <w:p w14:paraId="3DCC2275" w14:textId="77777777" w:rsidR="001235D3" w:rsidRPr="00621923" w:rsidRDefault="001235D3" w:rsidP="001235D3">
      <w:pPr>
        <w:pStyle w:val="Standard"/>
        <w:rPr>
          <w:lang w:val="fr-FR"/>
          <w:rPrChange w:id="2" w:author="Davenport, Danielle" w:date="2024-01-24T15:45:00Z">
            <w:rPr/>
          </w:rPrChange>
        </w:rPr>
      </w:pPr>
    </w:p>
    <w:p w14:paraId="5B52ADBB" w14:textId="77777777" w:rsidR="001235D3" w:rsidRPr="00DB19EF" w:rsidRDefault="001235D3" w:rsidP="001235D3">
      <w:pPr>
        <w:pStyle w:val="Standard"/>
      </w:pPr>
      <w:r w:rsidRPr="00DB19EF">
        <w:t>Paul Butcher &lt;paul.butcher@dpi.nsw.gov.au&gt;</w:t>
      </w:r>
    </w:p>
    <w:p w14:paraId="0DDFC6DD" w14:textId="77777777" w:rsidR="001235D3" w:rsidRPr="00621923" w:rsidRDefault="001235D3" w:rsidP="001235D3">
      <w:pPr>
        <w:pStyle w:val="Standard"/>
        <w:rPr>
          <w:lang w:val="fr-FR"/>
          <w:rPrChange w:id="3" w:author="Davenport, Danielle" w:date="2024-01-24T15:45:00Z">
            <w:rPr/>
          </w:rPrChange>
        </w:rPr>
      </w:pPr>
      <w:r w:rsidRPr="00621923">
        <w:rPr>
          <w:lang w:val="fr-FR"/>
          <w:rPrChange w:id="4" w:author="Davenport, Danielle" w:date="2024-01-24T15:45:00Z">
            <w:rPr/>
          </w:rPrChange>
        </w:rPr>
        <w:t>Sara Andreotti &lt;andreottisara@gmail.com&gt;</w:t>
      </w:r>
    </w:p>
    <w:p w14:paraId="5CDCBD49" w14:textId="77777777" w:rsidR="001235D3" w:rsidRPr="00DB19EF" w:rsidRDefault="001235D3" w:rsidP="001235D3">
      <w:pPr>
        <w:pStyle w:val="Standard"/>
      </w:pPr>
      <w:r w:rsidRPr="00DB19EF">
        <w:t>Conrad</w:t>
      </w:r>
      <w:r w:rsidRPr="00DB19EF">
        <w:rPr>
          <w:shd w:val="clear" w:color="auto" w:fill="FFFFFF"/>
        </w:rPr>
        <w:t> </w:t>
      </w:r>
      <w:proofErr w:type="spellStart"/>
      <w:r w:rsidRPr="00DB19EF">
        <w:rPr>
          <w:shd w:val="clear" w:color="auto" w:fill="FFFFFF"/>
        </w:rPr>
        <w:t>Matthee</w:t>
      </w:r>
      <w:proofErr w:type="spellEnd"/>
      <w:r w:rsidRPr="00DB19EF">
        <w:rPr>
          <w:shd w:val="clear" w:color="auto" w:fill="FFFFFF"/>
        </w:rPr>
        <w:t xml:space="preserv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730F6333" w14:textId="77777777" w:rsidR="001235D3" w:rsidRPr="00DB19EF" w:rsidRDefault="001235D3" w:rsidP="001235D3">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305D919E" w14:textId="77777777" w:rsidR="001235D3" w:rsidRPr="00DB19EF" w:rsidRDefault="001235D3" w:rsidP="001235D3">
      <w:pPr>
        <w:pStyle w:val="Standard"/>
        <w:spacing w:line="276" w:lineRule="auto"/>
        <w:rPr>
          <w:i/>
          <w:sz w:val="28"/>
          <w:szCs w:val="28"/>
        </w:rPr>
      </w:pP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5" w:name="_gjdgxs"/>
      <w:bookmarkEnd w:id="5"/>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61A68C6E" w:rsidR="001235D3" w:rsidRPr="00DB19EF" w:rsidRDefault="001235D3" w:rsidP="001235D3">
      <w:pPr>
        <w:pStyle w:val="Standard"/>
        <w:spacing w:after="280"/>
      </w:pPr>
      <w:r w:rsidRPr="00DB19EF">
        <w:t>D.D performed sample preparation, data analysis, simulations and wrote the manuscript. AJ calculated combined estimates. J.O. &amp; P.B coordinated and led the project. P.B collected NSW samples. S.A and C.M collected SA samples and performed microsatellite genotyping. All authors contributed to</w:t>
      </w:r>
      <w:r w:rsidR="00535091">
        <w:t xml:space="preserve"> and approved </w:t>
      </w:r>
      <w:r w:rsidRPr="00DB19EF">
        <w:t>the final 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6238AD46" w:rsidR="001235D3" w:rsidRPr="00856062" w:rsidRDefault="001235D3" w:rsidP="001235D3">
      <w:pPr>
        <w:pStyle w:val="Standard"/>
        <w:spacing w:line="480" w:lineRule="auto"/>
        <w:jc w:val="both"/>
      </w:pPr>
      <w:bookmarkStart w:id="6" w:name="_30j0zll"/>
      <w:bookmarkEnd w:id="6"/>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ins w:id="7" w:author="Dani Davenport" w:date="2020-09-22T14:36:00Z">
        <w:r w:rsidR="007061FF">
          <w:t>,</w:t>
        </w:r>
      </w:ins>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sibship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Change w:id="8" w:author="Davenport, Danielle" w:date="2024-01-24T15:46:00Z">
              <w:rPr>
                <w:rFonts w:ascii="Cambria Math" w:hAnsi="Cambria Math"/>
              </w:rPr>
            </w:rPrChange>
          </w:rPr>
          <m:t xml:space="preserve">Nb(SA) </m:t>
        </m:r>
      </m:oMath>
      <w:r w:rsidR="00F92635" w:rsidRPr="00621923">
        <w:rPr>
          <w:highlight w:val="yellow"/>
          <w:rPrChange w:id="9" w:author="Davenport, Danielle" w:date="2024-01-24T15:46:00Z">
            <w:rPr/>
          </w:rPrChange>
        </w:rPr>
        <w:t>was 2</w:t>
      </w:r>
      <w:r w:rsidR="00BC6693">
        <w:rPr>
          <w:highlight w:val="yellow"/>
        </w:rPr>
        <w:t>00</w:t>
      </w:r>
      <w:r w:rsidR="00F92635" w:rsidRPr="00621923">
        <w:rPr>
          <w:highlight w:val="yellow"/>
          <w:rPrChange w:id="10" w:author="Davenport, Danielle" w:date="2024-01-24T15:46:00Z">
            <w:rPr/>
          </w:rPrChange>
        </w:rPr>
        <w:t xml:space="preserve"> (95%CI </w:t>
      </w:r>
      <w:r w:rsidR="00BC6693">
        <w:rPr>
          <w:highlight w:val="yellow"/>
        </w:rPr>
        <w:t>147-297</w:t>
      </w:r>
      <w:r w:rsidR="00F92635" w:rsidRPr="00621923">
        <w:rPr>
          <w:highlight w:val="yellow"/>
          <w:rPrChange w:id="11" w:author="Davenport, Danielle" w:date="2024-01-24T15:46:00Z">
            <w:rPr/>
          </w:rPrChange>
        </w:rPr>
        <w:t xml:space="preserve">) and </w:t>
      </w:r>
      <m:oMath>
        <m:r>
          <w:rPr>
            <w:rFonts w:ascii="Cambria Math" w:hAnsi="Cambria Math"/>
            <w:highlight w:val="yellow"/>
            <w:rPrChange w:id="12" w:author="Davenport, Danielle" w:date="2024-01-24T15:46:00Z">
              <w:rPr>
                <w:rFonts w:ascii="Cambria Math" w:hAnsi="Cambria Math"/>
              </w:rPr>
            </w:rPrChange>
          </w:rPr>
          <m:t>Nb(LD</m:t>
        </m:r>
      </m:oMath>
      <w:r w:rsidR="00F92635" w:rsidRPr="00621923">
        <w:rPr>
          <w:highlight w:val="yellow"/>
          <w:rPrChange w:id="13" w:author="Davenport, Danielle" w:date="2024-01-24T15:46:00Z">
            <w:rPr/>
          </w:rPrChange>
        </w:rPr>
        <w:t>)</w:t>
      </w:r>
      <w:r w:rsidR="00DF7F73" w:rsidRPr="00621923">
        <w:rPr>
          <w:highlight w:val="yellow"/>
          <w:rPrChange w:id="14" w:author="Davenport, Danielle" w:date="2024-01-24T15:46:00Z">
            <w:rPr/>
          </w:rPrChange>
        </w:rPr>
        <w:t xml:space="preserve"> was </w:t>
      </w:r>
      <w:r w:rsidR="00BC6693">
        <w:rPr>
          <w:highlight w:val="yellow"/>
        </w:rPr>
        <w:t>171.9</w:t>
      </w:r>
      <w:r w:rsidR="00DF7F73" w:rsidRPr="00621923">
        <w:rPr>
          <w:highlight w:val="yellow"/>
          <w:rPrChange w:id="15" w:author="Davenport, Danielle" w:date="2024-01-24T15:46:00Z">
            <w:rPr/>
          </w:rPrChange>
        </w:rPr>
        <w:t xml:space="preserve"> (95%</w:t>
      </w:r>
      <w:r w:rsidR="00F92635" w:rsidRPr="00621923">
        <w:rPr>
          <w:highlight w:val="yellow"/>
          <w:rPrChange w:id="16" w:author="Davenport, Danielle" w:date="2024-01-24T15:46:00Z">
            <w:rPr/>
          </w:rPrChange>
        </w:rPr>
        <w:t xml:space="preserve">CI </w:t>
      </w:r>
      <w:r w:rsidR="00BC6693">
        <w:rPr>
          <w:highlight w:val="yellow"/>
        </w:rPr>
        <w:t>117.3-301.7</w:t>
      </w:r>
      <w:r w:rsidR="00F92635" w:rsidRPr="00621923">
        <w:rPr>
          <w:highlight w:val="yellow"/>
          <w:rPrChange w:id="17" w:author="Davenport, Danielle" w:date="2024-01-24T15:46:00Z">
            <w:rPr/>
          </w:rPrChange>
        </w:rPr>
        <w:t>).</w:t>
      </w:r>
      <w:r w:rsidR="00F92635" w:rsidRPr="00DB19EF" w:rsidDel="00DE7480">
        <w:t xml:space="preserve"> </w:t>
      </w:r>
      <w:r w:rsidR="000E3124" w:rsidRPr="00DB19EF">
        <w:t>We show that over the time period</w:t>
      </w:r>
      <w:r w:rsidR="009B2031">
        <w:t xml:space="preserve"> studied </w:t>
      </w:r>
      <m:oMath>
        <m:r>
          <w:rPr>
            <w:rFonts w:ascii="Cambria Math" w:hAnsi="Cambria Math"/>
          </w:rPr>
          <m:t xml:space="preserve">Nb </m:t>
        </m:r>
      </m:oMath>
      <w:r w:rsidR="00B97EE2" w:rsidRPr="00CA3FE4">
        <w:rPr>
          <w:highlight w:val="magenta"/>
        </w:rPr>
        <w:t>was</w:t>
      </w:r>
      <w:r w:rsidR="000E3124" w:rsidRPr="00CA3FE4">
        <w:rPr>
          <w:highlight w:val="magenta"/>
        </w:rPr>
        <w:t xml:space="preserve"> </w:t>
      </w:r>
      <w:r w:rsidR="00C06639" w:rsidRPr="00CA3FE4">
        <w:rPr>
          <w:highlight w:val="magenta"/>
        </w:rPr>
        <w:t>stable</w:t>
      </w:r>
      <w:r w:rsidR="00CA3FE4" w:rsidRPr="00CA3FE4">
        <w:rPr>
          <w:highlight w:val="magenta"/>
        </w:rPr>
        <w:t xml:space="preserve"> </w:t>
      </w:r>
      <w:r w:rsidR="00495911">
        <w:rPr>
          <w:highlight w:val="magenta"/>
        </w:rPr>
        <w:t>(</w:t>
      </w:r>
      <w:ins w:id="18" w:author="Davenport, Danielle" w:date="2024-01-24T15:47:00Z">
        <w:r w:rsidR="00621923" w:rsidRPr="00CA3FE4">
          <w:rPr>
            <w:highlight w:val="magenta"/>
          </w:rPr>
          <w:t>showed no detectable trend</w:t>
        </w:r>
      </w:ins>
      <w:r w:rsidR="00495911">
        <w:t>)</w:t>
      </w:r>
      <w:r w:rsidR="00CA3FE4">
        <w:t>,</w:t>
      </w:r>
      <w:r w:rsidR="00F92635" w:rsidRPr="00DB19EF">
        <w:t xml:space="preserve"> </w:t>
      </w:r>
      <w:r w:rsidR="005923A0" w:rsidRPr="00DB19EF">
        <w:t xml:space="preserve">and ranged </w:t>
      </w:r>
      <w:r w:rsidR="00F92635" w:rsidRPr="00DB19EF">
        <w:t>between</w:t>
      </w:r>
      <m:oMath>
        <m:r>
          <w:rPr>
            <w:rFonts w:ascii="Cambria Math" w:hAnsi="Cambria Math"/>
          </w:rPr>
          <m:t xml:space="preserve"> </m:t>
        </m:r>
      </m:oMath>
      <w:r w:rsidR="00BC6693">
        <w:rPr>
          <w:highlight w:val="yellow"/>
        </w:rPr>
        <w:t>91.87</w:t>
      </w:r>
      <w:r w:rsidR="00B670E6" w:rsidRPr="00621923">
        <w:rPr>
          <w:highlight w:val="yellow"/>
          <w:rPrChange w:id="19" w:author="Davenport, Danielle" w:date="2024-01-24T15:46:00Z">
            <w:rPr/>
          </w:rPrChange>
        </w:rPr>
        <w:t xml:space="preserve"> </w:t>
      </w:r>
      <w:r w:rsidR="00F92635" w:rsidRPr="00621923">
        <w:rPr>
          <w:highlight w:val="yellow"/>
          <w:rPrChange w:id="20" w:author="Davenport, Danielle" w:date="2024-01-24T15:46:00Z">
            <w:rPr/>
          </w:rPrChange>
        </w:rPr>
        <w:t>(</w:t>
      </w:r>
      <w:r w:rsidR="00AE0F27" w:rsidRPr="00621923">
        <w:rPr>
          <w:highlight w:val="yellow"/>
          <w:rPrChange w:id="21" w:author="Davenport, Danielle" w:date="2024-01-24T15:46:00Z">
            <w:rPr/>
          </w:rPrChange>
        </w:rPr>
        <w:t>SD</w:t>
      </w:r>
      <w:r w:rsidR="00F92635" w:rsidRPr="00621923">
        <w:rPr>
          <w:highlight w:val="yellow"/>
          <w:rPrChange w:id="22" w:author="Davenport, Danielle" w:date="2024-01-24T15:46:00Z">
            <w:rPr/>
          </w:rPrChange>
        </w:rPr>
        <w:t>±</w:t>
      </w:r>
      <w:r w:rsidR="00BC6693">
        <w:rPr>
          <w:highlight w:val="yellow"/>
        </w:rPr>
        <w:t>25.44</w:t>
      </w:r>
      <w:r w:rsidR="00F92635" w:rsidRPr="00621923">
        <w:rPr>
          <w:highlight w:val="yellow"/>
          <w:rPrChange w:id="23" w:author="Davenport, Danielle" w:date="2024-01-24T15:46:00Z">
            <w:rPr/>
          </w:rPrChange>
        </w:rPr>
        <w:t>) and</w:t>
      </w:r>
      <m:oMath>
        <m:r>
          <w:rPr>
            <w:rFonts w:ascii="Cambria Math" w:hAnsi="Cambria Math"/>
            <w:highlight w:val="yellow"/>
            <w:rPrChange w:id="24" w:author="Davenport, Danielle" w:date="2024-01-24T15:46:00Z">
              <w:rPr>
                <w:rFonts w:ascii="Cambria Math" w:hAnsi="Cambria Math"/>
              </w:rPr>
            </w:rPrChange>
          </w:rPr>
          <m:t xml:space="preserve"> </m:t>
        </m:r>
      </m:oMath>
      <w:r w:rsidR="00BC6693">
        <w:rPr>
          <w:highlight w:val="yellow"/>
        </w:rPr>
        <w:t>252.83</w:t>
      </w:r>
      <w:r w:rsidR="00B670E6" w:rsidRPr="00621923">
        <w:rPr>
          <w:highlight w:val="yellow"/>
          <w:rPrChange w:id="25" w:author="Davenport, Danielle" w:date="2024-01-24T15:46:00Z">
            <w:rPr/>
          </w:rPrChange>
        </w:rPr>
        <w:t xml:space="preserve"> </w:t>
      </w:r>
      <w:r w:rsidR="00F92635" w:rsidRPr="00621923">
        <w:rPr>
          <w:highlight w:val="yellow"/>
          <w:rPrChange w:id="26" w:author="Davenport, Danielle" w:date="2024-01-24T15:46:00Z">
            <w:rPr/>
          </w:rPrChange>
        </w:rPr>
        <w:t>(</w:t>
      </w:r>
      <w:r w:rsidR="00AE0F27" w:rsidRPr="00621923">
        <w:rPr>
          <w:highlight w:val="yellow"/>
          <w:rPrChange w:id="27" w:author="Davenport, Danielle" w:date="2024-01-24T15:46:00Z">
            <w:rPr/>
          </w:rPrChange>
        </w:rPr>
        <w:t>SD</w:t>
      </w:r>
      <w:r w:rsidR="00F92635" w:rsidRPr="00621923">
        <w:rPr>
          <w:highlight w:val="yellow"/>
          <w:rPrChange w:id="28" w:author="Davenport, Danielle" w:date="2024-01-24T15:46:00Z">
            <w:rPr/>
          </w:rPrChange>
        </w:rPr>
        <w:t>±</w:t>
      </w:r>
      <w:r w:rsidR="00BC6693">
        <w:rPr>
          <w:highlight w:val="yellow"/>
        </w:rPr>
        <w:t>67.40</w:t>
      </w:r>
      <w:r w:rsidR="00F92635" w:rsidRPr="00621923">
        <w:rPr>
          <w:highlight w:val="yellow"/>
          <w:rPrChange w:id="29" w:author="Davenport, Danielle" w:date="2024-01-24T15:46:00Z">
            <w:rPr/>
          </w:rPrChange>
        </w:rPr>
        <w:t>)</w:t>
      </w:r>
      <w:r w:rsidR="009B2031">
        <w:t xml:space="preserve"> per year </w:t>
      </w:r>
      <w:r w:rsidR="00F92635" w:rsidRPr="00DB19EF">
        <w:t xml:space="preserve">using a combined estimate of </w:t>
      </w:r>
      <m:oMath>
        <m:r>
          <w:rPr>
            <w:rFonts w:ascii="Cambria Math" w:hAnsi="Cambria Math"/>
          </w:rPr>
          <m:t>Nb</m:t>
        </m:r>
        <m:d>
          <m:dPr>
            <m:ctrlPr>
              <w:rPr>
                <w:rFonts w:ascii="Cambria Math" w:hAnsi="Cambria Math"/>
                <w:i/>
              </w:rPr>
            </m:ctrlPr>
          </m:dPr>
          <m:e>
            <m:r>
              <w:rPr>
                <w:rFonts w:ascii="Cambria Math" w:hAnsi="Cambria Math"/>
              </w:rPr>
              <m:t>LD+SA</m:t>
            </m:r>
          </m:e>
        </m:d>
      </m:oMath>
      <w:r w:rsidR="00F92635" w:rsidRPr="00DB19EF">
        <w:t xml:space="preserve"> from </w:t>
      </w:r>
      <w:r w:rsidR="00F92635" w:rsidRPr="007061FF">
        <w:t xml:space="preserve">SNP </w:t>
      </w:r>
      <w:r w:rsidR="00F92635" w:rsidRPr="00BC6693">
        <w:rPr>
          <w:highlight w:val="yellow"/>
        </w:rPr>
        <w:t>loci</w:t>
      </w:r>
      <w:r w:rsidR="00BC6693" w:rsidRPr="00BC6693">
        <w:rPr>
          <w:highlight w:val="yellow"/>
        </w:rPr>
        <w:t>. A</w:t>
      </w:r>
      <w:r w:rsidR="007061FF">
        <w:t xml:space="preserve"> </w:t>
      </w:r>
      <w:r w:rsidR="00B97EE2" w:rsidRPr="007061FF">
        <w:t>simulation approach showed that</w:t>
      </w:r>
      <w:r w:rsidR="007061FF" w:rsidRPr="007061FF">
        <w:t xml:space="preserve"> in this population</w:t>
      </w:r>
      <w:r w:rsidR="00535091">
        <w:t xml:space="preserve"> effective population size (</w:t>
      </w:r>
      <m:oMath>
        <m:r>
          <w:rPr>
            <w:rFonts w:ascii="Cambria Math" w:hAnsi="Cambria Math"/>
          </w:rPr>
          <m:t>Ne)</m:t>
        </m:r>
      </m:oMath>
      <w:r w:rsidR="007061FF" w:rsidRPr="007061FF" w:rsidDel="007061FF">
        <w:t xml:space="preserve"> </w:t>
      </w:r>
      <w:r w:rsidR="00535091">
        <w:t>per generation can be</w:t>
      </w:r>
      <w:r w:rsidR="007061FF" w:rsidRPr="007061FF">
        <w:t xml:space="preserve"> expected to be larger than</w:t>
      </w:r>
      <w:r w:rsidR="00B97EE2" w:rsidRPr="007061FF">
        <w:t xml:space="preserve"> </w:t>
      </w:r>
      <m:oMath>
        <m:r>
          <w:rPr>
            <w:rFonts w:ascii="Cambria Math" w:hAnsi="Cambria Math"/>
          </w:rPr>
          <m:t>Nb</m:t>
        </m:r>
      </m:oMath>
      <w:r w:rsidR="00535091">
        <w:t xml:space="preserve"> per reproductive cycle</w:t>
      </w:r>
      <w:r w:rsidR="00BC6693">
        <w:t xml:space="preserve"> </w:t>
      </w:r>
      <w:r w:rsidR="00BC6693" w:rsidRPr="00BC6693">
        <w:rPr>
          <w:highlight w:val="yellow"/>
        </w:rPr>
        <w:t>(</w:t>
      </w:r>
      <m:oMath>
        <m:r>
          <w:rPr>
            <w:rFonts w:ascii="Cambria Math" w:hAnsi="Cambria Math"/>
            <w:highlight w:val="yellow"/>
          </w:rPr>
          <m:t>Nb/Ne</m:t>
        </m:r>
      </m:oMath>
      <w:r w:rsidR="00BC6693" w:rsidRPr="00BC6693">
        <w:rPr>
          <w:highlight w:val="yellow"/>
        </w:rPr>
        <w:t xml:space="preserve"> ratio = 0.43) </w:t>
      </w:r>
      <w:r w:rsidR="00B97EE2" w:rsidRPr="00BC6693">
        <w:rPr>
          <w:highlight w:val="yellow"/>
        </w:rPr>
        <w:t>.</w:t>
      </w:r>
      <w:r w:rsidR="00B97EE2" w:rsidRPr="007061FF">
        <w:t xml:space="preserve"> </w:t>
      </w:r>
      <w:r w:rsidR="00F92635" w:rsidRPr="007061FF">
        <w:t>T</w:t>
      </w:r>
      <w:r w:rsidRPr="007061FF">
        <w:t xml:space="preserve">his study demonstrates </w:t>
      </w:r>
      <w:r w:rsidRPr="00BC6693">
        <w:rPr>
          <w:highlight w:val="yellow"/>
        </w:rPr>
        <w:t xml:space="preserve">how </w:t>
      </w:r>
      <w:r w:rsidR="00BC6693" w:rsidRPr="00BC6693">
        <w:rPr>
          <w:highlight w:val="yellow"/>
        </w:rPr>
        <w:t xml:space="preserve">a </w:t>
      </w:r>
      <w:r w:rsidR="00BC6693">
        <w:rPr>
          <w:highlight w:val="yellow"/>
        </w:rPr>
        <w:t>natural</w:t>
      </w:r>
      <w:r w:rsidR="00BC6693" w:rsidRPr="00BC6693">
        <w:rPr>
          <w:highlight w:val="yellow"/>
        </w:rPr>
        <w:t xml:space="preserve"> </w:t>
      </w:r>
      <w:r w:rsidRPr="00BC6693">
        <w:rPr>
          <w:highlight w:val="yellow"/>
        </w:rPr>
        <w:t>breeding</w:t>
      </w:r>
      <w:r w:rsidRPr="007061FF">
        <w:t xml:space="preserve"> population size can be </w:t>
      </w:r>
      <w:r w:rsidR="00535091">
        <w:lastRenderedPageBreak/>
        <w:t xml:space="preserve">monitored over </w:t>
      </w:r>
      <w:r w:rsidR="00535091" w:rsidRPr="00BC6693">
        <w:rPr>
          <w:highlight w:val="yellow"/>
        </w:rPr>
        <w:t>time</w:t>
      </w:r>
      <w:r w:rsidR="00BC6693" w:rsidRPr="00BC6693">
        <w:rPr>
          <w:highlight w:val="yellow"/>
        </w:rPr>
        <w:t xml:space="preserve"> </w:t>
      </w:r>
      <w:r w:rsidR="00BC6693" w:rsidRPr="00BC6693">
        <w:rPr>
          <w:i/>
          <w:iCs/>
          <w:highlight w:val="yellow"/>
        </w:rPr>
        <w:t>in-situ</w:t>
      </w:r>
      <w:r w:rsidR="00BC6693">
        <w:t xml:space="preserve">, and how it might </w:t>
      </w:r>
      <w:r w:rsidRPr="00DB19EF">
        <w:t>provid</w:t>
      </w:r>
      <w:r w:rsidR="00AA3854" w:rsidRPr="00DB19EF">
        <w:t>e</w:t>
      </w:r>
      <w:r w:rsidRPr="00DB19EF">
        <w:t xml:space="preserve"> insight into the effectiveness of recovery and conservatio</w:t>
      </w:r>
      <w:r w:rsidR="00AA3854" w:rsidRPr="00DB19EF">
        <w:t>n measures for the white shark</w:t>
      </w:r>
      <w:r w:rsidR="00BC6693">
        <w:t xml:space="preserve"> </w:t>
      </w:r>
      <w:r w:rsidR="00BC6693" w:rsidRPr="00BC6693">
        <w:rPr>
          <w:highlight w:val="yellow"/>
        </w:rPr>
        <w:t xml:space="preserve">as well as </w:t>
      </w:r>
      <w:r w:rsidRPr="00BC6693">
        <w:rPr>
          <w:highlight w:val="yellow"/>
        </w:rPr>
        <w:t>other</w:t>
      </w:r>
      <w:r w:rsidRPr="00DB19EF">
        <w:t xml:space="preserve"> data-poor species of conservation concern.  </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0"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3DE399D9"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proofErr w:type="spellStart"/>
      <w:r w:rsidR="00EA1234" w:rsidRPr="00AC6E6B">
        <w:rPr>
          <w:rFonts w:asciiTheme="minorHAnsi" w:hAnsiTheme="minorHAnsi" w:cstheme="minorHAnsi"/>
          <w:noProof/>
          <w:color w:val="000000" w:themeColor="text1"/>
        </w:rPr>
        <w:t>Roff</w:t>
      </w:r>
      <w:proofErr w:type="spellEnd"/>
      <w:r w:rsidR="00EA1234" w:rsidRPr="00AC6E6B">
        <w:rPr>
          <w:rFonts w:asciiTheme="minorHAnsi" w:hAnsiTheme="minorHAnsi" w:cstheme="minorHAnsi"/>
          <w:noProof/>
          <w:color w:val="000000" w:themeColor="text1"/>
        </w:rPr>
        <w:t>,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over time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w:t>
      </w:r>
      <w:proofErr w:type="spellStart"/>
      <w:r w:rsidR="00AC6E6B" w:rsidRPr="00AC6E6B">
        <w:rPr>
          <w:rFonts w:asciiTheme="minorHAnsi" w:eastAsia="Times New Roman" w:hAnsiTheme="minorHAnsi" w:cstheme="minorHAnsi"/>
          <w:color w:val="000000" w:themeColor="text1"/>
          <w:lang w:val="en-US" w:eastAsia="en-US"/>
        </w:rPr>
        <w:t>Luikart</w:t>
      </w:r>
      <w:proofErr w:type="spellEnd"/>
      <w:r w:rsidR="00AC6E6B" w:rsidRPr="00AC6E6B">
        <w:rPr>
          <w:rFonts w:asciiTheme="minorHAnsi" w:eastAsia="Times New Roman" w:hAnsiTheme="minorHAnsi" w:cstheme="minorHAnsi"/>
          <w:color w:val="000000" w:themeColor="text1"/>
          <w:lang w:val="en-US" w:eastAsia="en-US"/>
        </w:rPr>
        <w:t xml:space="preserve">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stream productivity, competition, habitat quality, year-of-the-young development) effects on long-term population viability, with significant implications for management and conservation.</w:t>
      </w:r>
    </w:p>
    <w:p w14:paraId="4F9DAA25" w14:textId="7CF9DC38"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31"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32"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population recovery using historical catch data </w:t>
      </w:r>
      <w:r w:rsidR="00F55D9E">
        <w:fldChar w:fldCharType="begin"/>
      </w:r>
      <w:r w:rsidR="00F55D9E">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fldChar w:fldCharType="separate"/>
      </w:r>
      <w:r w:rsidR="00F55D9E">
        <w:rPr>
          <w:noProof/>
        </w:rPr>
        <w:t>(Roff et al., 2018)</w:t>
      </w:r>
      <w:r w:rsidR="00F55D9E">
        <w:fldChar w:fldCharType="end"/>
      </w:r>
      <w:r w:rsidRPr="00DB19EF">
        <w:t xml:space="preserve"> and genetic close-kin-mark-recapture (Bruce et al., 2018; Hillary et al., 2018) </w:t>
      </w:r>
      <w:r w:rsidRPr="00495911">
        <w:rPr>
          <w:highlight w:val="magenta"/>
        </w:rPr>
        <w:t xml:space="preserve">found </w:t>
      </w:r>
      <w:r w:rsidR="00495911" w:rsidRPr="00495911">
        <w:rPr>
          <w:highlight w:val="magenta"/>
        </w:rPr>
        <w:t>a stable trend</w:t>
      </w:r>
      <w:r w:rsidR="00495911">
        <w:t xml:space="preserve">; </w:t>
      </w:r>
      <w:r w:rsidRPr="00DB19EF">
        <w:t xml:space="preserve">no significant evidence of population growth or recovery in the EAP.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w:t>
      </w:r>
      <w:proofErr w:type="spellStart"/>
      <w:r w:rsidRPr="00DB19EF">
        <w:t>i</w:t>
      </w:r>
      <w:proofErr w:type="spellEnd"/>
      <w:r w:rsidRPr="00DB19EF">
        <w:t xml:space="preserve">)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ratios using published estimates of the 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w:t>
      </w:r>
      <w:proofErr w:type="spellStart"/>
      <w:r w:rsidRPr="007061FF">
        <w:rPr>
          <w:i/>
        </w:rPr>
        <w:t>carcahrias</w:t>
      </w:r>
      <w:proofErr w:type="spellEnd"/>
      <w:r w:rsidRPr="007061FF">
        <w:rPr>
          <w:i/>
        </w:rPr>
        <w:t xml:space="preserve">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33" w:name="_1fob9te"/>
      <w:bookmarkEnd w:id="33"/>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34" w:name="_3znysh7"/>
      <w:bookmarkEnd w:id="34"/>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Zealand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 xml:space="preserve">between Buckley Beach, </w:t>
      </w:r>
      <w:proofErr w:type="spellStart"/>
      <w:r w:rsidRPr="00DB19EF">
        <w:t>Narrawalle</w:t>
      </w:r>
      <w:proofErr w:type="spellEnd"/>
      <w:r w:rsidRPr="00DB19EF">
        <w:t xml:space="preserv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w:t>
      </w:r>
      <w:proofErr w:type="spellStart"/>
      <w:r w:rsidRPr="00DB19EF">
        <w:t>Bertalanffy</w:t>
      </w:r>
      <w:proofErr w:type="spellEnd"/>
      <w:r w:rsidRPr="00DB19EF">
        <w:t xml:space="preserve">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proofErr w:type="spellStart"/>
      <w:r w:rsidRPr="00DB19EF">
        <w:rPr>
          <w:i/>
        </w:rPr>
        <w:t>lm</w:t>
      </w:r>
      <w:proofErr w:type="spellEnd"/>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35EDFF18" w:rsidR="001235D3" w:rsidRPr="00DB19EF" w:rsidRDefault="001235D3" w:rsidP="001235D3">
      <w:pPr>
        <w:pStyle w:val="Standard"/>
        <w:spacing w:line="480" w:lineRule="auto"/>
        <w:ind w:firstLine="720"/>
        <w:jc w:val="both"/>
      </w:pPr>
      <w:r w:rsidRPr="00DB19EF">
        <w:t>DNA was extracted from all samples (</w:t>
      </w:r>
      <w:r w:rsidRPr="00DB19EF">
        <w:rPr>
          <w:i/>
        </w:rPr>
        <w:t xml:space="preserve">n </w:t>
      </w:r>
      <w:r w:rsidRPr="00DB19EF">
        <w:t xml:space="preserve">= 279) using a standard salt precipitation procedure. The samples were genotyped by </w:t>
      </w:r>
      <w:proofErr w:type="spellStart"/>
      <w:r w:rsidRPr="00DB19EF">
        <w:t>DArT</w:t>
      </w:r>
      <w:proofErr w:type="spellEnd"/>
      <w:r w:rsidRPr="00DB19EF">
        <w:t xml:space="preserve"> P/L laboratory using </w:t>
      </w:r>
      <w:proofErr w:type="spellStart"/>
      <w:r w:rsidRPr="00DB19EF">
        <w:t>DArTseq</w:t>
      </w:r>
      <w:r w:rsidRPr="00DB19EF">
        <w:rPr>
          <w:vertAlign w:val="superscript"/>
        </w:rPr>
        <w:t>TM</w:t>
      </w:r>
      <w:proofErr w:type="spellEnd"/>
      <w:r w:rsidRPr="00DB19EF">
        <w:rPr>
          <w:vertAlign w:val="superscript"/>
        </w:rPr>
        <w:t xml:space="preserve">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w:t>
      </w:r>
      <w:proofErr w:type="spellStart"/>
      <w:r w:rsidRPr="00DB19EF">
        <w:t>DArT</w:t>
      </w:r>
      <w:proofErr w:type="spellEnd"/>
      <w:r w:rsidRPr="00DB19EF">
        <w:t xml:space="preserve">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r w:rsidRPr="00DB19EF">
        <w:t xml:space="preserve">Post-processing of SNPs </w:t>
      </w:r>
      <w:r w:rsidRPr="00DB19EF">
        <w:lastRenderedPageBreak/>
        <w:t xml:space="preserve">was completed in R (R Core Team, 2018) using the R-Package </w:t>
      </w:r>
      <w:r w:rsidRPr="00DB19EF">
        <w:rPr>
          <w:i/>
        </w:rPr>
        <w:t xml:space="preserve">radiator 0.0.5 </w:t>
      </w:r>
      <w:r w:rsidR="00C04828">
        <w:fldChar w:fldCharType="begin"/>
      </w:r>
      <w:r w:rsidR="00C04828">
        <w:instrText xml:space="preserve"> ADDIN ZOTERO_ITEM CSL_CITATION {"citationID":"DdIxkjAJ","properties":{"formattedCitation":"(Gosselin, 2017)","plainCitation":"(Gosselin, 2017)","noteIndex":0},"citationItems":[{"id":388,"uris":["http://zotero.org/users/local/wg6A3x9B/items/TL5QZXRC"],"uri":["http://zotero.org/users/local/wg6A3x9B/items/TL5QZXRC"],"itemData":{"id":388,"type":"article","call-number":"doi :   10.5281/zenodo.154432","publisher":"R package version   0.0.5 https://github.com/thierrygosselin/radiator","title":"radiator: RADseq Data Exploration,   Manipulation and Visualization using R","author":[{"family":"Gosselin","given":"Thierry"}],"issued":{"date-parts":[["2017"]]}}}],"schema":"https://github.com/citation-style-language/schema/raw/master/csl-citation.json"} </w:instrText>
      </w:r>
      <w:r w:rsidR="00C04828">
        <w:fldChar w:fldCharType="separate"/>
      </w:r>
      <w:r w:rsidR="00C04828">
        <w:rPr>
          <w:noProof/>
        </w:rPr>
        <w:t>(Gosselin, 2017)</w:t>
      </w:r>
      <w:r w:rsidR="00C04828">
        <w:fldChar w:fldCharType="end"/>
      </w:r>
      <w:r w:rsidRPr="00DB19EF">
        <w:t xml:space="preserve"> and 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(O’Leary, Puritz, Willis, Hollenbeck, &amp; Portnoy, 2018; Shafer et al., 2017)</w:t>
      </w:r>
      <w:r w:rsidR="00C04828">
        <w:fldChar w:fldCharType="end"/>
      </w:r>
      <w:r w:rsidR="00C04828">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proofErr w:type="spellStart"/>
      <w:r w:rsidRPr="00DB19EF">
        <w:rPr>
          <w:i/>
        </w:rPr>
        <w:t>adegenet</w:t>
      </w:r>
      <w:proofErr w:type="spellEnd"/>
      <w:r w:rsidRPr="00DB19EF">
        <w:rPr>
          <w:i/>
        </w:rPr>
        <w:t xml:space="preserve"> </w:t>
      </w:r>
      <w:r w:rsidRPr="00DB19EF">
        <w:t>(</w:t>
      </w:r>
      <w:proofErr w:type="spellStart"/>
      <w:r w:rsidRPr="00DB19EF">
        <w:t>Jombart</w:t>
      </w:r>
      <w:proofErr w:type="spellEnd"/>
      <w:r w:rsidRPr="00DB19EF">
        <w:t xml:space="preserve"> et al., 2010). The optimal number of discriminant functions to retain was calculated using the function </w:t>
      </w:r>
      <w:proofErr w:type="spellStart"/>
      <w:r w:rsidRPr="00DB19EF">
        <w:rPr>
          <w:i/>
        </w:rPr>
        <w:t>xvalDAPC</w:t>
      </w:r>
      <w:proofErr w:type="spellEnd"/>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w:t>
      </w:r>
      <w:proofErr w:type="spellStart"/>
      <w:r w:rsidRPr="00DB19EF">
        <w:t>Spaet</w:t>
      </w:r>
      <w:proofErr w:type="spellEnd"/>
      <w:r w:rsidRPr="00DB19EF">
        <w:t xml:space="preserve">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proofErr w:type="spellStart"/>
      <w:r w:rsidRPr="00DB19EF">
        <w:rPr>
          <w:i/>
        </w:rPr>
        <w:t>pcadapt</w:t>
      </w:r>
      <w:proofErr w:type="spellEnd"/>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DB19EF">
        <w:rPr>
          <w:i/>
        </w:rPr>
        <w:t>k</w:t>
      </w:r>
      <w:r w:rsidRPr="00DB19EF">
        <w:t xml:space="preserve"> = 3 principal components). We removed loci when the q-value (</w:t>
      </w:r>
      <w:r w:rsidR="001D300F" w:rsidRPr="00DB19EF">
        <w:t>test statistic)</w:t>
      </w:r>
      <w:r w:rsidRPr="00DB19EF">
        <w:t xml:space="preserve"> was smaller than the false-discovery rate (</w:t>
      </w:r>
      <m:oMath>
        <m:r>
          <w:rPr>
            <w:rFonts w:ascii="Cambria Math" w:hAnsi="Cambria Math"/>
          </w:rPr>
          <m:t>α=0.05</m:t>
        </m:r>
      </m:oMath>
      <w:r w:rsidRPr="00DB19EF">
        <w:t xml:space="preserve">). In the </w:t>
      </w:r>
      <w:r w:rsidRPr="00DB19EF">
        <w:lastRenderedPageBreak/>
        <w:t>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greater than 20%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35" w:author="Dani Davenport" w:date="2020-09-22T14:49:00Z">
            <w:rPr>
              <w:rFonts w:ascii="Cambria Math" w:hAnsi="Cambria Math"/>
            </w:rPr>
            <m:t>&lt;</m:t>
          </w:ins>
        </m:r>
        <m:r>
          <w:rPr>
            <w:rFonts w:ascii="Cambria Math" w:hAnsi="Cambria Math"/>
          </w:rPr>
          <m:t>0.1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2F75A0">
        <w:t>greater</w:t>
      </w:r>
      <w:r w:rsidRPr="00DB19EF">
        <w:t xml:space="preserve"> than or equal to </w:t>
      </w:r>
      <w:r w:rsidR="00F9297F" w:rsidRPr="00DB19EF">
        <w:t xml:space="preserve">+ </w:t>
      </w:r>
      <w:r w:rsidRPr="00DB19EF">
        <w:t xml:space="preserve">0.5 </w:t>
      </w:r>
      <w:r w:rsidR="002F75A0">
        <w:t>or less</w:t>
      </w:r>
      <w:r w:rsidRPr="00DB19EF">
        <w:t xml:space="preserve"> than </w:t>
      </w:r>
      <w:r w:rsidR="00F9297F" w:rsidRPr="00DB19EF">
        <w:t xml:space="preserve">- </w:t>
      </w:r>
      <w:r w:rsidRPr="00DB19EF">
        <w:t xml:space="preserve">0.5 (see Table S3.2, Supplementary Materials 3). Dataset-2 was then used to make estimates of </w:t>
      </w:r>
      <w:r w:rsidRPr="00DB19EF">
        <w:rPr>
          <w:i/>
        </w:rPr>
        <w:t>Nb</w:t>
      </w:r>
      <w:r w:rsidRPr="00DB19EF">
        <w:t>.</w:t>
      </w:r>
    </w:p>
    <w:p w14:paraId="073B5EA6" w14:textId="52029508"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xml:space="preserve">. Fourteen of the loci were derived from previous studies: Ccar1, Ccar13, Ccar6.27x, Ccar9, Iox10, Cca1419, Cca83, Cca1536, Cca1273, Cca711, Cca1072, Cca1466, Cca1276, Cca1226 (Gubili et al., 2010; O’Leary et al., 2015; Pardini et al., 2001). Five loci (CcSA1, CcSA2, CcSA3, CcSA4 and CcSA5) were developed using the methods described in Andreotti et al. (2016). Wet lab genotyping was performed as described by Andreotti et al. (2016) and genotype scoring was performed in </w:t>
      </w:r>
      <w:proofErr w:type="spellStart"/>
      <w:r w:rsidRPr="00DB19EF">
        <w:rPr>
          <w:i/>
        </w:rPr>
        <w:t>Geneious</w:t>
      </w:r>
      <w:proofErr w:type="spellEnd"/>
      <w:r w:rsidRPr="00DB19EF">
        <w:rPr>
          <w:i/>
        </w:rPr>
        <w:t xml:space="preserve"> </w:t>
      </w:r>
      <w:r w:rsidR="00E34FD8" w:rsidRPr="00DB19EF">
        <w:t>v.</w:t>
      </w:r>
      <w:r w:rsidRPr="00DB19EF">
        <w:t xml:space="preserve">5.6.5 (©2005 - 2012 Biomatters Ltd). Assessment of amplification errors, such as large allele drop-out, stuttering and null alleles was conducted in </w:t>
      </w:r>
      <w:proofErr w:type="spellStart"/>
      <w:r w:rsidRPr="00DB19EF">
        <w:rPr>
          <w:i/>
        </w:rPr>
        <w:t>Microchecker</w:t>
      </w:r>
      <w:proofErr w:type="spellEnd"/>
      <w:r w:rsidRPr="00DB19EF">
        <w:rPr>
          <w:i/>
        </w:rPr>
        <w:t xml:space="preserve">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proofErr w:type="spellStart"/>
      <w:r w:rsidRPr="00DB19EF">
        <w:rPr>
          <w:i/>
        </w:rPr>
        <w:t>hierfstat</w:t>
      </w:r>
      <w:proofErr w:type="spellEnd"/>
      <w:r w:rsidRPr="00DB19EF">
        <w:rPr>
          <w:i/>
        </w:rPr>
        <w:t xml:space="preserve">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Hardy-Weinberg equilibrium (HWE) was evaluated </w:t>
      </w:r>
      <w:r w:rsidRPr="00DB19EF">
        <w:lastRenderedPageBreak/>
        <w:t xml:space="preserve">using an exact test based on 10,000 </w:t>
      </w:r>
      <w:r w:rsidRPr="00DB19EF">
        <w:rPr>
          <w:shd w:val="clear" w:color="auto" w:fill="FFFFFF"/>
        </w:rPr>
        <w:t xml:space="preserve">Monte Carlo permutations of alleles and implemented in </w:t>
      </w:r>
      <w:proofErr w:type="spellStart"/>
      <w:r w:rsidRPr="00DB19EF">
        <w:rPr>
          <w:i/>
          <w:shd w:val="clear" w:color="auto" w:fill="FFFFFF"/>
        </w:rPr>
        <w:t>Genepop</w:t>
      </w:r>
      <w:proofErr w:type="spellEnd"/>
      <w:r w:rsidRPr="00DB19EF">
        <w:rPr>
          <w:shd w:val="clear" w:color="auto" w:fill="FFFFFF"/>
        </w:rPr>
        <w:t xml:space="preserve"> </w:t>
      </w:r>
      <w:r w:rsidR="000D302B">
        <w:rPr>
          <w:shd w:val="clear" w:color="auto" w:fill="FFFFFF"/>
        </w:rPr>
        <w:fldChar w:fldCharType="begin"/>
      </w:r>
      <w:r w:rsidR="000D302B">
        <w:rPr>
          <w:shd w:val="clear" w:color="auto" w:fill="FFFFFF"/>
        </w:rPr>
        <w:instrText xml:space="preserve"> ADDIN ZOTERO_ITEM CSL_CITATION {"citationID":"ZexDKJ3a","properties":{"formattedCitation":"(Rousset, 2008)","plainCitation":"(Rousset, 2008)","noteIndex":0},"citationItems":[{"id":1208,"uris":["http://zotero.org/users/local/wg6A3x9B/items/R8CLTMIW"],"uri":["http://zotero.org/users/local/wg6A3x9B/items/R8CLTMIW"],"itemData":{"id":1208,"type":"article-journal","note":"Citation Key: rousset2008complete\ntex.publisher: genepop","title":"A complete re-implementation of the GENEPOP software for software for teaching and research","author":[{"family":"Rousset","given":"F"}],"issued":{"date-parts":[["2008"]]}}}],"schema":"https://github.com/citation-style-language/schema/raw/master/csl-citation.json"} </w:instrText>
      </w:r>
      <w:r w:rsidR="000D302B">
        <w:rPr>
          <w:shd w:val="clear" w:color="auto" w:fill="FFFFFF"/>
        </w:rPr>
        <w:fldChar w:fldCharType="separate"/>
      </w:r>
      <w:r w:rsidR="000D302B">
        <w:rPr>
          <w:noProof/>
          <w:shd w:val="clear" w:color="auto" w:fill="FFFFFF"/>
        </w:rPr>
        <w:t>(Rousset, 2008)</w:t>
      </w:r>
      <w:r w:rsidR="000D302B">
        <w:rPr>
          <w:shd w:val="clear" w:color="auto" w:fill="FFFFFF"/>
        </w:rPr>
        <w:fldChar w:fldCharType="end"/>
      </w:r>
      <w:r w:rsidR="000D302B">
        <w:rPr>
          <w:shd w:val="clear" w:color="auto" w:fill="FFFFFF"/>
        </w:rPr>
        <w:t>.</w:t>
      </w:r>
    </w:p>
    <w:p w14:paraId="0BAAA926" w14:textId="77777777" w:rsidR="001235D3" w:rsidRPr="00DB19EF" w:rsidRDefault="001235D3" w:rsidP="001235D3">
      <w:pPr>
        <w:pStyle w:val="Standard"/>
        <w:ind w:firstLine="720"/>
        <w:rPr>
          <w:i/>
          <w:sz w:val="28"/>
          <w:szCs w:val="28"/>
        </w:rPr>
      </w:pPr>
      <w:r w:rsidRPr="00DB19EF">
        <w:rPr>
          <w:i/>
          <w:sz w:val="28"/>
          <w:szCs w:val="28"/>
        </w:rPr>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The formulation of the LD method uses the observed average disequilibrium between pairs of independent (</w:t>
      </w:r>
      <w:proofErr w:type="spellStart"/>
      <w:r w:rsidRPr="00DB19EF">
        <w:t>ie</w:t>
      </w:r>
      <w:proofErr w:type="spellEnd"/>
      <w:r w:rsidRPr="00DB19EF">
        <w:t xml:space="preserv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t>
      </w:r>
      <w:proofErr w:type="spellStart"/>
      <w:r w:rsidRPr="00DB19EF">
        <w:t>Waples</w:t>
      </w:r>
      <w:proofErr w:type="spellEnd"/>
      <w:r w:rsidRPr="00DB19EF">
        <w:t xml:space="preserve">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proofErr w:type="spellStart"/>
      <w:r w:rsidRPr="00DB19EF">
        <w:rPr>
          <w:i/>
        </w:rPr>
        <w:t>NeEstimator</w:t>
      </w:r>
      <w:proofErr w:type="spellEnd"/>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w:t>
      </w:r>
      <w:r w:rsidRPr="00DB19EF">
        <w:lastRenderedPageBreak/>
        <w:t xml:space="preserve">a higher probability of sharing the same parent or parents (Wang, 2009). The SA method (Wang, 2009) determines the size of the parental generation by estimating the probability that dyad 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64F40D80" w:rsidR="001235D3" w:rsidRPr="00DB19EF"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proofErr w:type="spellStart"/>
      <w:r w:rsidRPr="00DB19EF">
        <w:rPr>
          <w:i/>
        </w:rPr>
        <w:t>NeEstimator</w:t>
      </w:r>
      <w:proofErr w:type="spellEnd"/>
      <w:r w:rsidRPr="00DB19EF">
        <w:rPr>
          <w:i/>
        </w:rPr>
        <w:t xml:space="preserve">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t>
      </w:r>
      <w:proofErr w:type="spellStart"/>
      <w:r w:rsidR="00F9297F" w:rsidRPr="00DB19EF">
        <w:t>Waples</w:t>
      </w:r>
      <w:proofErr w:type="spellEnd"/>
      <w:r w:rsidR="00F9297F" w:rsidRPr="00DB19EF">
        <w:t xml:space="preserve">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siblings depending on the mating system chosen in the programs settings, which may impact the final estimate of </w:t>
      </w:r>
      <m:oMath>
        <m:r>
          <w:rPr>
            <w:rFonts w:ascii="Cambria Math" w:hAnsi="Cambria Math"/>
          </w:rPr>
          <w:lastRenderedPageBreak/>
          <m:t>Nb(SA)</m:t>
        </m:r>
      </m:oMath>
      <w:r w:rsidRPr="00DB19EF">
        <w:t xml:space="preserve">. We tested different COLONY parameters to determine any effects on 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36" w:name="_2et92p0"/>
      <w:bookmarkEnd w:id="36"/>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by taking the harmonic mean of the two values, weighted by the inverse of their variances as suggested in previous studies (see </w:t>
      </w:r>
      <w:proofErr w:type="spellStart"/>
      <w:r w:rsidRPr="00DB19EF">
        <w:t>Waples</w:t>
      </w:r>
      <w:proofErr w:type="spellEnd"/>
      <w:r w:rsidRPr="00DB19EF">
        <w:t xml:space="preserve">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37" w:name="_7g9bs8fxf0s4"/>
      <w:bookmarkEnd w:id="37"/>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w:lastRenderedPageBreak/>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proofErr w:type="spellStart"/>
      <w:r w:rsidR="00A64675" w:rsidRPr="0082670C">
        <w:rPr>
          <w:rFonts w:ascii="Calibri" w:hAnsi="Calibri" w:cs="Times"/>
          <w:color w:val="000000"/>
          <w:lang w:eastAsia="en-US"/>
        </w:rPr>
        <w:t>Felsenstein</w:t>
      </w:r>
      <w:proofErr w:type="spellEnd"/>
      <w:r w:rsidR="00A64675" w:rsidRPr="0082670C">
        <w:rPr>
          <w:rFonts w:ascii="Calibri" w:hAnsi="Calibri" w:cs="Times"/>
          <w:color w:val="000000"/>
          <w:lang w:eastAsia="en-US"/>
        </w:rPr>
        <w:t xml:space="preserve">–Hill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proofErr w:type="spellStart"/>
      <w:r w:rsidR="00AE0D9B" w:rsidRPr="0082670C">
        <w:rPr>
          <w:rFonts w:ascii="Calibri" w:hAnsi="Calibri"/>
          <w:i/>
          <w:color w:val="000000"/>
        </w:rPr>
        <w:t>AgeNe</w:t>
      </w:r>
      <w:proofErr w:type="spellEnd"/>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proofErr w:type="spellStart"/>
      <w:r w:rsidR="00AE0D9B" w:rsidRPr="0082670C">
        <w:rPr>
          <w:rFonts w:ascii="Calibri" w:hAnsi="Calibri"/>
        </w:rPr>
        <w:t>Felsenstein</w:t>
      </w:r>
      <w:proofErr w:type="spellEnd"/>
      <w:r w:rsidR="00AE0D9B" w:rsidRPr="0082670C">
        <w:rPr>
          <w:rFonts w:ascii="Calibri" w:hAnsi="Calibri"/>
        </w:rPr>
        <w:t xml:space="preserve">-Hill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w:t>
      </w:r>
      <w:proofErr w:type="spellStart"/>
      <w:r w:rsidR="00A64675" w:rsidRPr="0082670C">
        <w:rPr>
          <w:rFonts w:ascii="Calibri" w:hAnsi="Calibri"/>
        </w:rPr>
        <w:t>simuPOP</w:t>
      </w:r>
      <w:proofErr w:type="spellEnd"/>
      <w:r w:rsidR="00A64675"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w:t>
      </w:r>
      <w:proofErr w:type="spellStart"/>
      <w:r w:rsidR="002D38CD" w:rsidRPr="0082670C">
        <w:rPr>
          <w:rFonts w:ascii="Calibri" w:hAnsi="Calibri"/>
        </w:rPr>
        <w:t>AgeNe</w:t>
      </w:r>
      <w:proofErr w:type="spellEnd"/>
      <w:r w:rsidR="002D38CD" w:rsidRPr="0082670C">
        <w:rPr>
          <w:rFonts w:ascii="Calibri" w:hAnsi="Calibri"/>
        </w:rPr>
        <w:t xml:space="preserv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individual was represented by 100 microsatellite-like loci, each having 10 possible 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w:t>
      </w:r>
      <w:r w:rsidR="00A64675" w:rsidRPr="0082670C">
        <w:rPr>
          <w:rFonts w:ascii="Calibri" w:hAnsi="Calibri"/>
        </w:rPr>
        <w:lastRenderedPageBreak/>
        <w:t xml:space="preserve">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t>
      </w:r>
      <w:proofErr w:type="spellStart"/>
      <w:r w:rsidR="00CC4208">
        <w:rPr>
          <w:rFonts w:ascii="Calibri" w:hAnsi="Calibri"/>
        </w:rPr>
        <w:t>Waples</w:t>
      </w:r>
      <w:proofErr w:type="spellEnd"/>
      <w:r w:rsidR="00CC4208">
        <w:rPr>
          <w:rFonts w:ascii="Calibri" w:hAnsi="Calibri"/>
        </w:rPr>
        <w:t xml:space="preserve">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665B5BE0" w:rsidR="001235D3" w:rsidRPr="00DB19EF" w:rsidRDefault="001235D3" w:rsidP="00F9297F">
      <w:pPr>
        <w:pStyle w:val="Standard"/>
        <w:spacing w:after="240" w:line="480" w:lineRule="auto"/>
        <w:jc w:val="both"/>
      </w:pPr>
      <w:r w:rsidRPr="00DB19EF">
        <w:t xml:space="preserve">Data for this study are available at UQ </w:t>
      </w:r>
      <w:proofErr w:type="spellStart"/>
      <w:r w:rsidRPr="00DB19EF">
        <w:t>espace</w:t>
      </w:r>
      <w:proofErr w:type="spellEnd"/>
      <w:r w:rsidRPr="00DB19EF">
        <w:t xml:space="preserve">: </w:t>
      </w:r>
      <w:hyperlink r:id="rId6" w:history="1">
        <w:r w:rsidR="00F9297F" w:rsidRPr="00DB19EF">
          <w:rPr>
            <w:rStyle w:val="Hyperlink"/>
          </w:rPr>
          <w:t>https://doi.org/10.14264/uql.2020.634</w:t>
        </w:r>
      </w:hyperlink>
      <w:r w:rsidR="00276A6B">
        <w:t xml:space="preserve"> and </w:t>
      </w:r>
      <w:proofErr w:type="spellStart"/>
      <w:r w:rsidR="00276A6B">
        <w:t>zendoo</w:t>
      </w:r>
      <w:proofErr w:type="spellEnd"/>
      <w:r w:rsidR="00276A6B">
        <w:t xml:space="preserve">: </w:t>
      </w:r>
      <w:hyperlink r:id="rId7" w:history="1">
        <w:r w:rsidR="00276A6B" w:rsidRPr="00276A6B">
          <w:rPr>
            <w:rStyle w:val="Hyperlink"/>
            <w:rFonts w:asciiTheme="minorHAnsi" w:hAnsiTheme="minorHAnsi" w:cstheme="minorHAnsi"/>
          </w:rPr>
          <w:t>10.5281/zenodo.10172611</w:t>
        </w:r>
      </w:hyperlink>
      <w:r w:rsidR="00276A6B">
        <w:t xml:space="preserve">. </w:t>
      </w:r>
      <w:r w:rsidR="00F9297F" w:rsidRPr="00DB19EF">
        <w:t xml:space="preserve"> 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DB19EF" w:rsidRDefault="001235D3" w:rsidP="001235D3">
      <w:pPr>
        <w:pStyle w:val="Standard"/>
        <w:keepNext/>
        <w:keepLines/>
        <w:widowControl/>
        <w:spacing w:before="120" w:after="280" w:line="480" w:lineRule="auto"/>
        <w:ind w:firstLine="720"/>
      </w:pPr>
      <w:r w:rsidRPr="00DB19EF">
        <w:rPr>
          <w:i/>
          <w:sz w:val="28"/>
          <w:szCs w:val="28"/>
        </w:rPr>
        <w:t>Results</w:t>
      </w:r>
    </w:p>
    <w:p w14:paraId="5F84B4E1" w14:textId="6AE6958C" w:rsidR="001235D3" w:rsidRPr="00DB19EF" w:rsidRDefault="005B66DA" w:rsidP="001235D3">
      <w:pPr>
        <w:pStyle w:val="Standard"/>
        <w:keepNext/>
        <w:keepLines/>
        <w:widowControl/>
        <w:spacing w:before="200"/>
        <w:ind w:firstLine="720"/>
      </w:pPr>
      <w:bookmarkStart w:id="38" w:name="_tyjcwt"/>
      <w:bookmarkEnd w:id="38"/>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39" w:name="_3dy6vkm"/>
      <w:bookmarkEnd w:id="39"/>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2013 (n = 67), 2014 (n = 23), 2015 (n = 9) and 2016 (n = 2). The physical size of individuals within age-cohorts increased with age (Figure S2.1). The range of FL between age-cohorts overlapped principally driven by heterogeneous year-</w:t>
      </w:r>
      <w:r w:rsidRPr="00DB19EF">
        <w:lastRenderedPageBreak/>
        <w:t>of-capture sampling; 2010 (</w:t>
      </w:r>
      <w:r w:rsidRPr="00DB19EF">
        <w:rPr>
          <w:i/>
        </w:rPr>
        <w:t>n</w:t>
      </w:r>
      <w:r w:rsidRPr="00DB19EF">
        <w:t xml:space="preserve"> = 30, 224 cm and 296 cm FL), 2011 (</w:t>
      </w:r>
      <w:r w:rsidRPr="00DB19EF">
        <w:rPr>
          <w:i/>
        </w:rPr>
        <w:t xml:space="preserve">n </w:t>
      </w:r>
      <w:r w:rsidRPr="00DB19EF">
        <w:t>= 43, 207 cm and 276 cm FL), 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4B14C399" w:rsidR="001235D3" w:rsidRPr="00DB19EF" w:rsidRDefault="001235D3" w:rsidP="001235D3">
      <w:pPr>
        <w:pStyle w:val="Standard"/>
        <w:spacing w:after="280" w:line="480" w:lineRule="auto"/>
        <w:ind w:firstLine="720"/>
        <w:jc w:val="both"/>
      </w:pPr>
      <w:bookmarkStart w:id="40" w:name="_1t3h5sf"/>
      <w:bookmarkEnd w:id="40"/>
      <w:r w:rsidRPr="00DB19EF">
        <w:t xml:space="preserve">The DArTsoft14 pipeline delivered 9841 SNPs across 9180 loci. The final SNP dataset after filtering consisted of 3668 diallelic SNPs consisting of 236 EAP individuals with high quality SNP genotypes (Dataset-2). 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41" w:name="_4d34og8"/>
      <w:bookmarkEnd w:id="41"/>
      <w:r w:rsidRPr="00DB19EF">
        <w:rPr>
          <w:i/>
          <w:sz w:val="28"/>
          <w:szCs w:val="28"/>
        </w:rPr>
        <w:t>Estima</w:t>
      </w:r>
      <w:r w:rsidR="00F808E2">
        <w:rPr>
          <w:i/>
          <w:sz w:val="28"/>
          <w:szCs w:val="28"/>
        </w:rPr>
        <w:t>tes</w:t>
      </w:r>
      <w:r w:rsidRPr="00DB19EF">
        <w:rPr>
          <w:i/>
          <w:sz w:val="28"/>
          <w:szCs w:val="28"/>
        </w:rPr>
        <w:t xml:space="preserve"> of Nb</w:t>
      </w:r>
    </w:p>
    <w:p w14:paraId="04BE897D" w14:textId="64B6F567" w:rsidR="001235D3" w:rsidRPr="00DB19EF" w:rsidRDefault="001235D3" w:rsidP="001235D3">
      <w:pPr>
        <w:pStyle w:val="Standard"/>
        <w:spacing w:after="280" w:line="480" w:lineRule="auto"/>
        <w:jc w:val="both"/>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intervals</w:t>
      </w:r>
      <w:r w:rsidR="00514844">
        <w:t xml:space="preserve">, </w:t>
      </w:r>
      <w:r w:rsidR="00514844" w:rsidRPr="00514844">
        <w:rPr>
          <w:highlight w:val="yellow"/>
        </w:rPr>
        <w:t xml:space="preserve">with the exception of </w:t>
      </w:r>
      <w:r w:rsidR="00514844">
        <w:rPr>
          <w:highlight w:val="yellow"/>
        </w:rPr>
        <w:t xml:space="preserve">the </w:t>
      </w:r>
      <w:r w:rsidR="00514844" w:rsidRPr="00514844">
        <w:rPr>
          <w:highlight w:val="yellow"/>
        </w:rPr>
        <w:t>2010</w:t>
      </w:r>
      <w:r w:rsidR="00514844">
        <w:t xml:space="preserve"> cohort</w:t>
      </w:r>
      <w:r w:rsidRPr="00DB19EF">
        <w:t xml:space="preserve"> (Table 1). Estimates of </w:t>
      </w:r>
      <m:oMath>
        <m:r>
          <w:rPr>
            <w:rFonts w:ascii="Cambria Math" w:hAnsi="Cambria Math"/>
          </w:rPr>
          <m:t>Nb(SA)</m:t>
        </m:r>
      </m:oMath>
      <w:r w:rsidRPr="00DB19EF">
        <w:t xml:space="preserve"> were not sensitive to changes in model parameters such as the sibship prior, inbreeding settings, error rate and polygamy settings (Table S4.1). This was consistent with the expectations of the SA estimator which becomes increasingly independent of the prior with increasing marker information and sample size.  Although confidence intervals </w:t>
      </w:r>
      <w:r w:rsidRPr="00DB19EF">
        <w:lastRenderedPageBreak/>
        <w:t xml:space="preserve">overlapped, estimates of </w:t>
      </w:r>
      <m:oMath>
        <m:r>
          <w:rPr>
            <w:rFonts w:ascii="Cambria Math" w:hAnsi="Cambria Math"/>
          </w:rPr>
          <m:t>Nb(SA)</m:t>
        </m:r>
      </m:oMath>
      <w:r w:rsidRPr="00DB19EF">
        <w:t xml:space="preserve"> were generally higher than those determined from </w:t>
      </w:r>
      <m:oMath>
        <m:r>
          <w:rPr>
            <w:rFonts w:ascii="Cambria Math" w:hAnsi="Cambria Math"/>
          </w:rPr>
          <m:t>Nb(LD)</m:t>
        </m:r>
      </m:oMath>
      <w:r w:rsidRPr="00DB19EF">
        <w:t xml:space="preserve"> across all cohorts. The 2011 cohort showed the largest difference between estimates; </w:t>
      </w:r>
      <m:oMath>
        <m:r>
          <w:rPr>
            <w:rFonts w:ascii="Cambria Math" w:hAnsi="Cambria Math"/>
            <w:highlight w:val="yellow"/>
          </w:rPr>
          <m:t>Nb(</m:t>
        </m:r>
        <m:sSub>
          <m:sSubPr>
            <m:ctrlPr>
              <w:rPr>
                <w:rFonts w:ascii="Cambria Math" w:hAnsi="Cambria Math"/>
                <w:highlight w:val="yellow"/>
              </w:rPr>
            </m:ctrlPr>
          </m:sSubPr>
          <m:e>
            <m:r>
              <w:rPr>
                <w:rFonts w:ascii="Cambria Math" w:hAnsi="Cambria Math"/>
                <w:highlight w:val="yellow"/>
              </w:rPr>
              <m:t>SA</m:t>
            </m:r>
          </m:e>
          <m:sub>
            <m:r>
              <w:rPr>
                <w:rFonts w:ascii="Cambria Math" w:hAnsi="Cambria Math"/>
                <w:highlight w:val="yellow"/>
              </w:rPr>
              <m:t>2011</m:t>
            </m:r>
          </m:sub>
        </m:sSub>
        <m:r>
          <w:rPr>
            <w:rFonts w:ascii="Cambria Math" w:hAnsi="Cambria Math"/>
            <w:highlight w:val="yellow"/>
          </w:rPr>
          <m:t>)</m:t>
        </m:r>
      </m:oMath>
      <w:r w:rsidR="00DF7F73" w:rsidRPr="00CA2250">
        <w:rPr>
          <w:highlight w:val="yellow"/>
        </w:rPr>
        <w:t xml:space="preserve"> = </w:t>
      </w:r>
      <w:r w:rsidR="00CA2250">
        <w:rPr>
          <w:highlight w:val="yellow"/>
        </w:rPr>
        <w:t>214.6</w:t>
      </w:r>
      <w:r w:rsidR="00DF7F73" w:rsidRPr="00CA2250">
        <w:rPr>
          <w:highlight w:val="yellow"/>
        </w:rPr>
        <w:t xml:space="preserve"> (95%</w:t>
      </w:r>
      <w:r w:rsidRPr="00CA2250">
        <w:rPr>
          <w:highlight w:val="yellow"/>
        </w:rPr>
        <w:t xml:space="preserve">CI </w:t>
      </w:r>
      <w:r w:rsidR="00CA2250">
        <w:rPr>
          <w:highlight w:val="yellow"/>
        </w:rPr>
        <w:t>104.8-551.1</w:t>
      </w:r>
      <w:r w:rsidRPr="00CA2250">
        <w:rPr>
          <w:highlight w:val="yellow"/>
        </w:rPr>
        <w:t xml:space="preserve">), </w:t>
      </w:r>
      <m:oMath>
        <m:r>
          <w:rPr>
            <w:rFonts w:ascii="Cambria Math" w:hAnsi="Cambria Math"/>
            <w:highlight w:val="yellow"/>
          </w:rPr>
          <m:t>Nb(</m:t>
        </m:r>
        <m:sSub>
          <m:sSubPr>
            <m:ctrlPr>
              <w:rPr>
                <w:rFonts w:ascii="Cambria Math" w:hAnsi="Cambria Math"/>
                <w:highlight w:val="yellow"/>
              </w:rPr>
            </m:ctrlPr>
          </m:sSubPr>
          <m:e>
            <m:r>
              <w:rPr>
                <w:rFonts w:ascii="Cambria Math" w:hAnsi="Cambria Math"/>
                <w:highlight w:val="yellow"/>
              </w:rPr>
              <m:t>LD</m:t>
            </m:r>
          </m:e>
          <m:sub>
            <m:r>
              <w:rPr>
                <w:rFonts w:ascii="Cambria Math" w:hAnsi="Cambria Math"/>
                <w:highlight w:val="yellow"/>
              </w:rPr>
              <m:t>2011</m:t>
            </m:r>
          </m:sub>
        </m:sSub>
        <m:r>
          <w:rPr>
            <w:rFonts w:ascii="Cambria Math" w:hAnsi="Cambria Math"/>
            <w:highlight w:val="yellow"/>
          </w:rPr>
          <m:t>)</m:t>
        </m:r>
      </m:oMath>
      <w:r w:rsidR="00DF7F73" w:rsidRPr="00CA2250">
        <w:rPr>
          <w:highlight w:val="yellow"/>
        </w:rPr>
        <w:t xml:space="preserve"> = </w:t>
      </w:r>
      <w:r w:rsidR="00CA2250">
        <w:rPr>
          <w:highlight w:val="yellow"/>
        </w:rPr>
        <w:t>344</w:t>
      </w:r>
      <w:r w:rsidR="00DF7F73" w:rsidRPr="00CA2250">
        <w:rPr>
          <w:highlight w:val="yellow"/>
        </w:rPr>
        <w:t xml:space="preserve"> (95%</w:t>
      </w:r>
      <w:r w:rsidRPr="00CA2250">
        <w:rPr>
          <w:highlight w:val="yellow"/>
        </w:rPr>
        <w:t xml:space="preserve">CI </w:t>
      </w:r>
      <w:r w:rsidR="00CA2250">
        <w:rPr>
          <w:highlight w:val="yellow"/>
        </w:rPr>
        <w:t>211</w:t>
      </w:r>
      <w:r w:rsidRPr="00CA2250">
        <w:rPr>
          <w:highlight w:val="yellow"/>
        </w:rPr>
        <w:t>-</w:t>
      </w:r>
      <w:r w:rsidR="00CA2250">
        <w:rPr>
          <w:highlight w:val="yellow"/>
        </w:rPr>
        <w:t>872</w:t>
      </w:r>
      <w:r w:rsidRPr="00CA2250">
        <w:rPr>
          <w:highlight w:val="yellow"/>
        </w:rPr>
        <w:t>).</w:t>
      </w:r>
    </w:p>
    <w:p w14:paraId="1CAD3829" w14:textId="77777777" w:rsidR="001235D3" w:rsidRPr="00DB19EF" w:rsidRDefault="001235D3" w:rsidP="001235D3">
      <w:pPr>
        <w:pStyle w:val="Standard"/>
        <w:spacing w:after="280" w:line="480" w:lineRule="auto"/>
        <w:ind w:firstLine="720"/>
        <w:jc w:val="both"/>
      </w:pPr>
      <w:r w:rsidRPr="00DB19EF">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The number of estimated full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58B4A347" w:rsidR="0093442F" w:rsidRDefault="001235D3" w:rsidP="0093442F">
      <w:pPr>
        <w:pStyle w:val="Standard"/>
        <w:spacing w:after="280" w:line="480" w:lineRule="auto"/>
        <w:ind w:firstLine="720"/>
        <w:jc w:val="both"/>
        <w:rPr>
          <w:ins w:id="42"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estimated value in </w:t>
      </w:r>
      <w:r w:rsidR="00CA2250" w:rsidRPr="00CA2250">
        <w:rPr>
          <w:highlight w:val="yellow"/>
        </w:rPr>
        <w:t>2010,</w:t>
      </w:r>
      <w:r w:rsidRPr="00CA2250">
        <w:rPr>
          <w:highlight w:val="yellow"/>
        </w:rPr>
        <w:t xml:space="preserve"> </w:t>
      </w:r>
      <m:oMath>
        <m:r>
          <w:rPr>
            <w:rFonts w:ascii="Cambria Math" w:hAnsi="Cambria Math"/>
            <w:highlight w:val="yellow"/>
          </w:rPr>
          <m:t>Nb</m:t>
        </m:r>
        <m:d>
          <m:dPr>
            <m:ctrlPr>
              <w:rPr>
                <w:rFonts w:ascii="Cambria Math" w:hAnsi="Cambria Math"/>
                <w:i/>
                <w:highlight w:val="yellow"/>
              </w:rPr>
            </m:ctrlPr>
          </m:dPr>
          <m:e>
            <m:r>
              <w:rPr>
                <w:rFonts w:ascii="Cambria Math" w:hAnsi="Cambria Math"/>
                <w:highlight w:val="yellow"/>
              </w:rPr>
              <m:t>LD+</m:t>
            </m:r>
            <m:sSub>
              <m:sSubPr>
                <m:ctrlPr>
                  <w:rPr>
                    <w:rFonts w:ascii="Cambria Math" w:hAnsi="Cambria Math"/>
                    <w:highlight w:val="yellow"/>
                  </w:rPr>
                </m:ctrlPr>
              </m:sSubPr>
              <m:e>
                <m:r>
                  <w:rPr>
                    <w:rFonts w:ascii="Cambria Math" w:hAnsi="Cambria Math"/>
                    <w:highlight w:val="yellow"/>
                  </w:rPr>
                  <m:t>SA</m:t>
                </m:r>
              </m:e>
              <m:sub>
                <m:r>
                  <w:rPr>
                    <w:rFonts w:ascii="Cambria Math" w:hAnsi="Cambria Math"/>
                    <w:highlight w:val="yellow"/>
                  </w:rPr>
                  <m:t>2010</m:t>
                </m:r>
              </m:sub>
            </m:sSub>
          </m:e>
        </m:d>
        <m:r>
          <w:rPr>
            <w:rFonts w:ascii="Cambria Math" w:hAnsi="Cambria Math"/>
            <w:highlight w:val="yellow"/>
          </w:rPr>
          <m:t>=91.87</m:t>
        </m:r>
        <m:d>
          <m:dPr>
            <m:ctrlPr>
              <w:rPr>
                <w:rFonts w:ascii="Cambria Math" w:hAnsi="Cambria Math"/>
                <w:i/>
                <w:highlight w:val="yellow"/>
              </w:rPr>
            </m:ctrlPr>
          </m:dPr>
          <m:e>
            <m:r>
              <w:rPr>
                <w:rFonts w:ascii="Cambria Math" w:hAnsi="Cambria Math"/>
                <w:highlight w:val="yellow"/>
              </w:rPr>
              <m:t>25.44 SD</m:t>
            </m:r>
          </m:e>
        </m:d>
        <m:r>
          <w:rPr>
            <w:rFonts w:ascii="Cambria Math" w:hAnsi="Cambria Math"/>
            <w:highlight w:val="yellow"/>
          </w:rPr>
          <m:t>,</m:t>
        </m:r>
      </m:oMath>
      <w:r w:rsidRPr="00DB19EF">
        <w:t xml:space="preserve"> </w:t>
      </w:r>
      <w:r w:rsidRPr="00CA2250">
        <w:rPr>
          <w:highlight w:val="yellow"/>
        </w:rPr>
        <w:t>to the largest in 201</w:t>
      </w:r>
      <w:r w:rsidR="00CA2250" w:rsidRPr="00CA2250">
        <w:rPr>
          <w:highlight w:val="yellow"/>
        </w:rPr>
        <w:t>1</w:t>
      </w:r>
      <w:r w:rsidRPr="00CA2250">
        <w:rPr>
          <w:highlight w:val="yellow"/>
        </w:rPr>
        <w:t xml:space="preserve">, </w:t>
      </w:r>
      <m:oMath>
        <m:r>
          <w:rPr>
            <w:rFonts w:ascii="Cambria Math" w:hAnsi="Cambria Math"/>
            <w:highlight w:val="yellow"/>
          </w:rPr>
          <m:t>Nb(LD+</m:t>
        </m:r>
        <m:sSub>
          <m:sSubPr>
            <m:ctrlPr>
              <w:rPr>
                <w:rFonts w:ascii="Cambria Math" w:hAnsi="Cambria Math"/>
                <w:highlight w:val="yellow"/>
              </w:rPr>
            </m:ctrlPr>
          </m:sSubPr>
          <m:e>
            <m:r>
              <w:rPr>
                <w:rFonts w:ascii="Cambria Math" w:hAnsi="Cambria Math"/>
                <w:highlight w:val="yellow"/>
              </w:rPr>
              <m:t>SA</m:t>
            </m:r>
          </m:e>
          <m:sub>
            <m:r>
              <w:rPr>
                <w:rFonts w:ascii="Cambria Math" w:hAnsi="Cambria Math"/>
                <w:highlight w:val="yellow"/>
              </w:rPr>
              <m:t>2011</m:t>
            </m:r>
          </m:sub>
        </m:sSub>
        <m:r>
          <w:rPr>
            <w:rFonts w:ascii="Cambria Math" w:hAnsi="Cambria Math"/>
            <w:highlight w:val="yellow"/>
          </w:rPr>
          <m:t>)=252(67.4 SD)</m:t>
        </m:r>
      </m:oMath>
      <w:r w:rsidRPr="00CA2250">
        <w:rPr>
          <w:highlight w:val="yellow"/>
        </w:rPr>
        <w:t xml:space="preserve"> (Table 1). The inferred ratio of </w:t>
      </w:r>
      <m:oMath>
        <m:f>
          <m:fPr>
            <m:type m:val="lin"/>
            <m:ctrlPr>
              <w:rPr>
                <w:rFonts w:ascii="Cambria Math" w:hAnsi="Cambria Math"/>
                <w:highlight w:val="yellow"/>
              </w:rPr>
            </m:ctrlPr>
          </m:fPr>
          <m:num>
            <m:r>
              <w:rPr>
                <w:rFonts w:ascii="Cambria Math" w:hAnsi="Cambria Math"/>
                <w:highlight w:val="yellow"/>
              </w:rPr>
              <m:t>Nb</m:t>
            </m:r>
          </m:num>
          <m:den>
            <m:r>
              <w:rPr>
                <w:rFonts w:ascii="Cambria Math" w:hAnsi="Cambria Math"/>
                <w:highlight w:val="yellow"/>
              </w:rPr>
              <m:t>Na</m:t>
            </m:r>
          </m:den>
        </m:f>
      </m:oMath>
      <w:r w:rsidRPr="00CA2250">
        <w:rPr>
          <w:highlight w:val="yellow"/>
        </w:rPr>
        <w:t xml:space="preserve"> ranged from</w:t>
      </w:r>
      <w:r w:rsidRPr="00CA2250">
        <w:t xml:space="preserve"> </w:t>
      </w:r>
      <m:oMath>
        <m:sSub>
          <m:sSubPr>
            <m:ctrlPr>
              <w:rPr>
                <w:rFonts w:ascii="Cambria Math" w:hAnsi="Cambria Math"/>
                <w:highlight w:val="yellow"/>
              </w:rPr>
            </m:ctrlPr>
          </m:sSubPr>
          <m:e>
            <m:f>
              <m:fPr>
                <m:type m:val="lin"/>
                <m:ctrlPr>
                  <w:rPr>
                    <w:rFonts w:ascii="Cambria Math" w:hAnsi="Cambria Math"/>
                    <w:highlight w:val="yellow"/>
                  </w:rPr>
                </m:ctrlPr>
              </m:fPr>
              <m:num>
                <m:r>
                  <w:rPr>
                    <w:rFonts w:ascii="Cambria Math" w:hAnsi="Cambria Math"/>
                    <w:highlight w:val="yellow"/>
                  </w:rPr>
                  <m:t>Nb</m:t>
                </m:r>
              </m:num>
              <m:den>
                <m:r>
                  <w:rPr>
                    <w:rFonts w:ascii="Cambria Math" w:hAnsi="Cambria Math"/>
                    <w:highlight w:val="yellow"/>
                  </w:rPr>
                  <m:t>Na</m:t>
                </m:r>
              </m:den>
            </m:f>
          </m:e>
          <m:sub>
            <m:r>
              <w:rPr>
                <w:rFonts w:ascii="Cambria Math" w:hAnsi="Cambria Math"/>
                <w:highlight w:val="yellow"/>
              </w:rPr>
              <m:t>2010</m:t>
            </m:r>
          </m:sub>
        </m:sSub>
      </m:oMath>
      <w:r w:rsidRPr="00276A6B">
        <w:rPr>
          <w:highlight w:val="yellow"/>
        </w:rPr>
        <w:t xml:space="preserve"> = 0.2</w:t>
      </w:r>
      <w:r w:rsidR="00276A6B" w:rsidRPr="00276A6B">
        <w:rPr>
          <w:highlight w:val="yellow"/>
        </w:rPr>
        <w:t xml:space="preserve">1 </w:t>
      </w:r>
      <w:r w:rsidRPr="00276A6B">
        <w:rPr>
          <w:highlight w:val="yellow"/>
        </w:rPr>
        <w:t>(</w:t>
      </w:r>
      <w:r w:rsidR="00276A6B" w:rsidRPr="00276A6B">
        <w:rPr>
          <w:highlight w:val="yellow"/>
        </w:rPr>
        <w:t>0.08-</w:t>
      </w:r>
      <w:r w:rsidRPr="00276A6B">
        <w:rPr>
          <w:highlight w:val="yellow"/>
        </w:rPr>
        <w:t>0.</w:t>
      </w:r>
      <w:r w:rsidR="00276A6B" w:rsidRPr="00276A6B">
        <w:rPr>
          <w:highlight w:val="yellow"/>
        </w:rPr>
        <w:t>19</w:t>
      </w:r>
      <w:r w:rsidRPr="00276A6B">
        <w:rPr>
          <w:highlight w:val="yellow"/>
        </w:rPr>
        <w:t xml:space="preserve">) to </w:t>
      </w:r>
      <m:oMath>
        <m:sSub>
          <m:sSubPr>
            <m:ctrlPr>
              <w:rPr>
                <w:rFonts w:ascii="Cambria Math" w:hAnsi="Cambria Math"/>
                <w:highlight w:val="yellow"/>
              </w:rPr>
            </m:ctrlPr>
          </m:sSubPr>
          <m:e>
            <m:f>
              <m:fPr>
                <m:type m:val="lin"/>
                <m:ctrlPr>
                  <w:rPr>
                    <w:rFonts w:ascii="Cambria Math" w:hAnsi="Cambria Math"/>
                    <w:highlight w:val="yellow"/>
                  </w:rPr>
                </m:ctrlPr>
              </m:fPr>
              <m:num>
                <m:r>
                  <w:rPr>
                    <w:rFonts w:ascii="Cambria Math" w:hAnsi="Cambria Math"/>
                    <w:highlight w:val="yellow"/>
                  </w:rPr>
                  <m:t>Nb</m:t>
                </m:r>
              </m:num>
              <m:den>
                <m:r>
                  <w:rPr>
                    <w:rFonts w:ascii="Cambria Math" w:hAnsi="Cambria Math"/>
                    <w:highlight w:val="yellow"/>
                  </w:rPr>
                  <m:t>Na</m:t>
                </m:r>
              </m:den>
            </m:f>
          </m:e>
          <m:sub>
            <m:r>
              <w:rPr>
                <w:rFonts w:ascii="Cambria Math" w:hAnsi="Cambria Math"/>
                <w:highlight w:val="yellow"/>
              </w:rPr>
              <m:t>2011</m:t>
            </m:r>
          </m:sub>
        </m:sSub>
      </m:oMath>
      <w:r w:rsidRPr="00276A6B">
        <w:rPr>
          <w:highlight w:val="yellow"/>
        </w:rPr>
        <w:t xml:space="preserve"> = 0.3</w:t>
      </w:r>
      <w:r w:rsidR="003B7842">
        <w:rPr>
          <w:highlight w:val="yellow"/>
        </w:rPr>
        <w:t>4</w:t>
      </w:r>
      <w:r w:rsidRPr="00276A6B">
        <w:rPr>
          <w:highlight w:val="yellow"/>
        </w:rPr>
        <w:t xml:space="preserve"> (</w:t>
      </w:r>
      <w:r w:rsidR="00276A6B" w:rsidRPr="00276A6B">
        <w:rPr>
          <w:highlight w:val="yellow"/>
        </w:rPr>
        <w:t>0.25-0.54</w:t>
      </w:r>
      <w:r w:rsidRPr="00276A6B">
        <w:rPr>
          <w:highlight w:val="yellow"/>
        </w:rPr>
        <w:t xml:space="preserve">). The intervals (in parentheses) were calculated using the lower and upper uncertainty estimates of </w:t>
      </w:r>
      <m:oMath>
        <m:r>
          <w:rPr>
            <w:rFonts w:ascii="Cambria Math" w:hAnsi="Cambria Math"/>
            <w:highlight w:val="yellow"/>
          </w:rPr>
          <m:t xml:space="preserve">Na </m:t>
        </m:r>
      </m:oMath>
      <w:r w:rsidRPr="00276A6B">
        <w:rPr>
          <w:highlight w:val="yellow"/>
        </w:rPr>
        <w:t>from Bruce et al., (2018).</w:t>
      </w:r>
    </w:p>
    <w:p w14:paraId="37B752C1" w14:textId="34E267E3" w:rsidR="00613C6E" w:rsidRPr="00DB19EF"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proofErr w:type="spellStart"/>
      <w:r w:rsidR="000E3124" w:rsidRPr="007061FF">
        <w:rPr>
          <w:i/>
        </w:rPr>
        <w:t>A</w:t>
      </w:r>
      <w:r w:rsidR="00C44FF7" w:rsidRPr="007061FF">
        <w:rPr>
          <w:i/>
        </w:rPr>
        <w:t>geNe</w:t>
      </w:r>
      <w:proofErr w:type="spellEnd"/>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 xml:space="preserve">To account for variations in breeding biology, further forward-time population simulations in </w:t>
      </w:r>
      <w:proofErr w:type="spellStart"/>
      <w:r w:rsidRPr="007061FF">
        <w:t>SimuP</w:t>
      </w:r>
      <w:r w:rsidR="00525C2D">
        <w:t>OP</w:t>
      </w:r>
      <w:proofErr w:type="spellEnd"/>
      <w:r w:rsidRPr="007061FF">
        <w:t xml:space="preserve"> showed the equivalent </w:t>
      </w:r>
      <w:r w:rsidR="00C44FF7" w:rsidRPr="007061FF">
        <w:t xml:space="preserve">no-skip </w:t>
      </w:r>
      <w:r w:rsidR="00C44FF7" w:rsidRPr="007061FF">
        <w:lastRenderedPageBreak/>
        <w:t xml:space="preserve">breeding model closely reflected </w:t>
      </w:r>
      <w:proofErr w:type="spellStart"/>
      <w:r w:rsidR="00C44FF7" w:rsidRPr="007061FF">
        <w:t>AgeNe</w:t>
      </w:r>
      <w:proofErr w:type="spellEnd"/>
      <w:r w:rsidR="00C44FF7" w:rsidRPr="007061FF">
        <w:t xml:space="preserv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6C2B74DF" w14:textId="66AA1134" w:rsidR="001235D3" w:rsidRDefault="001235D3" w:rsidP="001235D3">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t>Discussion</w:t>
      </w:r>
    </w:p>
    <w:p w14:paraId="0E455BBA" w14:textId="36293A83" w:rsidR="007113F2" w:rsidRDefault="004D1991" w:rsidP="007113F2">
      <w:pPr>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Roff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Luikart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(Luikart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xml:space="preserve">, which would be of use to population monitoring and evaluation of conservation and management actions (Luikart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assessment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4D1991">
      <w:pPr>
        <w:jc w:val="both"/>
        <w:rPr>
          <w:rFonts w:asciiTheme="minorHAnsi" w:hAnsiTheme="minorHAnsi" w:cstheme="minorHAnsi"/>
          <w:lang w:val="en-US" w:eastAsia="en-US"/>
        </w:rPr>
      </w:pPr>
    </w:p>
    <w:p w14:paraId="6BFC7BF8" w14:textId="618AAD0F" w:rsidR="00CA2168" w:rsidRDefault="004D1991" w:rsidP="007113F2">
      <w:pPr>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m:t>
        </m:r>
        <m:r>
          <w:rPr>
            <w:rFonts w:ascii="Cambria Math" w:hAnsi="Cambria Math" w:cstheme="minorHAnsi"/>
            <w:color w:val="000000" w:themeColor="text1"/>
            <w:lang w:val="en-US" w:eastAsia="en-US"/>
          </w:rPr>
          <m:t>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w:t>
      </w:r>
      <w:r w:rsidRPr="004D1991">
        <w:rPr>
          <w:rFonts w:asciiTheme="minorHAnsi" w:hAnsiTheme="minorHAnsi" w:cstheme="minorHAnsi"/>
          <w:lang w:val="en-US" w:eastAsia="en-US"/>
        </w:rPr>
        <w:lastRenderedPageBreak/>
        <w:t xml:space="preserve">comparable and results reflected differences between genetic marker type similar to those reported in previous studies (e.g., </w:t>
      </w:r>
      <w:proofErr w:type="spellStart"/>
      <w:r w:rsidRPr="004D1991">
        <w:rPr>
          <w:rFonts w:asciiTheme="minorHAnsi" w:hAnsiTheme="minorHAnsi" w:cstheme="minorHAnsi"/>
          <w:lang w:val="en-US" w:eastAsia="en-US"/>
        </w:rPr>
        <w:t>Beebee</w:t>
      </w:r>
      <w:proofErr w:type="spellEnd"/>
      <w:r w:rsidRPr="004D1991">
        <w:rPr>
          <w:rFonts w:asciiTheme="minorHAnsi" w:hAnsiTheme="minorHAnsi" w:cstheme="minorHAnsi"/>
          <w:lang w:val="en-US" w:eastAsia="en-US"/>
        </w:rPr>
        <w:t xml:space="preserv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(Ackerman et al., 2017; Wang, 2009) which have demonstrated that false sibships (type I errors) occur with a higher frequency compared to false nonsibships (type II errors) when either genetic information or true sibship within a sample is insufficient (i.e., few loci, low polymorphism, small sample size relative to total population size, low inclusion of siblings). </w:t>
      </w:r>
      <m:oMath>
        <m:r>
          <w:rPr>
            <w:rFonts w:ascii="Cambria Math" w:hAnsi="Cambria Math"/>
          </w:rPr>
          <m:t>Nb</m:t>
        </m:r>
      </m:oMath>
      <w:r w:rsidRPr="004D1991">
        <w:rPr>
          <w:rFonts w:asciiTheme="minorHAnsi" w:hAnsiTheme="minorHAnsi" w:cstheme="minorHAnsi"/>
          <w:lang w:val="en-US" w:eastAsia="en-US"/>
        </w:rPr>
        <w:t xml:space="preserve"> estimated using SNPs differed between methods such that </w:t>
      </w:r>
      <m:oMath>
        <m:r>
          <w:rPr>
            <w:rFonts w:ascii="Cambria Math" w:hAnsi="Cambria Math"/>
          </w:rPr>
          <m:t>Nb(LD)</m:t>
        </m:r>
      </m:oMath>
      <w:r w:rsidR="00CA2168"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was lower compared to</w:t>
      </w:r>
      <w:r w:rsidR="007113F2" w:rsidRPr="007113F2">
        <w:rPr>
          <w:rFonts w:ascii="Cambria Math" w:hAnsi="Cambria Math"/>
          <w:i/>
        </w:rPr>
        <w:t xml:space="preserve"> </w:t>
      </w:r>
      <m:oMath>
        <m:r>
          <w:rPr>
            <w:rFonts w:ascii="Cambria Math" w:hAnsi="Cambria Math"/>
          </w:rPr>
          <m:t>Nb</m:t>
        </m:r>
        <m:d>
          <m:dPr>
            <m:ctrlPr>
              <w:rPr>
                <w:rFonts w:ascii="Cambria Math" w:hAnsi="Cambria Math"/>
                <w:i/>
              </w:rPr>
            </m:ctrlPr>
          </m:dPr>
          <m:e>
            <m:r>
              <w:rPr>
                <w:rFonts w:ascii="Cambria Math" w:hAnsi="Cambria Math"/>
              </w:rPr>
              <m:t>SA</m:t>
            </m:r>
          </m:e>
        </m:d>
      </m:oMath>
      <w:r w:rsidRPr="004D1991">
        <w:rPr>
          <w:rFonts w:asciiTheme="minorHAnsi" w:hAnsiTheme="minorHAnsi" w:cstheme="minorHAnsi"/>
          <w:lang w:val="en-US" w:eastAsia="en-US"/>
        </w:rPr>
        <w:t>, although differences were not significant having overlapping C</w:t>
      </w:r>
      <w:r w:rsidR="00CA3FE4">
        <w:rPr>
          <w:rFonts w:asciiTheme="minorHAnsi" w:hAnsiTheme="minorHAnsi" w:cstheme="minorHAnsi"/>
          <w:lang w:val="en-US" w:eastAsia="en-US"/>
        </w:rPr>
        <w:t>I</w:t>
      </w:r>
      <w:r w:rsidRPr="00852534">
        <w:rPr>
          <w:rFonts w:asciiTheme="minorHAnsi" w:hAnsiTheme="minorHAnsi" w:cstheme="minorHAnsi"/>
          <w:highlight w:val="magenta"/>
          <w:lang w:val="en-US" w:eastAsia="en-US"/>
        </w:rPr>
        <w:t>s</w:t>
      </w:r>
      <w:r w:rsidR="00CA3FE4" w:rsidRPr="00852534">
        <w:rPr>
          <w:rFonts w:asciiTheme="minorHAnsi" w:hAnsiTheme="minorHAnsi" w:cstheme="minorHAnsi"/>
          <w:highlight w:val="magenta"/>
          <w:lang w:val="en-US" w:eastAsia="en-US"/>
        </w:rPr>
        <w:t>, with the exception of the 2010 cohort.</w:t>
      </w:r>
      <w:r w:rsidR="00852534" w:rsidRPr="00852534">
        <w:rPr>
          <w:rFonts w:asciiTheme="minorHAnsi" w:hAnsiTheme="minorHAnsi" w:cstheme="minorHAnsi"/>
          <w:highlight w:val="magenta"/>
          <w:lang w:val="en-US" w:eastAsia="en-US"/>
        </w:rPr>
        <w:t xml:space="preserve"> Which did not significantly change the trend.</w:t>
      </w:r>
      <w:r w:rsidR="00852534">
        <w:rPr>
          <w:rFonts w:asciiTheme="minorHAnsi" w:hAnsiTheme="minorHAnsi" w:cstheme="minorHAnsi"/>
          <w:lang w:val="en-US" w:eastAsia="en-US"/>
        </w:rPr>
        <w:t xml:space="preserve">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w:t>
      </w:r>
      <w:proofErr w:type="spellStart"/>
      <w:r w:rsidRPr="004D1991">
        <w:rPr>
          <w:rFonts w:asciiTheme="minorHAnsi" w:hAnsiTheme="minorHAnsi" w:cstheme="minorHAnsi"/>
          <w:lang w:val="en-US" w:eastAsia="en-US"/>
        </w:rPr>
        <w:t>Waples</w:t>
      </w:r>
      <w:proofErr w:type="spellEnd"/>
      <w:r w:rsidRPr="004D1991">
        <w:rPr>
          <w:rFonts w:asciiTheme="minorHAnsi" w:hAnsiTheme="minorHAnsi" w:cstheme="minorHAnsi"/>
          <w:lang w:val="en-US" w:eastAsia="en-US"/>
        </w:rPr>
        <w:t xml:space="preserve"> et al., 2014, 2018). </w:t>
      </w:r>
    </w:p>
    <w:p w14:paraId="3D710D7C" w14:textId="6BDDD121" w:rsidR="00CA2168" w:rsidRDefault="004D1991" w:rsidP="007113F2">
      <w:pPr>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r w:rsidR="007113F2">
        <w:rPr>
          <w:rFonts w:asciiTheme="minorHAnsi" w:hAnsiTheme="minorHAnsi" w:cstheme="minorHAnsi"/>
          <w:lang w:val="en-US" w:eastAsia="en-US"/>
        </w:rPr>
        <w:t xml:space="preserve">nd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w:t>
      </w:r>
      <w:proofErr w:type="spellStart"/>
      <w:r w:rsidRPr="004D1991">
        <w:rPr>
          <w:rFonts w:asciiTheme="minorHAnsi" w:hAnsiTheme="minorHAnsi" w:cstheme="minorHAnsi"/>
          <w:lang w:val="en-US" w:eastAsia="en-US"/>
        </w:rPr>
        <w:t>Nunney</w:t>
      </w:r>
      <w:proofErr w:type="spellEnd"/>
      <w:r w:rsidRPr="004D1991">
        <w:rPr>
          <w:rFonts w:asciiTheme="minorHAnsi" w:hAnsiTheme="minorHAnsi" w:cstheme="minorHAnsi"/>
          <w:lang w:val="en-US" w:eastAsia="en-US"/>
        </w:rPr>
        <w:t xml:space="preserve">,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 xml:space="preserve">C. </w:t>
      </w:r>
      <w:proofErr w:type="spellStart"/>
      <w:r w:rsidRPr="007113F2">
        <w:rPr>
          <w:rFonts w:asciiTheme="minorHAnsi" w:hAnsiTheme="minorHAnsi" w:cstheme="minorHAnsi"/>
          <w:i/>
          <w:iCs/>
          <w:lang w:val="en-US" w:eastAsia="en-US"/>
        </w:rPr>
        <w:t>plumbeus</w:t>
      </w:r>
      <w:proofErr w:type="spellEnd"/>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applies to a single reproductive cycle; when ratios are close to 1, we can infer that the majority of the adult population contribute to the next generation and that the offspring number per adult approaches the standard scenario of binomial distribution (</w:t>
      </w:r>
      <w:proofErr w:type="spellStart"/>
      <w:r w:rsidRPr="007113F2">
        <w:rPr>
          <w:rFonts w:asciiTheme="minorHAnsi" w:hAnsiTheme="minorHAnsi" w:cstheme="minorHAnsi"/>
          <w:color w:val="000000" w:themeColor="text1"/>
          <w:lang w:val="en-US" w:eastAsia="en-US"/>
        </w:rPr>
        <w:t>Hedgecock</w:t>
      </w:r>
      <w:proofErr w:type="spellEnd"/>
      <w:r w:rsidRPr="007113F2">
        <w:rPr>
          <w:rFonts w:asciiTheme="minorHAnsi" w:hAnsiTheme="minorHAnsi" w:cstheme="minorHAnsi"/>
          <w:color w:val="000000" w:themeColor="text1"/>
          <w:lang w:val="en-US" w:eastAsia="en-US"/>
        </w:rPr>
        <w:t>, 1994). In contrast, when ratios are &lt; 1, we can infer there is some deviation from the 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including fluctuations in population size and several important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&amp; </w:t>
      </w:r>
      <w:proofErr w:type="spellStart"/>
      <w:r w:rsidRPr="007113F2">
        <w:rPr>
          <w:rFonts w:asciiTheme="minorHAnsi" w:hAnsiTheme="minorHAnsi" w:cstheme="minorHAnsi"/>
          <w:color w:val="000000" w:themeColor="text1"/>
          <w:lang w:val="en-US" w:eastAsia="en-US"/>
        </w:rPr>
        <w:t>Anato</w:t>
      </w:r>
      <w:proofErr w:type="spellEnd"/>
      <w:r w:rsidRPr="007113F2">
        <w:rPr>
          <w:rFonts w:asciiTheme="minorHAnsi" w:hAnsiTheme="minorHAnsi" w:cstheme="minorHAnsi"/>
          <w:color w:val="000000" w:themeColor="text1"/>
          <w:lang w:val="en-US" w:eastAsia="en-US"/>
        </w:rPr>
        <w:t xml:space="preserve">,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w:t>
      </w:r>
      <w:proofErr w:type="spellStart"/>
      <w:r w:rsidRPr="007113F2">
        <w:rPr>
          <w:rFonts w:asciiTheme="minorHAnsi" w:hAnsiTheme="minorHAnsi" w:cstheme="minorHAnsi"/>
          <w:color w:val="000000" w:themeColor="text1"/>
          <w:lang w:val="en-US" w:eastAsia="en-US"/>
        </w:rPr>
        <w:t>Mollet</w:t>
      </w:r>
      <w:proofErr w:type="spellEnd"/>
      <w:r w:rsidRPr="007113F2">
        <w:rPr>
          <w:rFonts w:asciiTheme="minorHAnsi" w:hAnsiTheme="minorHAnsi" w:cstheme="minorHAnsi"/>
          <w:color w:val="000000" w:themeColor="text1"/>
          <w:lang w:val="en-US" w:eastAsia="en-US"/>
        </w:rPr>
        <w:t xml:space="preserve">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w:t>
      </w:r>
      <w:r w:rsidRPr="007113F2">
        <w:rPr>
          <w:rFonts w:asciiTheme="minorHAnsi" w:hAnsiTheme="minorHAnsi" w:cstheme="minorHAnsi"/>
          <w:color w:val="000000" w:themeColor="text1"/>
          <w:lang w:val="en-US" w:eastAsia="en-US"/>
        </w:rPr>
        <w:lastRenderedPageBreak/>
        <w:t xml:space="preserve">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apply (2010-2013). </w:t>
      </w:r>
    </w:p>
    <w:p w14:paraId="1FADA90D" w14:textId="765403DD" w:rsidR="004D1991" w:rsidRPr="007113F2" w:rsidRDefault="004D1991" w:rsidP="007113F2">
      <w:pPr>
        <w:ind w:firstLine="720"/>
        <w:jc w:val="both"/>
        <w:rPr>
          <w:rFonts w:asciiTheme="minorHAnsi" w:eastAsiaTheme="minorEastAsia" w:hAnsiTheme="minorHAnsi" w:cstheme="minorHAnsi"/>
          <w:color w:val="000000" w:themeColor="text1"/>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is small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m:t>
        </m:r>
        <m:r>
          <w:rPr>
            <w:rFonts w:ascii="Cambria Math" w:hAnsi="Cambria Math" w:cstheme="minorHAnsi"/>
            <w:color w:val="000000" w:themeColor="text1"/>
            <w:lang w:val="en-US" w:eastAsia="en-US"/>
          </w:rPr>
          <m:t>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to be quantified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2013). Blower et al., (2012) provided the first genetic 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w:t>
      </w:r>
      <w:proofErr w:type="spellStart"/>
      <w:r w:rsidRPr="007113F2">
        <w:rPr>
          <w:rFonts w:asciiTheme="minorHAnsi" w:hAnsiTheme="minorHAnsi" w:cstheme="minorHAnsi"/>
          <w:color w:val="000000" w:themeColor="text1"/>
          <w:lang w:val="en-US" w:eastAsia="en-US"/>
        </w:rPr>
        <w:t>Pcrit</w:t>
      </w:r>
      <w:proofErr w:type="spellEnd"/>
      <w:r w:rsidRPr="007113F2">
        <w:rPr>
          <w:rFonts w:asciiTheme="minorHAnsi" w:hAnsiTheme="minorHAnsi" w:cstheme="minorHAnsi"/>
          <w:color w:val="000000" w:themeColor="text1"/>
          <w:lang w:val="en-US" w:eastAsia="en-US"/>
        </w:rPr>
        <w:t xml:space="preserve">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2015). Given this, together with the lack of evidence from other studies to date of an expected 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w:t>
      </w:r>
      <w:r w:rsidRPr="007113F2">
        <w:rPr>
          <w:rFonts w:asciiTheme="minorHAnsi" w:hAnsiTheme="minorHAnsi" w:cstheme="minorHAnsi"/>
          <w:color w:val="000000" w:themeColor="text1"/>
          <w:lang w:val="en-US" w:eastAsia="en-US"/>
        </w:rPr>
        <w:lastRenderedPageBreak/>
        <w:t>species are only recently increasing year-on-year (Department of Primary Industries, 2019) following long term declines over 80 years of the bather-protection program along the east coast of Australia, which has been lethal for sharks despite catch-and-release programs (</w:t>
      </w:r>
      <w:proofErr w:type="spellStart"/>
      <w:r w:rsidRPr="007113F2">
        <w:rPr>
          <w:rFonts w:asciiTheme="minorHAnsi" w:hAnsiTheme="minorHAnsi" w:cstheme="minorHAnsi"/>
          <w:color w:val="000000" w:themeColor="text1"/>
          <w:lang w:val="en-US" w:eastAsia="en-US"/>
        </w:rPr>
        <w:t>Roff</w:t>
      </w:r>
      <w:proofErr w:type="spellEnd"/>
      <w:r w:rsidRPr="007113F2">
        <w:rPr>
          <w:rFonts w:asciiTheme="minorHAnsi" w:hAnsiTheme="minorHAnsi" w:cstheme="minorHAnsi"/>
          <w:color w:val="000000" w:themeColor="text1"/>
          <w:lang w:val="en-US" w:eastAsia="en-US"/>
        </w:rPr>
        <w:t xml:space="preserve"> et al., 2018). The recent modeling of the recovery of the North West Atlantic white shark population provides a useful principal in this regard; “every fish counts” (Bowlby &amp; Gibson, 2020, p.9).</w:t>
      </w:r>
    </w:p>
    <w:p w14:paraId="2A1A13E1" w14:textId="77777777" w:rsidR="004D1991" w:rsidRDefault="004D1991" w:rsidP="00765BF7">
      <w:pPr>
        <w:pStyle w:val="Standard"/>
        <w:spacing w:after="280" w:line="480" w:lineRule="auto"/>
        <w:ind w:firstLine="720"/>
        <w:jc w:val="both"/>
        <w:outlineLvl w:val="0"/>
        <w:rPr>
          <w:i/>
          <w:sz w:val="28"/>
          <w:szCs w:val="28"/>
          <w:shd w:val="clear" w:color="auto" w:fill="FCFCFC"/>
        </w:rPr>
      </w:pPr>
    </w:p>
    <w:p w14:paraId="5816935C" w14:textId="28E31144" w:rsidR="00765BF7" w:rsidRDefault="00765BF7" w:rsidP="00765BF7">
      <w:pPr>
        <w:pStyle w:val="Standard"/>
        <w:spacing w:after="280" w:line="480" w:lineRule="auto"/>
        <w:ind w:firstLine="720"/>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286C176B" w14:textId="201B49D8" w:rsidR="00765BF7" w:rsidRPr="00765BF7" w:rsidRDefault="00765BF7" w:rsidP="00CA2168">
      <w:pPr>
        <w:jc w:val="both"/>
        <w:rPr>
          <w:rFonts w:asciiTheme="minorHAnsi" w:hAnsiTheme="minorHAnsi" w:cstheme="minorHAnsi"/>
          <w:lang w:val="en-US" w:eastAsia="en-US"/>
        </w:rPr>
      </w:pPr>
      <w:r w:rsidRPr="00765BF7">
        <w:rPr>
          <w:rFonts w:asciiTheme="minorHAnsi" w:hAnsiTheme="minorHAnsi" w:cstheme="minorHAnsi"/>
          <w:lang w:val="en-US" w:eastAsia="en-US"/>
        </w:rPr>
        <w:t>We have used genetic data to estimate the size of the effective breeding population (</w:t>
      </w:r>
      <w:r w:rsidRPr="00765BF7">
        <w:rPr>
          <w:rFonts w:asciiTheme="minorHAnsi" w:hAnsiTheme="minorHAnsi" w:cstheme="minorHAnsi"/>
          <w:i/>
          <w:iCs/>
          <w:lang w:val="en-US" w:eastAsia="en-US"/>
        </w:rPr>
        <w:t>Nb</w:t>
      </w:r>
      <w:r w:rsidRPr="00765BF7">
        <w:rPr>
          <w:rFonts w:asciiTheme="minorHAnsi" w:hAnsiTheme="minorHAnsi" w:cstheme="minorHAnsi"/>
          <w:lang w:val="en-US" w:eastAsia="en-US"/>
        </w:rPr>
        <w:t>) over four consecutive years (2010 to 2013) for white sharks in an east Australian–New Zealand population, representing an indirect measure of reproductive effort over a relatively short temporal period</w:t>
      </w:r>
      <w:r w:rsidRPr="00CA2168">
        <w:rPr>
          <w:rFonts w:asciiTheme="minorHAnsi" w:hAnsiTheme="minorHAnsi" w:cstheme="minorHAnsi"/>
          <w:highlight w:val="yellow"/>
          <w:lang w:val="en-US" w:eastAsia="en-US"/>
        </w:rPr>
        <w:t xml:space="preserve">. Our results </w:t>
      </w:r>
      <w:r w:rsidR="00CA2168" w:rsidRPr="00CA2168">
        <w:rPr>
          <w:rFonts w:asciiTheme="minorHAnsi" w:hAnsiTheme="minorHAnsi" w:cstheme="minorHAnsi"/>
          <w:highlight w:val="yellow"/>
          <w:lang w:val="en-US" w:eastAsia="en-US"/>
        </w:rPr>
        <w:t xml:space="preserve">find no detectable trend in </w:t>
      </w:r>
      <w:r w:rsidR="00CA2168" w:rsidRPr="00CA2168">
        <w:rPr>
          <w:rFonts w:asciiTheme="minorHAnsi" w:hAnsiTheme="minorHAnsi" w:cstheme="minorHAnsi"/>
          <w:i/>
          <w:iCs/>
          <w:highlight w:val="yellow"/>
          <w:lang w:val="en-US" w:eastAsia="en-US"/>
        </w:rPr>
        <w:t xml:space="preserve">Nb </w:t>
      </w:r>
      <w:r w:rsidR="00CA2168" w:rsidRPr="00CA2168">
        <w:rPr>
          <w:rFonts w:asciiTheme="minorHAnsi" w:hAnsiTheme="minorHAnsi" w:cstheme="minorHAnsi"/>
          <w:highlight w:val="yellow"/>
          <w:lang w:val="en-US" w:eastAsia="en-US"/>
        </w:rPr>
        <w:t>over time</w:t>
      </w:r>
      <w:r w:rsidR="00CA2168">
        <w:rPr>
          <w:rFonts w:asciiTheme="minorHAnsi" w:hAnsiTheme="minorHAnsi" w:cstheme="minorHAnsi"/>
          <w:lang w:val="en-US" w:eastAsia="en-US"/>
        </w:rPr>
        <w:t xml:space="preserve">, </w:t>
      </w:r>
      <w:r w:rsidRPr="00765BF7">
        <w:rPr>
          <w:rFonts w:asciiTheme="minorHAnsi" w:hAnsiTheme="minorHAnsi" w:cstheme="minorHAnsi"/>
          <w:lang w:val="en-US" w:eastAsia="en-US"/>
        </w:rPr>
        <w:t>suggest</w:t>
      </w:r>
      <w:r w:rsidR="00CA2168">
        <w:rPr>
          <w:rFonts w:asciiTheme="minorHAnsi" w:hAnsiTheme="minorHAnsi" w:cstheme="minorHAnsi"/>
          <w:lang w:val="en-US" w:eastAsia="en-US"/>
        </w:rPr>
        <w:t>ing</w:t>
      </w:r>
      <w:r w:rsidRPr="00765BF7">
        <w:rPr>
          <w:rFonts w:asciiTheme="minorHAnsi" w:hAnsiTheme="minorHAnsi" w:cstheme="minorHAnsi"/>
          <w:lang w:val="en-US" w:eastAsia="en-US"/>
        </w:rPr>
        <w:t xml:space="preserve"> </w:t>
      </w:r>
      <w:r w:rsidRPr="00765BF7">
        <w:rPr>
          <w:rFonts w:asciiTheme="minorHAnsi" w:hAnsiTheme="minorHAnsi" w:cstheme="minorHAnsi"/>
          <w:i/>
          <w:iCs/>
          <w:lang w:val="en-US" w:eastAsia="en-US"/>
        </w:rPr>
        <w:t>Nb</w:t>
      </w:r>
      <w:r w:rsidRPr="00765BF7">
        <w:rPr>
          <w:rFonts w:asciiTheme="minorHAnsi" w:hAnsiTheme="minorHAnsi" w:cstheme="minorHAnsi"/>
          <w:lang w:val="en-US" w:eastAsia="en-US"/>
        </w:rPr>
        <w:t xml:space="preserve"> </w:t>
      </w:r>
      <w:r w:rsidR="003B7842" w:rsidRPr="003B7842">
        <w:rPr>
          <w:rFonts w:asciiTheme="minorHAnsi" w:hAnsiTheme="minorHAnsi" w:cstheme="minorHAnsi"/>
          <w:highlight w:val="yellow"/>
          <w:lang w:val="en-US" w:eastAsia="en-US"/>
        </w:rPr>
        <w:t>may have</w:t>
      </w:r>
      <w:r w:rsidRPr="00765BF7">
        <w:rPr>
          <w:rFonts w:asciiTheme="minorHAnsi" w:hAnsiTheme="minorHAnsi" w:cstheme="minorHAnsi"/>
          <w:lang w:val="en-US" w:eastAsia="en-US"/>
        </w:rPr>
        <w:t xml:space="preserve"> remained stable over four years</w:t>
      </w:r>
      <w:r w:rsidR="00514844" w:rsidRPr="00514844">
        <w:rPr>
          <w:rFonts w:asciiTheme="minorHAnsi" w:hAnsiTheme="minorHAnsi" w:cstheme="minorHAnsi"/>
          <w:highlight w:val="yellow"/>
          <w:lang w:val="en-US" w:eastAsia="en-US"/>
        </w:rPr>
        <w:t>, in agreement</w:t>
      </w:r>
      <w:r w:rsidR="00514844">
        <w:rPr>
          <w:rFonts w:asciiTheme="minorHAnsi" w:hAnsiTheme="minorHAnsi" w:cstheme="minorHAnsi"/>
          <w:lang w:val="en-US" w:eastAsia="en-US"/>
        </w:rPr>
        <w:t xml:space="preserve"> </w:t>
      </w:r>
      <w:r w:rsidRPr="00765BF7">
        <w:rPr>
          <w:rFonts w:asciiTheme="minorHAnsi" w:hAnsiTheme="minorHAnsi" w:cstheme="minorHAnsi"/>
          <w:lang w:val="en-US" w:eastAsia="en-US"/>
        </w:rPr>
        <w:t>with previous studies that report stability of population size in the EAP</w:t>
      </w:r>
      <w:r w:rsidR="00514844">
        <w:rPr>
          <w:rFonts w:asciiTheme="minorHAnsi" w:hAnsiTheme="minorHAnsi" w:cstheme="minorHAnsi"/>
          <w:lang w:val="en-US" w:eastAsia="en-US"/>
        </w:rPr>
        <w:t xml:space="preserve">. </w:t>
      </w:r>
      <w:r w:rsidR="00514844" w:rsidRPr="00514844">
        <w:rPr>
          <w:rFonts w:asciiTheme="minorHAnsi" w:hAnsiTheme="minorHAnsi" w:cstheme="minorHAnsi"/>
          <w:highlight w:val="yellow"/>
          <w:lang w:val="en-US" w:eastAsia="en-US"/>
        </w:rPr>
        <w:t>Here,</w:t>
      </w:r>
      <w:r w:rsidR="00514844">
        <w:rPr>
          <w:rFonts w:asciiTheme="minorHAnsi" w:hAnsiTheme="minorHAnsi" w:cstheme="minorHAnsi"/>
          <w:lang w:val="en-US" w:eastAsia="en-US"/>
        </w:rPr>
        <w:t xml:space="preserve"> </w:t>
      </w:r>
      <w:r w:rsidRPr="00765BF7">
        <w:rPr>
          <w:rFonts w:asciiTheme="minorHAnsi" w:hAnsiTheme="minorHAnsi" w:cstheme="minorHAnsi"/>
          <w:i/>
          <w:iCs/>
          <w:lang w:val="en-US" w:eastAsia="en-US"/>
        </w:rPr>
        <w:t>Nb</w:t>
      </w:r>
      <w:r w:rsidRPr="00765BF7">
        <w:rPr>
          <w:rFonts w:asciiTheme="minorHAnsi" w:hAnsiTheme="minorHAnsi" w:cstheme="minorHAnsi"/>
          <w:lang w:val="en-US" w:eastAsia="en-US"/>
        </w:rPr>
        <w:t xml:space="preserve"> estimates were more precise using data from SNP rather than microsatellite loci and estimates from two single-sample genetic estimators were similar. </w:t>
      </w:r>
      <w:r w:rsidRPr="00514844">
        <w:rPr>
          <w:rFonts w:asciiTheme="minorHAnsi" w:hAnsiTheme="minorHAnsi" w:cstheme="minorHAnsi"/>
          <w:highlight w:val="yellow"/>
          <w:lang w:val="en-US" w:eastAsia="en-US"/>
        </w:rPr>
        <w:t xml:space="preserve">However, </w:t>
      </w:r>
      <w:r w:rsidR="00514844" w:rsidRPr="00514844">
        <w:rPr>
          <w:rFonts w:asciiTheme="minorHAnsi" w:hAnsiTheme="minorHAnsi" w:cstheme="minorHAnsi"/>
          <w:highlight w:val="yellow"/>
          <w:lang w:val="en-US" w:eastAsia="en-US"/>
        </w:rPr>
        <w:t xml:space="preserve">a </w:t>
      </w:r>
      <w:r w:rsidRPr="00514844">
        <w:rPr>
          <w:rFonts w:asciiTheme="minorHAnsi" w:hAnsiTheme="minorHAnsi" w:cstheme="minorHAnsi"/>
          <w:highlight w:val="yellow"/>
          <w:lang w:val="en-US" w:eastAsia="en-US"/>
        </w:rPr>
        <w:t>lo</w:t>
      </w:r>
      <w:r w:rsidRPr="00765BF7">
        <w:rPr>
          <w:rFonts w:asciiTheme="minorHAnsi" w:hAnsiTheme="minorHAnsi" w:cstheme="minorHAnsi"/>
          <w:lang w:val="en-US" w:eastAsia="en-US"/>
        </w:rPr>
        <w:t xml:space="preserve">nger time series of data are needed to determine the efficacy of past and present management and conservation actions on the genetic constitution of the population. We suggest future monitoring using </w:t>
      </w:r>
      <w:r w:rsidRPr="00765BF7">
        <w:rPr>
          <w:rFonts w:asciiTheme="minorHAnsi" w:hAnsiTheme="minorHAnsi" w:cstheme="minorHAnsi"/>
          <w:i/>
          <w:iCs/>
          <w:lang w:val="en-US" w:eastAsia="en-US"/>
        </w:rPr>
        <w:t>Nb</w:t>
      </w:r>
      <w:r w:rsidRPr="00765BF7">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w:r w:rsidRPr="00765BF7">
        <w:rPr>
          <w:rFonts w:asciiTheme="minorHAnsi" w:hAnsiTheme="minorHAnsi" w:cstheme="minorHAnsi"/>
          <w:i/>
          <w:iCs/>
          <w:lang w:val="en-US" w:eastAsia="en-US"/>
        </w:rPr>
        <w:t>Nb</w:t>
      </w:r>
      <w:r w:rsidRPr="00765BF7">
        <w:rPr>
          <w:rFonts w:asciiTheme="minorHAnsi" w:hAnsiTheme="minorHAnsi" w:cstheme="minorHAnsi"/>
          <w:lang w:val="en-US" w:eastAsia="en-US"/>
        </w:rPr>
        <w:t xml:space="preserve"> and</w:t>
      </w:r>
      <w:r>
        <w:rPr>
          <w:rFonts w:asciiTheme="minorHAnsi" w:hAnsiTheme="minorHAnsi" w:cstheme="minorHAnsi"/>
          <w:lang w:val="en-US" w:eastAsia="en-US"/>
        </w:rPr>
        <w:t xml:space="preserve"> </w:t>
      </w:r>
      <w:r w:rsidRPr="00765BF7">
        <w:rPr>
          <w:rFonts w:asciiTheme="minorHAnsi" w:hAnsiTheme="minorHAnsi" w:cstheme="minorHAnsi"/>
          <w:i/>
          <w:iCs/>
          <w:lang w:val="en-US" w:eastAsia="en-US"/>
        </w:rPr>
        <w:t xml:space="preserve">Na </w:t>
      </w:r>
      <w:r w:rsidRPr="00765BF7">
        <w:rPr>
          <w:rFonts w:asciiTheme="minorHAnsi" w:hAnsiTheme="minorHAnsi" w:cstheme="minorHAnsi"/>
          <w:lang w:val="en-US" w:eastAsia="en-US"/>
        </w:rPr>
        <w:t>estimates.</w:t>
      </w:r>
    </w:p>
    <w:p w14:paraId="361309B7" w14:textId="77777777" w:rsidR="00765BF7" w:rsidRPr="00765BF7" w:rsidRDefault="00765BF7" w:rsidP="00765BF7">
      <w:pPr>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65D36D74" w:rsidR="001235D3" w:rsidRPr="00DB19EF" w:rsidRDefault="001235D3" w:rsidP="00E41CCF">
      <w:pPr>
        <w:pStyle w:val="Standard"/>
        <w:jc w:val="both"/>
      </w:pPr>
      <w:r w:rsidRPr="00DB19EF">
        <w:t xml:space="preserve">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w:t>
      </w:r>
      <w:proofErr w:type="spellStart"/>
      <w:r w:rsidRPr="00DB19EF">
        <w:t>Dr.</w:t>
      </w:r>
      <w:proofErr w:type="spellEnd"/>
      <w:r w:rsidRPr="00DB19EF">
        <w:t xml:space="preserve"> Charlie </w:t>
      </w:r>
      <w:proofErr w:type="spellStart"/>
      <w:r w:rsidRPr="00DB19EF">
        <w:t>Huveeners</w:t>
      </w:r>
      <w:proofErr w:type="spellEnd"/>
      <w:r w:rsidRPr="00DB19EF">
        <w:t xml:space="preserve">, Flinders University, South Australia for the provision of samples from south-west Australia, Jamie Wyatt for assistance with DNA-laboratory work, and Andrzej </w:t>
      </w:r>
      <w:proofErr w:type="spellStart"/>
      <w:r w:rsidRPr="00DB19EF">
        <w:t>Killan</w:t>
      </w:r>
      <w:proofErr w:type="spellEnd"/>
      <w:r w:rsidRPr="00DB19EF">
        <w:t xml:space="preserve">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43" w:name="_26in1rg"/>
      <w:bookmarkEnd w:id="43"/>
    </w:p>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44"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5BDCAB9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Portnoy, D. S., McDowell, J. R., McCandless, C. T., Musick, J. A., &amp; Graves, J. E. (2009). Effective size closely approximates the census size in the heavily exploited western Atlantic 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45" w:name="_lnxbz9"/>
      <w:bookmarkEnd w:id="45"/>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3E016534"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proofErr w:type="spellStart"/>
      <w:r w:rsidRPr="00DB19EF">
        <w:rPr>
          <w:i/>
        </w:rPr>
        <w:t>C.carcharias</w:t>
      </w:r>
      <w:proofErr w:type="spellEnd"/>
      <w:r w:rsidRPr="00DB19EF">
        <w:t>. Lower and upper confidence intervals in braces (lower CI-upper CI)</w:t>
      </w:r>
      <w:r w:rsidR="00372A43">
        <w:t xml:space="preserve"> and the</w:t>
      </w:r>
      <w:r w:rsidRPr="00DB19EF">
        <w:t xml:space="preserve"> number of samples used to make the estimate </w:t>
      </w:r>
      <w:r w:rsidR="00372A43">
        <w:t xml:space="preserve">(n) is </w:t>
      </w:r>
      <w:r w:rsidRPr="00DB19EF">
        <w:t xml:space="preserve">reported. The standard deviation (±SD)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1200"/>
        <w:gridCol w:w="1841"/>
        <w:gridCol w:w="1840"/>
        <w:gridCol w:w="1841"/>
        <w:gridCol w:w="1842"/>
      </w:tblGrid>
      <w:tr w:rsidR="001235D3" w:rsidRPr="00DB19EF" w14:paraId="2EDE60F9" w14:textId="77777777" w:rsidTr="00971B99">
        <w:trPr>
          <w:trHeight w:val="258"/>
        </w:trPr>
        <w:tc>
          <w:tcPr>
            <w:tcW w:w="85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p>
        </w:tc>
        <w:tc>
          <w:tcPr>
            <w:tcW w:w="120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84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842"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971B99">
        <w:trPr>
          <w:trHeight w:val="342"/>
        </w:trPr>
        <w:tc>
          <w:tcPr>
            <w:tcW w:w="85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120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84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842"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971B99">
        <w:trPr>
          <w:trHeight w:val="557"/>
        </w:trPr>
        <w:tc>
          <w:tcPr>
            <w:tcW w:w="85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1200"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841"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CBB5E0D" w14:textId="77777777" w:rsidR="001235D3" w:rsidRPr="00720D84" w:rsidRDefault="001235D3" w:rsidP="00971B99">
            <w:pPr>
              <w:pStyle w:val="Standard"/>
              <w:jc w:val="center"/>
              <w:rPr>
                <w:highlight w:val="yellow"/>
              </w:rPr>
            </w:pPr>
            <m:oMathPara>
              <m:oMathParaPr>
                <m:jc m:val="center"/>
              </m:oMathParaPr>
              <m:oMath>
                <m:r>
                  <w:rPr>
                    <w:rFonts w:ascii="Cambria Math" w:hAnsi="Cambria Math"/>
                    <w:highlight w:val="yellow"/>
                  </w:rPr>
                  <m:t>∞</m:t>
                </m:r>
              </m:oMath>
            </m:oMathPara>
          </w:p>
          <w:p w14:paraId="2B13DEB5"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(82.5-</w:t>
            </w:r>
            <m:oMath>
              <m:r>
                <w:rPr>
                  <w:rFonts w:ascii="Cambria Math" w:hAnsi="Cambria Math"/>
                  <w:highlight w:val="yellow"/>
                </w:rPr>
                <m:t>∞</m:t>
              </m:r>
            </m:oMath>
            <w:r w:rsidRPr="00720D84">
              <w:rPr>
                <w:rFonts w:eastAsia="Times New Roman" w:cs="Times New Roman"/>
                <w:sz w:val="22"/>
                <w:szCs w:val="22"/>
                <w:highlight w:val="yellow"/>
              </w:rPr>
              <w:t>)</w:t>
            </w:r>
          </w:p>
        </w:tc>
        <w:tc>
          <w:tcPr>
            <w:tcW w:w="1840"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4539242"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263.9</w:t>
            </w:r>
          </w:p>
          <w:p w14:paraId="051EB2EA"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(51.4-</w:t>
            </w:r>
            <m:oMath>
              <m:r>
                <w:rPr>
                  <w:rFonts w:ascii="Cambria Math" w:hAnsi="Cambria Math"/>
                  <w:highlight w:val="yellow"/>
                </w:rPr>
                <m:t>∞</m:t>
              </m:r>
            </m:oMath>
            <w:r w:rsidRPr="00720D84">
              <w:rPr>
                <w:rFonts w:eastAsia="Times New Roman" w:cs="Times New Roman"/>
                <w:sz w:val="22"/>
                <w:szCs w:val="22"/>
                <w:highlight w:val="yellow"/>
              </w:rPr>
              <w:t>)</w:t>
            </w:r>
          </w:p>
        </w:tc>
        <w:tc>
          <w:tcPr>
            <w:tcW w:w="1841"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5C272AF"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128.7</w:t>
            </w:r>
          </w:p>
          <w:p w14:paraId="0FB6557B"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(43.1</w:t>
            </w:r>
            <m:oMath>
              <m:r>
                <w:rPr>
                  <w:rFonts w:ascii="Cambria Math" w:hAnsi="Cambria Math"/>
                  <w:highlight w:val="yellow"/>
                </w:rPr>
                <m:t>-∞</m:t>
              </m:r>
            </m:oMath>
            <w:r w:rsidRPr="00720D84">
              <w:rPr>
                <w:rFonts w:eastAsia="Times New Roman" w:cs="Times New Roman"/>
                <w:sz w:val="22"/>
                <w:szCs w:val="22"/>
                <w:highlight w:val="yellow"/>
              </w:rPr>
              <w:t>)</w:t>
            </w:r>
          </w:p>
        </w:tc>
        <w:tc>
          <w:tcPr>
            <w:tcW w:w="1842"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60FA021C"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112.6</w:t>
            </w:r>
          </w:p>
          <w:p w14:paraId="722FCF60"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(49.3-12934.9)</w:t>
            </w:r>
          </w:p>
        </w:tc>
      </w:tr>
      <w:tr w:rsidR="001235D3" w:rsidRPr="00DB19EF" w14:paraId="14C582E9" w14:textId="77777777" w:rsidTr="00971B99">
        <w:trPr>
          <w:trHeight w:val="557"/>
        </w:trPr>
        <w:tc>
          <w:tcPr>
            <w:tcW w:w="85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1200"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841"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AFBF29"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33</w:t>
            </w:r>
          </w:p>
          <w:p w14:paraId="5F45754A"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(18,74)[7,56]</w:t>
            </w:r>
          </w:p>
        </w:tc>
        <w:tc>
          <w:tcPr>
            <w:tcW w:w="1840"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06B17938"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49</w:t>
            </w:r>
          </w:p>
          <w:p w14:paraId="61840AF2"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(30,84)[3,95]</w:t>
            </w:r>
          </w:p>
        </w:tc>
        <w:tc>
          <w:tcPr>
            <w:tcW w:w="1841"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21A4C932"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51</w:t>
            </w:r>
          </w:p>
          <w:p w14:paraId="49C7507D"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(36-88)[5,97]</w:t>
            </w:r>
          </w:p>
        </w:tc>
        <w:tc>
          <w:tcPr>
            <w:tcW w:w="1842"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E67B6A1"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62</w:t>
            </w:r>
          </w:p>
          <w:p w14:paraId="6BD63BEA" w14:textId="77777777" w:rsidR="001235D3" w:rsidRPr="00720D84" w:rsidRDefault="001235D3" w:rsidP="00971B99">
            <w:pPr>
              <w:pStyle w:val="Standard"/>
              <w:jc w:val="center"/>
              <w:rPr>
                <w:highlight w:val="yellow"/>
              </w:rPr>
            </w:pPr>
            <w:r w:rsidRPr="00720D84">
              <w:rPr>
                <w:rFonts w:eastAsia="Times New Roman" w:cs="Times New Roman"/>
                <w:sz w:val="22"/>
                <w:szCs w:val="22"/>
                <w:highlight w:val="yellow"/>
              </w:rPr>
              <w:t>(41,96)[17,137]</w:t>
            </w:r>
          </w:p>
        </w:tc>
      </w:tr>
      <w:tr w:rsidR="001235D3" w:rsidRPr="00DB19EF" w14:paraId="583F1BF5" w14:textId="77777777" w:rsidTr="00971B99">
        <w:trPr>
          <w:trHeight w:val="244"/>
        </w:trPr>
        <w:tc>
          <w:tcPr>
            <w:tcW w:w="85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120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77777777" w:rsidR="001235D3" w:rsidRPr="00720D84" w:rsidRDefault="001235D3" w:rsidP="00971B99">
            <w:pPr>
              <w:pStyle w:val="Standard"/>
              <w:jc w:val="center"/>
              <w:rPr>
                <w:highlight w:val="yellow"/>
              </w:rPr>
            </w:pPr>
            <w:r w:rsidRPr="00720D84">
              <w:rPr>
                <w:rFonts w:eastAsia="Times New Roman" w:cs="Times New Roman"/>
                <w:b/>
                <w:sz w:val="22"/>
                <w:szCs w:val="22"/>
                <w:highlight w:val="yellow"/>
              </w:rPr>
              <w:t>29</w:t>
            </w:r>
          </w:p>
        </w:tc>
        <w:tc>
          <w:tcPr>
            <w:tcW w:w="184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77777777" w:rsidR="001235D3" w:rsidRPr="00720D84" w:rsidRDefault="001235D3" w:rsidP="00971B99">
            <w:pPr>
              <w:pStyle w:val="Standard"/>
              <w:jc w:val="center"/>
              <w:rPr>
                <w:highlight w:val="yellow"/>
              </w:rPr>
            </w:pPr>
            <w:r w:rsidRPr="00720D84">
              <w:rPr>
                <w:rFonts w:eastAsia="Times New Roman" w:cs="Times New Roman"/>
                <w:b/>
                <w:sz w:val="22"/>
                <w:szCs w:val="22"/>
                <w:highlight w:val="yellow"/>
              </w:rPr>
              <w:t>42</w:t>
            </w:r>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77777777" w:rsidR="001235D3" w:rsidRPr="00720D84" w:rsidRDefault="001235D3" w:rsidP="00971B99">
            <w:pPr>
              <w:pStyle w:val="Standard"/>
              <w:jc w:val="center"/>
              <w:rPr>
                <w:highlight w:val="yellow"/>
              </w:rPr>
            </w:pPr>
            <w:r w:rsidRPr="00720D84">
              <w:rPr>
                <w:rFonts w:eastAsia="Times New Roman" w:cs="Times New Roman"/>
                <w:b/>
                <w:sz w:val="22"/>
                <w:szCs w:val="22"/>
                <w:highlight w:val="yellow"/>
              </w:rPr>
              <w:t>52</w:t>
            </w:r>
          </w:p>
        </w:tc>
        <w:tc>
          <w:tcPr>
            <w:tcW w:w="1842"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06DCBAF0" w:rsidR="001235D3" w:rsidRPr="00720D84" w:rsidRDefault="001235D3" w:rsidP="00971B99">
            <w:pPr>
              <w:pStyle w:val="Standard"/>
              <w:jc w:val="center"/>
              <w:rPr>
                <w:highlight w:val="yellow"/>
              </w:rPr>
            </w:pPr>
            <w:r w:rsidRPr="00720D84">
              <w:rPr>
                <w:rFonts w:eastAsia="Times New Roman" w:cs="Times New Roman"/>
                <w:b/>
                <w:sz w:val="22"/>
                <w:szCs w:val="22"/>
                <w:highlight w:val="yellow"/>
              </w:rPr>
              <w:t>6</w:t>
            </w:r>
            <w:r w:rsidR="00CA2168" w:rsidRPr="00720D84">
              <w:rPr>
                <w:rFonts w:eastAsia="Times New Roman" w:cs="Times New Roman"/>
                <w:b/>
                <w:sz w:val="22"/>
                <w:szCs w:val="22"/>
                <w:highlight w:val="yellow"/>
              </w:rPr>
              <w:t>4</w:t>
            </w:r>
          </w:p>
        </w:tc>
      </w:tr>
      <w:tr w:rsidR="001235D3" w:rsidRPr="00DB19EF" w14:paraId="165A7E87" w14:textId="77777777" w:rsidTr="00971B99">
        <w:trPr>
          <w:trHeight w:val="557"/>
        </w:trPr>
        <w:tc>
          <w:tcPr>
            <w:tcW w:w="85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1235D3" w:rsidRPr="00DB19EF" w:rsidRDefault="001235D3" w:rsidP="00971B99">
            <w:pPr>
              <w:pStyle w:val="Standard"/>
              <w:jc w:val="center"/>
              <w:rPr>
                <w:rFonts w:eastAsia="Times New Roman" w:cs="Times New Roman"/>
              </w:rPr>
            </w:pPr>
          </w:p>
        </w:tc>
        <w:tc>
          <w:tcPr>
            <w:tcW w:w="120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D33FF76" w14:textId="77777777" w:rsidR="00CA2168" w:rsidRPr="00720D84" w:rsidRDefault="00CA2168" w:rsidP="00971B99">
            <w:pPr>
              <w:pStyle w:val="Standard"/>
              <w:jc w:val="center"/>
              <w:rPr>
                <w:sz w:val="22"/>
                <w:szCs w:val="22"/>
                <w:highlight w:val="yellow"/>
              </w:rPr>
            </w:pPr>
            <w:r w:rsidRPr="00720D84">
              <w:rPr>
                <w:sz w:val="22"/>
                <w:szCs w:val="22"/>
                <w:highlight w:val="yellow"/>
              </w:rPr>
              <w:t xml:space="preserve">62.7 </w:t>
            </w:r>
          </w:p>
          <w:p w14:paraId="6474E161" w14:textId="6F61923C" w:rsidR="001235D3" w:rsidRPr="00720D84" w:rsidRDefault="00CA2168" w:rsidP="00971B99">
            <w:pPr>
              <w:pStyle w:val="Standard"/>
              <w:jc w:val="center"/>
              <w:rPr>
                <w:sz w:val="22"/>
                <w:szCs w:val="22"/>
                <w:highlight w:val="yellow"/>
              </w:rPr>
            </w:pPr>
            <w:r w:rsidRPr="00720D84">
              <w:rPr>
                <w:sz w:val="22"/>
                <w:szCs w:val="22"/>
                <w:highlight w:val="yellow"/>
              </w:rPr>
              <w:t>(35.8-679.5)</w:t>
            </w:r>
          </w:p>
        </w:tc>
        <w:tc>
          <w:tcPr>
            <w:tcW w:w="184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2D4D12" w14:textId="77777777" w:rsidR="00CA2168" w:rsidRPr="00720D84" w:rsidRDefault="00CA2168" w:rsidP="00971B99">
            <w:pPr>
              <w:pStyle w:val="Standard"/>
              <w:jc w:val="center"/>
              <w:rPr>
                <w:sz w:val="22"/>
                <w:szCs w:val="22"/>
                <w:highlight w:val="yellow"/>
              </w:rPr>
            </w:pPr>
            <w:r w:rsidRPr="00720D84">
              <w:rPr>
                <w:sz w:val="22"/>
                <w:szCs w:val="22"/>
                <w:highlight w:val="yellow"/>
              </w:rPr>
              <w:t xml:space="preserve">214.6 </w:t>
            </w:r>
          </w:p>
          <w:p w14:paraId="118A436B" w14:textId="31672619" w:rsidR="001235D3" w:rsidRPr="00720D84" w:rsidRDefault="00CA2168" w:rsidP="00971B99">
            <w:pPr>
              <w:pStyle w:val="Standard"/>
              <w:jc w:val="center"/>
              <w:rPr>
                <w:sz w:val="22"/>
                <w:szCs w:val="22"/>
                <w:highlight w:val="yellow"/>
              </w:rPr>
            </w:pPr>
            <w:r w:rsidRPr="00720D84">
              <w:rPr>
                <w:sz w:val="22"/>
                <w:szCs w:val="22"/>
                <w:highlight w:val="yellow"/>
              </w:rPr>
              <w:t>(104.8-551.1)</w:t>
            </w:r>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EC33782" w14:textId="77777777" w:rsidR="00CA2168" w:rsidRPr="00720D84" w:rsidRDefault="00CA2168" w:rsidP="00971B99">
            <w:pPr>
              <w:pStyle w:val="Standard"/>
              <w:jc w:val="center"/>
              <w:rPr>
                <w:sz w:val="22"/>
                <w:szCs w:val="22"/>
                <w:highlight w:val="yellow"/>
              </w:rPr>
            </w:pPr>
            <w:r w:rsidRPr="00720D84">
              <w:rPr>
                <w:sz w:val="22"/>
                <w:szCs w:val="22"/>
                <w:highlight w:val="yellow"/>
              </w:rPr>
              <w:t xml:space="preserve">215.5 </w:t>
            </w:r>
          </w:p>
          <w:p w14:paraId="0F80831C" w14:textId="36A54E8D" w:rsidR="001235D3" w:rsidRPr="00720D84" w:rsidRDefault="00CA2168" w:rsidP="00971B99">
            <w:pPr>
              <w:pStyle w:val="Standard"/>
              <w:jc w:val="center"/>
              <w:rPr>
                <w:sz w:val="22"/>
                <w:szCs w:val="22"/>
                <w:highlight w:val="yellow"/>
              </w:rPr>
            </w:pPr>
            <w:r w:rsidRPr="00720D84">
              <w:rPr>
                <w:sz w:val="22"/>
                <w:szCs w:val="22"/>
                <w:highlight w:val="yellow"/>
              </w:rPr>
              <w:t>(112.7-290.2)</w:t>
            </w:r>
          </w:p>
        </w:tc>
        <w:tc>
          <w:tcPr>
            <w:tcW w:w="1842"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2CEEDA" w14:textId="77777777" w:rsidR="00CA2168" w:rsidRPr="00720D84" w:rsidRDefault="00CA2168" w:rsidP="00971B99">
            <w:pPr>
              <w:pStyle w:val="Standard"/>
              <w:jc w:val="center"/>
              <w:rPr>
                <w:rFonts w:eastAsia="Times New Roman" w:cs="Times New Roman"/>
                <w:sz w:val="22"/>
                <w:szCs w:val="22"/>
                <w:highlight w:val="yellow"/>
              </w:rPr>
            </w:pPr>
            <w:r w:rsidRPr="00720D84">
              <w:rPr>
                <w:rFonts w:eastAsia="Times New Roman" w:cs="Times New Roman"/>
                <w:sz w:val="22"/>
                <w:szCs w:val="22"/>
                <w:highlight w:val="yellow"/>
              </w:rPr>
              <w:t xml:space="preserve">171.9 </w:t>
            </w:r>
          </w:p>
          <w:p w14:paraId="3C80055C" w14:textId="6852BBB1" w:rsidR="001235D3" w:rsidRPr="00720D84" w:rsidRDefault="00CA2168" w:rsidP="00971B99">
            <w:pPr>
              <w:pStyle w:val="Standard"/>
              <w:jc w:val="center"/>
              <w:rPr>
                <w:sz w:val="22"/>
                <w:szCs w:val="22"/>
                <w:highlight w:val="yellow"/>
              </w:rPr>
            </w:pPr>
            <w:r w:rsidRPr="00720D84">
              <w:rPr>
                <w:rFonts w:eastAsia="Times New Roman" w:cs="Times New Roman"/>
                <w:sz w:val="22"/>
                <w:szCs w:val="22"/>
                <w:highlight w:val="yellow"/>
              </w:rPr>
              <w:t>(117.3 - 301.7)</w:t>
            </w:r>
          </w:p>
        </w:tc>
      </w:tr>
      <w:tr w:rsidR="001235D3" w:rsidRPr="00DB19EF" w14:paraId="43842AEF" w14:textId="77777777" w:rsidTr="00971B99">
        <w:trPr>
          <w:trHeight w:val="557"/>
        </w:trPr>
        <w:tc>
          <w:tcPr>
            <w:tcW w:w="85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1235D3" w:rsidRPr="00DB19EF" w:rsidRDefault="001235D3" w:rsidP="00971B99">
            <w:pPr>
              <w:pStyle w:val="Standard"/>
              <w:jc w:val="center"/>
              <w:rPr>
                <w:rFonts w:eastAsia="Times New Roman" w:cs="Times New Roman"/>
              </w:rPr>
            </w:pPr>
          </w:p>
        </w:tc>
        <w:tc>
          <w:tcPr>
            <w:tcW w:w="120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2E76FF3" w14:textId="2F2C09E8" w:rsidR="001235D3" w:rsidRPr="00720D84" w:rsidRDefault="00720D84" w:rsidP="00971B99">
            <w:pPr>
              <w:pStyle w:val="Standard"/>
              <w:jc w:val="center"/>
              <w:rPr>
                <w:sz w:val="22"/>
                <w:szCs w:val="22"/>
                <w:highlight w:val="yellow"/>
              </w:rPr>
            </w:pPr>
            <w:r>
              <w:rPr>
                <w:rFonts w:eastAsia="Times New Roman" w:cs="Times New Roman"/>
                <w:sz w:val="22"/>
                <w:szCs w:val="22"/>
                <w:highlight w:val="yellow"/>
              </w:rPr>
              <w:t>96 (59,181)</w:t>
            </w:r>
            <w:r w:rsidR="00CA2168" w:rsidRPr="00720D84">
              <w:rPr>
                <w:rFonts w:eastAsia="Times New Roman" w:cs="Times New Roman"/>
                <w:sz w:val="22"/>
                <w:szCs w:val="22"/>
                <w:highlight w:val="yellow"/>
              </w:rPr>
              <w:t>[</w:t>
            </w:r>
            <w:r>
              <w:rPr>
                <w:rFonts w:eastAsia="Times New Roman" w:cs="Times New Roman"/>
                <w:sz w:val="22"/>
                <w:szCs w:val="22"/>
                <w:highlight w:val="yellow"/>
              </w:rPr>
              <w:t>7</w:t>
            </w:r>
            <w:r w:rsidR="00CA2168" w:rsidRPr="00720D84">
              <w:rPr>
                <w:rFonts w:eastAsia="Times New Roman" w:cs="Times New Roman"/>
                <w:sz w:val="22"/>
                <w:szCs w:val="22"/>
                <w:highlight w:val="yellow"/>
              </w:rPr>
              <w:t>,</w:t>
            </w:r>
            <w:r>
              <w:rPr>
                <w:rFonts w:eastAsia="Times New Roman" w:cs="Times New Roman"/>
                <w:sz w:val="22"/>
                <w:szCs w:val="22"/>
                <w:highlight w:val="yellow"/>
              </w:rPr>
              <w:t>3</w:t>
            </w:r>
            <w:r w:rsidR="001235D3" w:rsidRPr="00720D84">
              <w:rPr>
                <w:rFonts w:eastAsia="Times New Roman" w:cs="Times New Roman"/>
                <w:sz w:val="22"/>
                <w:szCs w:val="22"/>
                <w:highlight w:val="yellow"/>
              </w:rPr>
              <w:t>]</w:t>
            </w:r>
          </w:p>
        </w:tc>
        <w:tc>
          <w:tcPr>
            <w:tcW w:w="184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9052CE" w14:textId="77777777" w:rsidR="00720D84" w:rsidRDefault="00720D84" w:rsidP="00971B99">
            <w:pPr>
              <w:pStyle w:val="Standard"/>
              <w:jc w:val="center"/>
              <w:rPr>
                <w:rFonts w:eastAsia="Times New Roman" w:cs="Times New Roman"/>
                <w:sz w:val="22"/>
                <w:szCs w:val="22"/>
                <w:highlight w:val="yellow"/>
              </w:rPr>
            </w:pPr>
            <w:r>
              <w:rPr>
                <w:rFonts w:eastAsia="Times New Roman" w:cs="Times New Roman"/>
                <w:sz w:val="22"/>
                <w:szCs w:val="22"/>
                <w:highlight w:val="yellow"/>
              </w:rPr>
              <w:t>344</w:t>
            </w:r>
          </w:p>
          <w:p w14:paraId="0208A7F4" w14:textId="22A89DDF" w:rsidR="001235D3" w:rsidRPr="00720D84" w:rsidRDefault="00720D84" w:rsidP="00971B99">
            <w:pPr>
              <w:pStyle w:val="Standard"/>
              <w:jc w:val="center"/>
              <w:rPr>
                <w:sz w:val="22"/>
                <w:szCs w:val="22"/>
                <w:highlight w:val="yellow"/>
              </w:rPr>
            </w:pPr>
            <w:r>
              <w:rPr>
                <w:rFonts w:eastAsia="Times New Roman" w:cs="Times New Roman"/>
                <w:sz w:val="22"/>
                <w:szCs w:val="22"/>
                <w:highlight w:val="yellow"/>
              </w:rPr>
              <w:t>(211,872)</w:t>
            </w:r>
            <w:r w:rsidR="00CA2168" w:rsidRPr="00720D84">
              <w:rPr>
                <w:rFonts w:eastAsia="Times New Roman" w:cs="Times New Roman"/>
                <w:sz w:val="22"/>
                <w:szCs w:val="22"/>
                <w:highlight w:val="yellow"/>
              </w:rPr>
              <w:t>[</w:t>
            </w:r>
            <w:r>
              <w:rPr>
                <w:rFonts w:eastAsia="Times New Roman" w:cs="Times New Roman"/>
                <w:sz w:val="22"/>
                <w:szCs w:val="22"/>
                <w:highlight w:val="yellow"/>
              </w:rPr>
              <w:t>4,4</w:t>
            </w:r>
            <w:r w:rsidR="001235D3" w:rsidRPr="00720D84">
              <w:rPr>
                <w:rFonts w:eastAsia="Times New Roman" w:cs="Times New Roman"/>
                <w:sz w:val="22"/>
                <w:szCs w:val="22"/>
                <w:highlight w:val="yellow"/>
              </w:rPr>
              <w:t>]</w:t>
            </w:r>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6B8DF6" w14:textId="77777777" w:rsidR="00720D84" w:rsidRDefault="00720D84" w:rsidP="00971B99">
            <w:pPr>
              <w:pStyle w:val="Standard"/>
              <w:jc w:val="center"/>
              <w:rPr>
                <w:rFonts w:eastAsia="Times New Roman" w:cs="Times New Roman"/>
                <w:sz w:val="22"/>
                <w:szCs w:val="22"/>
                <w:highlight w:val="yellow"/>
              </w:rPr>
            </w:pPr>
            <w:r>
              <w:rPr>
                <w:rFonts w:eastAsia="Times New Roman" w:cs="Times New Roman"/>
                <w:sz w:val="22"/>
                <w:szCs w:val="22"/>
                <w:highlight w:val="yellow"/>
              </w:rPr>
              <w:t>285</w:t>
            </w:r>
          </w:p>
          <w:p w14:paraId="610864DD" w14:textId="35485AEE" w:rsidR="001235D3" w:rsidRPr="00720D84" w:rsidRDefault="00720D84" w:rsidP="00971B99">
            <w:pPr>
              <w:pStyle w:val="Standard"/>
              <w:jc w:val="center"/>
              <w:rPr>
                <w:sz w:val="22"/>
                <w:szCs w:val="22"/>
                <w:highlight w:val="yellow"/>
              </w:rPr>
            </w:pPr>
            <w:r>
              <w:rPr>
                <w:rFonts w:eastAsia="Times New Roman" w:cs="Times New Roman"/>
                <w:sz w:val="22"/>
                <w:szCs w:val="22"/>
                <w:highlight w:val="yellow"/>
              </w:rPr>
              <w:t>(194,567)</w:t>
            </w:r>
            <w:r w:rsidR="00CA2168" w:rsidRPr="00720D84">
              <w:rPr>
                <w:rFonts w:eastAsia="Times New Roman" w:cs="Times New Roman"/>
                <w:sz w:val="22"/>
                <w:szCs w:val="22"/>
                <w:highlight w:val="yellow"/>
              </w:rPr>
              <w:t>[</w:t>
            </w:r>
            <w:r>
              <w:rPr>
                <w:rFonts w:eastAsia="Times New Roman" w:cs="Times New Roman"/>
                <w:sz w:val="22"/>
                <w:szCs w:val="22"/>
                <w:highlight w:val="yellow"/>
              </w:rPr>
              <w:t>5,7</w:t>
            </w:r>
            <w:r w:rsidR="001235D3" w:rsidRPr="00720D84">
              <w:rPr>
                <w:rFonts w:eastAsia="Times New Roman" w:cs="Times New Roman"/>
                <w:sz w:val="22"/>
                <w:szCs w:val="22"/>
                <w:highlight w:val="yellow"/>
              </w:rPr>
              <w:t>]</w:t>
            </w:r>
          </w:p>
        </w:tc>
        <w:tc>
          <w:tcPr>
            <w:tcW w:w="1842"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B9565BC" w14:textId="77777777" w:rsidR="00720D84" w:rsidRDefault="00720D84" w:rsidP="00971B99">
            <w:pPr>
              <w:pStyle w:val="Standard"/>
              <w:jc w:val="center"/>
              <w:rPr>
                <w:rFonts w:eastAsia="Times New Roman" w:cs="Times New Roman"/>
                <w:sz w:val="22"/>
                <w:szCs w:val="22"/>
                <w:highlight w:val="yellow"/>
              </w:rPr>
            </w:pPr>
            <w:r>
              <w:rPr>
                <w:rFonts w:eastAsia="Times New Roman" w:cs="Times New Roman"/>
                <w:sz w:val="22"/>
                <w:szCs w:val="22"/>
                <w:highlight w:val="yellow"/>
              </w:rPr>
              <w:t xml:space="preserve">200 </w:t>
            </w:r>
          </w:p>
          <w:p w14:paraId="4ECDAD74" w14:textId="756EA388" w:rsidR="001235D3" w:rsidRPr="00720D84" w:rsidRDefault="00720D84" w:rsidP="00971B99">
            <w:pPr>
              <w:pStyle w:val="Standard"/>
              <w:jc w:val="center"/>
              <w:rPr>
                <w:sz w:val="22"/>
                <w:szCs w:val="22"/>
                <w:highlight w:val="yellow"/>
              </w:rPr>
            </w:pPr>
            <w:r>
              <w:rPr>
                <w:rFonts w:eastAsia="Times New Roman" w:cs="Times New Roman"/>
                <w:sz w:val="22"/>
                <w:szCs w:val="22"/>
                <w:highlight w:val="yellow"/>
              </w:rPr>
              <w:t>(147,297)</w:t>
            </w:r>
            <w:r w:rsidR="001235D3" w:rsidRPr="00720D84">
              <w:rPr>
                <w:rFonts w:eastAsia="Times New Roman" w:cs="Times New Roman"/>
                <w:sz w:val="22"/>
                <w:szCs w:val="22"/>
                <w:highlight w:val="yellow"/>
              </w:rPr>
              <w:t>[</w:t>
            </w:r>
            <w:r w:rsidR="00CA2168" w:rsidRPr="00720D84">
              <w:rPr>
                <w:rFonts w:eastAsia="Times New Roman" w:cs="Times New Roman"/>
                <w:sz w:val="22"/>
                <w:szCs w:val="22"/>
                <w:highlight w:val="yellow"/>
              </w:rPr>
              <w:t>13</w:t>
            </w:r>
            <w:r w:rsidR="001235D3" w:rsidRPr="00720D84">
              <w:rPr>
                <w:rFonts w:eastAsia="Times New Roman" w:cs="Times New Roman"/>
                <w:sz w:val="22"/>
                <w:szCs w:val="22"/>
                <w:highlight w:val="yellow"/>
              </w:rPr>
              <w:t>,1</w:t>
            </w:r>
            <w:r w:rsidR="00CA2168" w:rsidRPr="00720D84">
              <w:rPr>
                <w:rFonts w:eastAsia="Times New Roman" w:cs="Times New Roman"/>
                <w:sz w:val="22"/>
                <w:szCs w:val="22"/>
                <w:highlight w:val="yellow"/>
              </w:rPr>
              <w:t>5</w:t>
            </w:r>
            <w:r w:rsidR="001235D3" w:rsidRPr="00720D84">
              <w:rPr>
                <w:rFonts w:eastAsia="Times New Roman" w:cs="Times New Roman"/>
                <w:sz w:val="22"/>
                <w:szCs w:val="22"/>
                <w:highlight w:val="yellow"/>
              </w:rPr>
              <w:t>]</w:t>
            </w:r>
          </w:p>
        </w:tc>
      </w:tr>
      <w:tr w:rsidR="001235D3" w:rsidRPr="00DB19EF" w14:paraId="2FEE1E97" w14:textId="77777777" w:rsidTr="00971B99">
        <w:trPr>
          <w:trHeight w:val="557"/>
        </w:trPr>
        <w:tc>
          <w:tcPr>
            <w:tcW w:w="85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1235D3" w:rsidRPr="00DB19EF" w:rsidRDefault="001235D3" w:rsidP="00971B99">
            <w:pPr>
              <w:pStyle w:val="Standard"/>
              <w:jc w:val="center"/>
              <w:rPr>
                <w:rFonts w:eastAsia="Times New Roman" w:cs="Times New Roman"/>
              </w:rPr>
            </w:pPr>
          </w:p>
        </w:tc>
        <w:tc>
          <w:tcPr>
            <w:tcW w:w="120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77777777" w:rsidR="001235D3" w:rsidRPr="00DB19EF" w:rsidRDefault="001235D3" w:rsidP="00971B99">
            <w:pPr>
              <w:pStyle w:val="Standard"/>
              <w:jc w:val="center"/>
            </w:pPr>
            <w:r w:rsidRPr="00DB19EF">
              <w:rPr>
                <w:rFonts w:eastAsia="Times New Roman" w:cs="Times New Roman"/>
                <w:sz w:val="22"/>
                <w:szCs w:val="22"/>
              </w:rPr>
              <w:t>Nb(LD + SA)(±SD)</w:t>
            </w:r>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2C2FCC4E" w:rsidR="001235D3" w:rsidRPr="00720D84" w:rsidRDefault="00CA2168" w:rsidP="00CA2168">
            <w:pPr>
              <w:pStyle w:val="Standard"/>
              <w:jc w:val="center"/>
              <w:rPr>
                <w:rFonts w:eastAsia="Times New Roman" w:cs="Times New Roman"/>
                <w:sz w:val="22"/>
                <w:szCs w:val="22"/>
                <w:highlight w:val="yellow"/>
              </w:rPr>
            </w:pPr>
            <w:r w:rsidRPr="00720D84">
              <w:rPr>
                <w:rFonts w:eastAsia="Times New Roman" w:cs="Times New Roman"/>
                <w:sz w:val="22"/>
                <w:szCs w:val="22"/>
                <w:highlight w:val="yellow"/>
              </w:rPr>
              <w:t>91.87 (+/-25.44)</w:t>
            </w:r>
          </w:p>
        </w:tc>
        <w:tc>
          <w:tcPr>
            <w:tcW w:w="184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670BD1BA" w:rsidR="001235D3" w:rsidRPr="00720D84" w:rsidRDefault="00CA2168" w:rsidP="00971B99">
            <w:pPr>
              <w:pStyle w:val="Standard"/>
              <w:jc w:val="center"/>
              <w:rPr>
                <w:rFonts w:eastAsia="Times New Roman" w:cs="Times New Roman"/>
                <w:sz w:val="22"/>
                <w:szCs w:val="22"/>
                <w:highlight w:val="yellow"/>
              </w:rPr>
            </w:pPr>
            <w:r w:rsidRPr="00720D84">
              <w:rPr>
                <w:rFonts w:eastAsia="Times New Roman" w:cs="Times New Roman"/>
                <w:sz w:val="22"/>
                <w:szCs w:val="22"/>
                <w:highlight w:val="yellow"/>
              </w:rPr>
              <w:t>252.83 (+/-67.40)</w:t>
            </w:r>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1BA597DC" w:rsidR="001235D3" w:rsidRPr="00720D84" w:rsidRDefault="00CA2168" w:rsidP="00971B99">
            <w:pPr>
              <w:pStyle w:val="Standard"/>
              <w:jc w:val="center"/>
              <w:rPr>
                <w:rFonts w:eastAsia="Times New Roman" w:cs="Times New Roman"/>
                <w:sz w:val="22"/>
                <w:szCs w:val="22"/>
                <w:highlight w:val="yellow"/>
              </w:rPr>
            </w:pPr>
            <w:r w:rsidRPr="00720D84">
              <w:rPr>
                <w:rFonts w:eastAsia="Times New Roman" w:cs="Times New Roman"/>
                <w:sz w:val="22"/>
                <w:szCs w:val="22"/>
                <w:highlight w:val="yellow"/>
              </w:rPr>
              <w:t>247.71 (+/-53.83)</w:t>
            </w:r>
          </w:p>
        </w:tc>
        <w:tc>
          <w:tcPr>
            <w:tcW w:w="1842"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04453E3C" w:rsidR="001235D3" w:rsidRPr="00720D84" w:rsidRDefault="00CA2168" w:rsidP="00971B99">
            <w:pPr>
              <w:pStyle w:val="Standard"/>
              <w:jc w:val="center"/>
              <w:rPr>
                <w:rFonts w:eastAsia="Times New Roman" w:cs="Times New Roman"/>
                <w:sz w:val="22"/>
                <w:szCs w:val="22"/>
                <w:highlight w:val="yellow"/>
              </w:rPr>
            </w:pPr>
            <w:r w:rsidRPr="00720D84">
              <w:rPr>
                <w:rFonts w:eastAsia="Times New Roman" w:cs="Times New Roman"/>
                <w:sz w:val="22"/>
                <w:szCs w:val="22"/>
                <w:highlight w:val="yellow"/>
              </w:rPr>
              <w:t>195.94  (+/-32.15)</w:t>
            </w:r>
          </w:p>
        </w:tc>
      </w:tr>
      <w:tr w:rsidR="001235D3" w:rsidRPr="00DB19EF" w14:paraId="18421731" w14:textId="77777777" w:rsidTr="00971B99">
        <w:trPr>
          <w:trHeight w:val="557"/>
        </w:trPr>
        <w:tc>
          <w:tcPr>
            <w:tcW w:w="85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1235D3" w:rsidRPr="00DB19EF" w:rsidRDefault="001235D3" w:rsidP="00971B99">
            <w:pPr>
              <w:pStyle w:val="Standard"/>
              <w:jc w:val="center"/>
              <w:rPr>
                <w:rFonts w:eastAsia="Times New Roman" w:cs="Times New Roman"/>
              </w:rPr>
            </w:pPr>
          </w:p>
        </w:tc>
        <w:tc>
          <w:tcPr>
            <w:tcW w:w="120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1235D3" w:rsidRPr="00720D84" w:rsidRDefault="00000000" w:rsidP="00971B99">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001235D3" w:rsidRPr="00720D84">
              <w:rPr>
                <w:rFonts w:eastAsia="Times New Roman" w:cs="Times New Roman"/>
                <w:sz w:val="22"/>
                <w:szCs w:val="22"/>
                <w:vertAlign w:val="superscript"/>
              </w:rPr>
              <w:t>†</w:t>
            </w:r>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B392C02" w14:textId="61E2BBBA" w:rsidR="001235D3" w:rsidRPr="00720D84" w:rsidRDefault="00720D84" w:rsidP="00971B99">
            <w:pPr>
              <w:pStyle w:val="Standard"/>
              <w:jc w:val="center"/>
              <w:rPr>
                <w:sz w:val="22"/>
                <w:szCs w:val="22"/>
                <w:highlight w:val="yellow"/>
              </w:rPr>
            </w:pPr>
            <w:r w:rsidRPr="00720D84">
              <w:rPr>
                <w:sz w:val="22"/>
                <w:szCs w:val="22"/>
                <w:highlight w:val="yellow"/>
              </w:rPr>
              <w:t>0.12 (0.09-0.19)</w:t>
            </w:r>
          </w:p>
        </w:tc>
        <w:tc>
          <w:tcPr>
            <w:tcW w:w="1840"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3A32A70B" w:rsidR="001235D3" w:rsidRPr="00720D84" w:rsidRDefault="00720D84" w:rsidP="00971B99">
            <w:pPr>
              <w:pStyle w:val="Standard"/>
              <w:jc w:val="center"/>
              <w:rPr>
                <w:sz w:val="22"/>
                <w:szCs w:val="22"/>
                <w:highlight w:val="yellow"/>
              </w:rPr>
            </w:pPr>
            <w:r w:rsidRPr="00720D84">
              <w:rPr>
                <w:sz w:val="22"/>
                <w:szCs w:val="22"/>
                <w:highlight w:val="yellow"/>
              </w:rPr>
              <w:t>0.34 (0.25-0.54)</w:t>
            </w:r>
          </w:p>
        </w:tc>
        <w:tc>
          <w:tcPr>
            <w:tcW w:w="1841"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53346537" w:rsidR="001235D3" w:rsidRPr="00720D84" w:rsidRDefault="00720D84" w:rsidP="00971B99">
            <w:pPr>
              <w:pStyle w:val="Standard"/>
              <w:jc w:val="center"/>
              <w:rPr>
                <w:sz w:val="22"/>
                <w:szCs w:val="22"/>
                <w:highlight w:val="yellow"/>
              </w:rPr>
            </w:pPr>
            <w:r w:rsidRPr="00720D84">
              <w:rPr>
                <w:sz w:val="22"/>
                <w:szCs w:val="22"/>
                <w:highlight w:val="yellow"/>
              </w:rPr>
              <w:t>0.33 (0.24-0.53)</w:t>
            </w:r>
          </w:p>
        </w:tc>
        <w:tc>
          <w:tcPr>
            <w:tcW w:w="1842"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44A0F84" w14:textId="3DE8F247" w:rsidR="001235D3" w:rsidRPr="00720D84" w:rsidRDefault="00720D84" w:rsidP="00971B99">
            <w:pPr>
              <w:pStyle w:val="Standard"/>
              <w:jc w:val="center"/>
              <w:rPr>
                <w:sz w:val="22"/>
                <w:szCs w:val="22"/>
                <w:highlight w:val="yellow"/>
              </w:rPr>
            </w:pPr>
            <w:r>
              <w:rPr>
                <w:sz w:val="22"/>
                <w:szCs w:val="22"/>
                <w:highlight w:val="yellow"/>
              </w:rPr>
              <w:t>0.24 (0.19, 0.42)</w:t>
            </w:r>
          </w:p>
        </w:tc>
      </w:tr>
    </w:tbl>
    <w:p w14:paraId="3A807D48" w14:textId="77777777" w:rsidR="001235D3" w:rsidRPr="00DB19EF" w:rsidRDefault="001235D3" w:rsidP="001235D3">
      <w:pPr>
        <w:pStyle w:val="Standard"/>
      </w:pPr>
      <w:r w:rsidRPr="00DB19EF">
        <w:rPr>
          <w:vertAlign w:val="superscript"/>
        </w:rPr>
        <w:t xml:space="preserve">† </w:t>
      </w:r>
      <w:r w:rsidRPr="00DB19EF">
        <w:t xml:space="preserve">The ratio </w:t>
      </w:r>
      <w:r w:rsidRPr="00DB19EF">
        <w:rPr>
          <w:i/>
        </w:rPr>
        <w:t>Nb/Ne</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BC6693">
        <w:rPr>
          <w:rFonts w:ascii="Calibri" w:hAnsi="Calibri"/>
          <w:color w:val="000000" w:themeColor="text1"/>
          <w:highlight w:val="yellow"/>
        </w:rPr>
        <w:t xml:space="preserve">from </w:t>
      </w:r>
      <w:r w:rsidR="00BC6693" w:rsidRPr="00BC6693">
        <w:rPr>
          <w:rFonts w:ascii="Calibri" w:hAnsi="Calibri"/>
          <w:color w:val="000000" w:themeColor="text1"/>
          <w:highlight w:val="yellow"/>
        </w:rPr>
        <w:t>a fictious sample</w:t>
      </w:r>
      <w:r w:rsidRPr="00BC6693">
        <w:rPr>
          <w:rFonts w:ascii="Calibri" w:hAnsi="Calibri"/>
          <w:color w:val="000000" w:themeColor="text1"/>
          <w:highlight w:val="yellow"/>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proofErr w:type="spellStart"/>
      <w:r w:rsidRPr="005B66DA">
        <w:rPr>
          <w:rFonts w:ascii="Calibri" w:hAnsi="Calibri"/>
          <w:b/>
          <w:color w:val="000000" w:themeColor="text1"/>
        </w:rPr>
        <w:t>LDNe</w:t>
      </w:r>
      <w:proofErr w:type="spellEnd"/>
      <w:r w:rsidRPr="005B66DA">
        <w:rPr>
          <w:rFonts w:ascii="Calibri" w:hAnsi="Calibri"/>
          <w:b/>
          <w:color w:val="000000" w:themeColor="text1"/>
        </w:rPr>
        <w:t>: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46" w:name="_Toc25250067"/>
      <w:r>
        <w:rPr>
          <w:b/>
          <w:color w:val="000000" w:themeColor="text1"/>
          <w:sz w:val="24"/>
          <w:szCs w:val="24"/>
        </w:rPr>
        <w:t>The V</w:t>
      </w:r>
      <w:r w:rsidR="006F713D" w:rsidRPr="005B66DA">
        <w:rPr>
          <w:b/>
          <w:color w:val="000000" w:themeColor="text1"/>
          <w:sz w:val="24"/>
          <w:szCs w:val="24"/>
        </w:rPr>
        <w:t>ariances</w:t>
      </w:r>
      <w:bookmarkEnd w:id="46"/>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w:t>
      </w:r>
      <w:proofErr w:type="spellStart"/>
      <w:r w:rsidRPr="005B66DA">
        <w:rPr>
          <w:rFonts w:ascii="Calibri" w:hAnsi="Calibri"/>
          <w:color w:val="000000" w:themeColor="text1"/>
        </w:rPr>
        <w:t>NeEstimator</w:t>
      </w:r>
      <w:proofErr w:type="spellEnd"/>
      <w:r w:rsidRPr="005B66DA">
        <w:rPr>
          <w:rFonts w:ascii="Calibri" w:hAnsi="Calibri"/>
          <w:color w:val="000000" w:themeColor="text1"/>
        </w:rPr>
        <w:t xml:space="preserve">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47" w:name="_Toc25250068"/>
      <w:r w:rsidRPr="005B66DA">
        <w:rPr>
          <w:b/>
          <w:color w:val="000000" w:themeColor="text1"/>
          <w:sz w:val="24"/>
          <w:szCs w:val="24"/>
        </w:rPr>
        <w:t>COLONY</w:t>
      </w:r>
      <w:bookmarkEnd w:id="47"/>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24C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24C0F">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24C0F">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24C0F">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24C0F">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24C0F">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24C0F">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24C0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24C0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24C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24C0F">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24C0F">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24C0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24C0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24C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24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24C0F">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24C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48" w:name="_Toc25250069"/>
      <w:r w:rsidRPr="005B66DA">
        <w:rPr>
          <w:b/>
          <w:color w:val="000000" w:themeColor="text1"/>
          <w:sz w:val="24"/>
          <w:szCs w:val="24"/>
        </w:rPr>
        <w:t>Ne Estimator</w:t>
      </w:r>
      <w:bookmarkEnd w:id="48"/>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interval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w:t>
      </w:r>
      <w:proofErr w:type="spellStart"/>
      <w:r w:rsidRPr="005B66DA">
        <w:rPr>
          <w:rFonts w:ascii="Calibri" w:hAnsi="Calibri"/>
          <w:color w:val="000000" w:themeColor="text1"/>
        </w:rPr>
        <w:t>jackknife</w:t>
      </w:r>
      <w:proofErr w:type="spellEnd"/>
      <w:r w:rsidRPr="005B66DA">
        <w:rPr>
          <w:rFonts w:ascii="Calibri" w:hAnsi="Calibri"/>
          <w:color w:val="000000" w:themeColor="text1"/>
        </w:rPr>
        <w:t xml:space="preserv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24C0F">
        <w:trPr>
          <w:trHeight w:val="419"/>
          <w:jc w:val="center"/>
        </w:trPr>
        <w:tc>
          <w:tcPr>
            <w:tcW w:w="1802" w:type="dxa"/>
          </w:tcPr>
          <w:p w14:paraId="0438677F" w14:textId="77777777" w:rsidR="006F713D" w:rsidRPr="005B66DA" w:rsidRDefault="006F713D" w:rsidP="00824C0F">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24C0F">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24C0F">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24C0F">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24C0F">
        <w:trPr>
          <w:jc w:val="center"/>
        </w:trPr>
        <w:tc>
          <w:tcPr>
            <w:tcW w:w="1802" w:type="dxa"/>
          </w:tcPr>
          <w:p w14:paraId="29C1D5AE"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24C0F">
        <w:trPr>
          <w:jc w:val="center"/>
        </w:trPr>
        <w:tc>
          <w:tcPr>
            <w:tcW w:w="1802" w:type="dxa"/>
          </w:tcPr>
          <w:p w14:paraId="1864B2A7"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24C0F">
        <w:trPr>
          <w:jc w:val="center"/>
        </w:trPr>
        <w:tc>
          <w:tcPr>
            <w:tcW w:w="5406" w:type="dxa"/>
            <w:gridSpan w:val="3"/>
          </w:tcPr>
          <w:p w14:paraId="331465D2" w14:textId="77777777" w:rsidR="006F713D" w:rsidRPr="005B66DA" w:rsidRDefault="006F713D" w:rsidP="00824C0F">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24C0F">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24C0F">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24C0F">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24C0F">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24C0F">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24C0F">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24C0F">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24C0F">
        <w:trPr>
          <w:jc w:val="center"/>
        </w:trPr>
        <w:tc>
          <w:tcPr>
            <w:tcW w:w="1401" w:type="dxa"/>
            <w:tcBorders>
              <w:top w:val="single" w:sz="12" w:space="0" w:color="auto"/>
            </w:tcBorders>
          </w:tcPr>
          <w:p w14:paraId="625B2075" w14:textId="77777777" w:rsidR="006F713D" w:rsidRPr="005B66DA" w:rsidRDefault="006F713D" w:rsidP="00824C0F">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24C0F">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24C0F">
        <w:trPr>
          <w:jc w:val="center"/>
        </w:trPr>
        <w:tc>
          <w:tcPr>
            <w:tcW w:w="1401" w:type="dxa"/>
            <w:tcBorders>
              <w:bottom w:val="single" w:sz="12" w:space="0" w:color="auto"/>
            </w:tcBorders>
          </w:tcPr>
          <w:p w14:paraId="7082C6F4" w14:textId="77777777" w:rsidR="006F713D" w:rsidRPr="005B66DA" w:rsidRDefault="006F713D" w:rsidP="00824C0F">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24C0F">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24C0F">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9"/>
      <w:pgSz w:w="12240" w:h="15840"/>
      <w:pgMar w:top="1701" w:right="1418" w:bottom="1701" w:left="1418" w:header="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AF641" w14:textId="77777777" w:rsidR="003438F6" w:rsidRDefault="003438F6">
      <w:r>
        <w:separator/>
      </w:r>
    </w:p>
  </w:endnote>
  <w:endnote w:type="continuationSeparator" w:id="0">
    <w:p w14:paraId="721F50CD" w14:textId="77777777" w:rsidR="003438F6" w:rsidRDefault="00343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Times New Roman"/>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B33BA" w14:textId="77777777" w:rsidR="003438F6" w:rsidRDefault="003438F6">
      <w:r>
        <w:separator/>
      </w:r>
    </w:p>
  </w:footnote>
  <w:footnote w:type="continuationSeparator" w:id="0">
    <w:p w14:paraId="7B8820E2" w14:textId="77777777" w:rsidR="003438F6" w:rsidRDefault="003438F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C81"/>
    <w:rsid w:val="0002375A"/>
    <w:rsid w:val="000372C4"/>
    <w:rsid w:val="00037AEB"/>
    <w:rsid w:val="00047507"/>
    <w:rsid w:val="00086B34"/>
    <w:rsid w:val="000A363E"/>
    <w:rsid w:val="000A6C19"/>
    <w:rsid w:val="000D2763"/>
    <w:rsid w:val="000D302B"/>
    <w:rsid w:val="000E3124"/>
    <w:rsid w:val="000E461F"/>
    <w:rsid w:val="000F043B"/>
    <w:rsid w:val="000F4D11"/>
    <w:rsid w:val="00122703"/>
    <w:rsid w:val="001235D3"/>
    <w:rsid w:val="00124059"/>
    <w:rsid w:val="001410AB"/>
    <w:rsid w:val="00147D61"/>
    <w:rsid w:val="001B2422"/>
    <w:rsid w:val="001C00AD"/>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438F6"/>
    <w:rsid w:val="00372A43"/>
    <w:rsid w:val="0037382A"/>
    <w:rsid w:val="00387B81"/>
    <w:rsid w:val="00390544"/>
    <w:rsid w:val="003948A5"/>
    <w:rsid w:val="00396049"/>
    <w:rsid w:val="003A1A55"/>
    <w:rsid w:val="003B4362"/>
    <w:rsid w:val="003B4F38"/>
    <w:rsid w:val="003B63A4"/>
    <w:rsid w:val="003B7842"/>
    <w:rsid w:val="003E3FCD"/>
    <w:rsid w:val="00426BD9"/>
    <w:rsid w:val="00433665"/>
    <w:rsid w:val="004555BC"/>
    <w:rsid w:val="0045668E"/>
    <w:rsid w:val="00480A91"/>
    <w:rsid w:val="00495911"/>
    <w:rsid w:val="004D1991"/>
    <w:rsid w:val="004F08AF"/>
    <w:rsid w:val="00505B97"/>
    <w:rsid w:val="00506FF1"/>
    <w:rsid w:val="00514844"/>
    <w:rsid w:val="00517AAA"/>
    <w:rsid w:val="00525C2D"/>
    <w:rsid w:val="00535091"/>
    <w:rsid w:val="005445E0"/>
    <w:rsid w:val="00550A35"/>
    <w:rsid w:val="005554F1"/>
    <w:rsid w:val="005923A0"/>
    <w:rsid w:val="00592866"/>
    <w:rsid w:val="00595A1B"/>
    <w:rsid w:val="005B66DA"/>
    <w:rsid w:val="005C1896"/>
    <w:rsid w:val="005C2E16"/>
    <w:rsid w:val="005C6066"/>
    <w:rsid w:val="005D5A5A"/>
    <w:rsid w:val="005E172B"/>
    <w:rsid w:val="005E477B"/>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418AB"/>
    <w:rsid w:val="007462EA"/>
    <w:rsid w:val="00756CC4"/>
    <w:rsid w:val="00760148"/>
    <w:rsid w:val="00765BF7"/>
    <w:rsid w:val="00780A4D"/>
    <w:rsid w:val="00784ACF"/>
    <w:rsid w:val="00791CC7"/>
    <w:rsid w:val="00791E4C"/>
    <w:rsid w:val="00793CE0"/>
    <w:rsid w:val="007D4D64"/>
    <w:rsid w:val="007E5615"/>
    <w:rsid w:val="007F54BF"/>
    <w:rsid w:val="007F6437"/>
    <w:rsid w:val="0080071F"/>
    <w:rsid w:val="0082392B"/>
    <w:rsid w:val="0082670C"/>
    <w:rsid w:val="00837046"/>
    <w:rsid w:val="00852534"/>
    <w:rsid w:val="00856062"/>
    <w:rsid w:val="008613C9"/>
    <w:rsid w:val="00883662"/>
    <w:rsid w:val="008878AD"/>
    <w:rsid w:val="008B6513"/>
    <w:rsid w:val="008C3D5D"/>
    <w:rsid w:val="009201FB"/>
    <w:rsid w:val="00923550"/>
    <w:rsid w:val="00934248"/>
    <w:rsid w:val="0093442F"/>
    <w:rsid w:val="00941163"/>
    <w:rsid w:val="009520E0"/>
    <w:rsid w:val="00965D6C"/>
    <w:rsid w:val="00971B99"/>
    <w:rsid w:val="009946DA"/>
    <w:rsid w:val="009B2031"/>
    <w:rsid w:val="009B7318"/>
    <w:rsid w:val="009D49F7"/>
    <w:rsid w:val="009D4EC0"/>
    <w:rsid w:val="009D6C74"/>
    <w:rsid w:val="009E6217"/>
    <w:rsid w:val="00A538C0"/>
    <w:rsid w:val="00A64675"/>
    <w:rsid w:val="00A739C3"/>
    <w:rsid w:val="00A8188A"/>
    <w:rsid w:val="00A9063E"/>
    <w:rsid w:val="00AA3854"/>
    <w:rsid w:val="00AA490E"/>
    <w:rsid w:val="00AB4F09"/>
    <w:rsid w:val="00AC151E"/>
    <w:rsid w:val="00AC6E6B"/>
    <w:rsid w:val="00AD0467"/>
    <w:rsid w:val="00AD40D9"/>
    <w:rsid w:val="00AE0D9B"/>
    <w:rsid w:val="00AE0F27"/>
    <w:rsid w:val="00AE5E0F"/>
    <w:rsid w:val="00AF4B07"/>
    <w:rsid w:val="00B129C2"/>
    <w:rsid w:val="00B62ED7"/>
    <w:rsid w:val="00B670E6"/>
    <w:rsid w:val="00B75E64"/>
    <w:rsid w:val="00B77B18"/>
    <w:rsid w:val="00B935B8"/>
    <w:rsid w:val="00B97EE2"/>
    <w:rsid w:val="00BC1556"/>
    <w:rsid w:val="00BC6693"/>
    <w:rsid w:val="00BD4053"/>
    <w:rsid w:val="00BE132C"/>
    <w:rsid w:val="00C030D0"/>
    <w:rsid w:val="00C04828"/>
    <w:rsid w:val="00C06639"/>
    <w:rsid w:val="00C20ADD"/>
    <w:rsid w:val="00C37346"/>
    <w:rsid w:val="00C44FF7"/>
    <w:rsid w:val="00C478F8"/>
    <w:rsid w:val="00C66C19"/>
    <w:rsid w:val="00C84BF5"/>
    <w:rsid w:val="00CA2168"/>
    <w:rsid w:val="00CA2250"/>
    <w:rsid w:val="00CA3FE4"/>
    <w:rsid w:val="00CA4776"/>
    <w:rsid w:val="00CB7C60"/>
    <w:rsid w:val="00CC4208"/>
    <w:rsid w:val="00CC47B2"/>
    <w:rsid w:val="00CE1B6B"/>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4FD8"/>
    <w:rsid w:val="00E35297"/>
    <w:rsid w:val="00E41CCF"/>
    <w:rsid w:val="00E736C2"/>
    <w:rsid w:val="00E85545"/>
    <w:rsid w:val="00E86E95"/>
    <w:rsid w:val="00EA1234"/>
    <w:rsid w:val="00EA32B5"/>
    <w:rsid w:val="00ED2A0B"/>
    <w:rsid w:val="00EF2890"/>
    <w:rsid w:val="00EF3858"/>
    <w:rsid w:val="00F3170E"/>
    <w:rsid w:val="00F41D2C"/>
    <w:rsid w:val="00F428D7"/>
    <w:rsid w:val="00F4323C"/>
    <w:rsid w:val="00F55D9E"/>
    <w:rsid w:val="00F5687C"/>
    <w:rsid w:val="00F62751"/>
    <w:rsid w:val="00F7559C"/>
    <w:rsid w:val="00F808E2"/>
    <w:rsid w:val="00F81030"/>
    <w:rsid w:val="00F92635"/>
    <w:rsid w:val="00F9297F"/>
    <w:rsid w:val="00FA5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file:///C:\Users\DAVENPORTD\Downloads\10.5281\zenodo.1017261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4264/uql.2020.634" TargetMode="Externa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34</Pages>
  <Words>21776</Words>
  <Characters>124124</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4</cp:revision>
  <cp:lastPrinted>2020-09-23T14:57:00Z</cp:lastPrinted>
  <dcterms:created xsi:type="dcterms:W3CDTF">2024-01-24T21:59:00Z</dcterms:created>
  <dcterms:modified xsi:type="dcterms:W3CDTF">2024-01-26T17:46:00Z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