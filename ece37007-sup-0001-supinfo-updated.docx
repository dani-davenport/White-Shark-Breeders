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4616" w14:textId="77777777" w:rsidR="003F475A" w:rsidRDefault="00000000">
      <w:pPr>
        <w:keepNext/>
        <w:keepLines/>
        <w:pBdr>
          <w:top w:val="nil"/>
          <w:left w:val="nil"/>
          <w:bottom w:val="nil"/>
          <w:right w:val="nil"/>
          <w:between w:val="nil"/>
        </w:pBdr>
        <w:spacing w:before="480"/>
        <w:rPr>
          <w:rFonts w:ascii="Calibri" w:eastAsia="Calibri" w:hAnsi="Calibri" w:cs="Calibri"/>
          <w:b/>
          <w:color w:val="000000"/>
        </w:rPr>
      </w:pPr>
      <w:r>
        <w:rPr>
          <w:rFonts w:ascii="Calibri" w:eastAsia="Calibri" w:hAnsi="Calibri" w:cs="Calibri"/>
          <w:b/>
          <w:color w:val="000000"/>
        </w:rPr>
        <w:t>Supplementary Materials Davenport et al., 2020</w:t>
      </w:r>
    </w:p>
    <w:p w14:paraId="06936A53" w14:textId="77777777" w:rsidR="003F475A" w:rsidRDefault="003F475A">
      <w:pPr>
        <w:pStyle w:val="Title"/>
        <w:ind w:firstLine="0"/>
        <w:rPr>
          <w:rFonts w:ascii="Calibri" w:eastAsia="Calibri" w:hAnsi="Calibri" w:cs="Calibri"/>
          <w:sz w:val="26"/>
          <w:szCs w:val="26"/>
        </w:rPr>
      </w:pPr>
    </w:p>
    <w:p w14:paraId="6062ABB2" w14:textId="77777777" w:rsidR="003F475A" w:rsidRDefault="00000000">
      <w:pPr>
        <w:pStyle w:val="Title"/>
        <w:ind w:firstLine="0"/>
        <w:rPr>
          <w:rFonts w:ascii="Calibri" w:eastAsia="Calibri" w:hAnsi="Calibri" w:cs="Calibri"/>
          <w:sz w:val="32"/>
          <w:szCs w:val="32"/>
        </w:rPr>
      </w:pPr>
      <w:r>
        <w:rPr>
          <w:rFonts w:ascii="Calibri" w:eastAsia="Calibri" w:hAnsi="Calibri" w:cs="Calibri"/>
          <w:sz w:val="32"/>
          <w:szCs w:val="32"/>
        </w:rPr>
        <w:t>Effective number of white shark (</w:t>
      </w:r>
      <w:r>
        <w:rPr>
          <w:rFonts w:ascii="Calibri" w:eastAsia="Calibri" w:hAnsi="Calibri" w:cs="Calibri"/>
          <w:i/>
          <w:sz w:val="32"/>
          <w:szCs w:val="32"/>
        </w:rPr>
        <w:t>Carcharodon carcharias,</w:t>
      </w:r>
      <w:r>
        <w:rPr>
          <w:rFonts w:ascii="Calibri" w:eastAsia="Calibri" w:hAnsi="Calibri" w:cs="Calibri"/>
          <w:sz w:val="32"/>
          <w:szCs w:val="32"/>
        </w:rPr>
        <w:t xml:space="preserve"> </w:t>
      </w:r>
      <w:proofErr w:type="spellStart"/>
      <w:r>
        <w:rPr>
          <w:rFonts w:ascii="Calibri" w:eastAsia="Calibri" w:hAnsi="Calibri" w:cs="Calibri"/>
          <w:sz w:val="32"/>
          <w:szCs w:val="32"/>
        </w:rPr>
        <w:t>Linneaus</w:t>
      </w:r>
      <w:proofErr w:type="spellEnd"/>
      <w:r>
        <w:rPr>
          <w:rFonts w:ascii="Calibri" w:eastAsia="Calibri" w:hAnsi="Calibri" w:cs="Calibri"/>
          <w:sz w:val="32"/>
          <w:szCs w:val="32"/>
        </w:rPr>
        <w:t>) breeders is stable over four successive years in the population adjacent to eastern Australia and New Zealand</w:t>
      </w:r>
    </w:p>
    <w:p w14:paraId="43F585F7" w14:textId="77777777" w:rsidR="000D1C8A" w:rsidRPr="000D1C8A" w:rsidRDefault="000D1C8A" w:rsidP="000D1C8A">
      <w:pPr>
        <w:pStyle w:val="Standard"/>
        <w:rPr>
          <w:rFonts w:eastAsia="Calibri"/>
          <w:lang w:eastAsia="zh-CN" w:bidi="hi-IN"/>
        </w:rPr>
      </w:pPr>
    </w:p>
    <w:p w14:paraId="4461B8AF" w14:textId="77777777" w:rsidR="003F475A" w:rsidRDefault="00000000">
      <w:pPr>
        <w:widowControl w:val="0"/>
        <w:pBdr>
          <w:top w:val="nil"/>
          <w:left w:val="nil"/>
          <w:bottom w:val="nil"/>
          <w:right w:val="nil"/>
          <w:between w:val="nil"/>
        </w:pBdr>
        <w:spacing w:line="276" w:lineRule="auto"/>
        <w:rPr>
          <w:rFonts w:ascii="Calibri" w:eastAsia="Calibri" w:hAnsi="Calibri" w:cs="Calibri"/>
          <w:b/>
          <w:color w:val="2F5496"/>
        </w:rPr>
      </w:pPr>
      <w:r>
        <w:rPr>
          <w:rFonts w:ascii="Calibri" w:eastAsia="Calibri" w:hAnsi="Calibri" w:cs="Calibri"/>
          <w:b/>
          <w:color w:val="2F5496"/>
        </w:rPr>
        <w:t>Table of Contents</w:t>
      </w:r>
    </w:p>
    <w:sdt>
      <w:sdtPr>
        <w:id w:val="98306224"/>
        <w:docPartObj>
          <w:docPartGallery w:val="Table of Contents"/>
          <w:docPartUnique/>
        </w:docPartObj>
      </w:sdtPr>
      <w:sdtEndPr>
        <w:rPr>
          <w:rFonts w:ascii="Times New Roman" w:hAnsi="Times New Roman"/>
          <w:b w:val="0"/>
          <w:bCs w:val="0"/>
        </w:rPr>
      </w:sdtEndPr>
      <w:sdtContent>
        <w:p w14:paraId="754CBB52" w14:textId="0998E277" w:rsidR="000D1C8A" w:rsidRDefault="00000000">
          <w:pPr>
            <w:pStyle w:val="TOC1"/>
            <w:tabs>
              <w:tab w:val="right" w:leader="dot" w:pos="9350"/>
            </w:tabs>
            <w:rPr>
              <w:rFonts w:eastAsiaTheme="minorEastAsia" w:cstheme="minorBidi"/>
              <w:b w:val="0"/>
              <w:bCs w:val="0"/>
              <w:noProof/>
              <w:kern w:val="2"/>
              <w:sz w:val="22"/>
              <w:szCs w:val="22"/>
              <w:lang w:val="en-US" w:eastAsia="en-US"/>
              <w14:ligatures w14:val="standardContextual"/>
            </w:rPr>
          </w:pPr>
          <w:r>
            <w:fldChar w:fldCharType="begin"/>
          </w:r>
          <w:r>
            <w:instrText xml:space="preserve"> TOC \h \u \z \t "Heading 1,1,Heading 2,2,Heading 3,3,"</w:instrText>
          </w:r>
          <w:r>
            <w:fldChar w:fldCharType="separate"/>
          </w:r>
          <w:hyperlink w:anchor="_Toc167310691" w:history="1">
            <w:r w:rsidR="000D1C8A" w:rsidRPr="008000A1">
              <w:rPr>
                <w:rStyle w:val="Hyperlink"/>
                <w:rFonts w:ascii="Calibri" w:eastAsia="Calibri" w:hAnsi="Calibri" w:cs="Calibri"/>
                <w:noProof/>
                <w:lang w:bidi="hi-IN"/>
              </w:rPr>
              <w:t>Supplementary Appendix S1</w:t>
            </w:r>
            <w:r w:rsidR="000D1C8A">
              <w:rPr>
                <w:noProof/>
                <w:webHidden/>
              </w:rPr>
              <w:tab/>
            </w:r>
            <w:r w:rsidR="000D1C8A">
              <w:rPr>
                <w:noProof/>
                <w:webHidden/>
              </w:rPr>
              <w:fldChar w:fldCharType="begin"/>
            </w:r>
            <w:r w:rsidR="000D1C8A">
              <w:rPr>
                <w:noProof/>
                <w:webHidden/>
              </w:rPr>
              <w:instrText xml:space="preserve"> PAGEREF _Toc167310691 \h </w:instrText>
            </w:r>
            <w:r w:rsidR="000D1C8A">
              <w:rPr>
                <w:noProof/>
                <w:webHidden/>
              </w:rPr>
            </w:r>
            <w:r w:rsidR="000D1C8A">
              <w:rPr>
                <w:noProof/>
                <w:webHidden/>
              </w:rPr>
              <w:fldChar w:fldCharType="separate"/>
            </w:r>
            <w:r w:rsidR="000D1C8A">
              <w:rPr>
                <w:noProof/>
                <w:webHidden/>
              </w:rPr>
              <w:t>2</w:t>
            </w:r>
            <w:r w:rsidR="000D1C8A">
              <w:rPr>
                <w:noProof/>
                <w:webHidden/>
              </w:rPr>
              <w:fldChar w:fldCharType="end"/>
            </w:r>
          </w:hyperlink>
        </w:p>
        <w:p w14:paraId="1BBB298F" w14:textId="7AEBC41B" w:rsidR="000D1C8A" w:rsidRDefault="000D1C8A">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2" w:history="1">
            <w:r w:rsidRPr="008000A1">
              <w:rPr>
                <w:rStyle w:val="Hyperlink"/>
                <w:rFonts w:ascii="Calibri" w:eastAsia="Calibri" w:hAnsi="Calibri" w:cs="Calibri"/>
                <w:noProof/>
                <w:lang w:bidi="hi-IN"/>
              </w:rPr>
              <w:t>Supplementary Appendix S2</w:t>
            </w:r>
            <w:r>
              <w:rPr>
                <w:noProof/>
                <w:webHidden/>
              </w:rPr>
              <w:tab/>
            </w:r>
            <w:r>
              <w:rPr>
                <w:noProof/>
                <w:webHidden/>
              </w:rPr>
              <w:fldChar w:fldCharType="begin"/>
            </w:r>
            <w:r>
              <w:rPr>
                <w:noProof/>
                <w:webHidden/>
              </w:rPr>
              <w:instrText xml:space="preserve"> PAGEREF _Toc167310692 \h </w:instrText>
            </w:r>
            <w:r>
              <w:rPr>
                <w:noProof/>
                <w:webHidden/>
              </w:rPr>
            </w:r>
            <w:r>
              <w:rPr>
                <w:noProof/>
                <w:webHidden/>
              </w:rPr>
              <w:fldChar w:fldCharType="separate"/>
            </w:r>
            <w:r>
              <w:rPr>
                <w:noProof/>
                <w:webHidden/>
              </w:rPr>
              <w:t>3</w:t>
            </w:r>
            <w:r>
              <w:rPr>
                <w:noProof/>
                <w:webHidden/>
              </w:rPr>
              <w:fldChar w:fldCharType="end"/>
            </w:r>
          </w:hyperlink>
        </w:p>
        <w:p w14:paraId="763614A9" w14:textId="03B037FB" w:rsidR="000D1C8A" w:rsidRDefault="000D1C8A">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3" w:history="1">
            <w:r w:rsidRPr="008000A1">
              <w:rPr>
                <w:rStyle w:val="Hyperlink"/>
                <w:rFonts w:ascii="Calibri" w:eastAsia="Calibri" w:hAnsi="Calibri" w:cs="Calibri"/>
                <w:noProof/>
                <w:lang w:bidi="hi-IN"/>
              </w:rPr>
              <w:t>Supplementary Appendix S3</w:t>
            </w:r>
            <w:r>
              <w:rPr>
                <w:noProof/>
                <w:webHidden/>
              </w:rPr>
              <w:tab/>
            </w:r>
            <w:r>
              <w:rPr>
                <w:noProof/>
                <w:webHidden/>
              </w:rPr>
              <w:fldChar w:fldCharType="begin"/>
            </w:r>
            <w:r>
              <w:rPr>
                <w:noProof/>
                <w:webHidden/>
              </w:rPr>
              <w:instrText xml:space="preserve"> PAGEREF _Toc167310693 \h </w:instrText>
            </w:r>
            <w:r>
              <w:rPr>
                <w:noProof/>
                <w:webHidden/>
              </w:rPr>
            </w:r>
            <w:r>
              <w:rPr>
                <w:noProof/>
                <w:webHidden/>
              </w:rPr>
              <w:fldChar w:fldCharType="separate"/>
            </w:r>
            <w:r>
              <w:rPr>
                <w:noProof/>
                <w:webHidden/>
              </w:rPr>
              <w:t>3</w:t>
            </w:r>
            <w:r>
              <w:rPr>
                <w:noProof/>
                <w:webHidden/>
              </w:rPr>
              <w:fldChar w:fldCharType="end"/>
            </w:r>
          </w:hyperlink>
        </w:p>
        <w:p w14:paraId="13C37CB3" w14:textId="028BA93C" w:rsidR="000D1C8A" w:rsidRDefault="000D1C8A">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4" w:history="1">
            <w:r w:rsidRPr="008000A1">
              <w:rPr>
                <w:rStyle w:val="Hyperlink"/>
                <w:rFonts w:ascii="Calibri" w:eastAsia="Calibri" w:hAnsi="Calibri" w:cs="Calibri"/>
                <w:noProof/>
                <w:lang w:bidi="hi-IN"/>
              </w:rPr>
              <w:t>Supplementary Appendix S4</w:t>
            </w:r>
            <w:r>
              <w:rPr>
                <w:noProof/>
                <w:webHidden/>
              </w:rPr>
              <w:tab/>
            </w:r>
            <w:r>
              <w:rPr>
                <w:noProof/>
                <w:webHidden/>
              </w:rPr>
              <w:fldChar w:fldCharType="begin"/>
            </w:r>
            <w:r>
              <w:rPr>
                <w:noProof/>
                <w:webHidden/>
              </w:rPr>
              <w:instrText xml:space="preserve"> PAGEREF _Toc167310694 \h </w:instrText>
            </w:r>
            <w:r>
              <w:rPr>
                <w:noProof/>
                <w:webHidden/>
              </w:rPr>
            </w:r>
            <w:r>
              <w:rPr>
                <w:noProof/>
                <w:webHidden/>
              </w:rPr>
              <w:fldChar w:fldCharType="separate"/>
            </w:r>
            <w:r>
              <w:rPr>
                <w:noProof/>
                <w:webHidden/>
              </w:rPr>
              <w:t>7</w:t>
            </w:r>
            <w:r>
              <w:rPr>
                <w:noProof/>
                <w:webHidden/>
              </w:rPr>
              <w:fldChar w:fldCharType="end"/>
            </w:r>
          </w:hyperlink>
        </w:p>
        <w:p w14:paraId="4D93A8AE" w14:textId="5E8339F4" w:rsidR="000D1C8A" w:rsidRDefault="000D1C8A">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5" w:history="1">
            <w:r w:rsidRPr="008000A1">
              <w:rPr>
                <w:rStyle w:val="Hyperlink"/>
                <w:rFonts w:ascii="Calibri" w:eastAsia="Calibri" w:hAnsi="Calibri" w:cs="Calibri"/>
                <w:noProof/>
                <w:lang w:bidi="hi-IN"/>
              </w:rPr>
              <w:t>Supplementary Appendix S5</w:t>
            </w:r>
            <w:r>
              <w:rPr>
                <w:noProof/>
                <w:webHidden/>
              </w:rPr>
              <w:tab/>
            </w:r>
            <w:r>
              <w:rPr>
                <w:noProof/>
                <w:webHidden/>
              </w:rPr>
              <w:fldChar w:fldCharType="begin"/>
            </w:r>
            <w:r>
              <w:rPr>
                <w:noProof/>
                <w:webHidden/>
              </w:rPr>
              <w:instrText xml:space="preserve"> PAGEREF _Toc167310695 \h </w:instrText>
            </w:r>
            <w:r>
              <w:rPr>
                <w:noProof/>
                <w:webHidden/>
              </w:rPr>
            </w:r>
            <w:r>
              <w:rPr>
                <w:noProof/>
                <w:webHidden/>
              </w:rPr>
              <w:fldChar w:fldCharType="separate"/>
            </w:r>
            <w:r>
              <w:rPr>
                <w:noProof/>
                <w:webHidden/>
              </w:rPr>
              <w:t>10</w:t>
            </w:r>
            <w:r>
              <w:rPr>
                <w:noProof/>
                <w:webHidden/>
              </w:rPr>
              <w:fldChar w:fldCharType="end"/>
            </w:r>
          </w:hyperlink>
        </w:p>
        <w:p w14:paraId="34BB0A41" w14:textId="799B5968" w:rsidR="000D1C8A" w:rsidRDefault="000D1C8A">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6" w:history="1">
            <w:r w:rsidRPr="008000A1">
              <w:rPr>
                <w:rStyle w:val="Hyperlink"/>
                <w:rFonts w:ascii="Calibri" w:eastAsia="Calibri" w:hAnsi="Calibri" w:cs="Calibri"/>
                <w:noProof/>
                <w:lang w:bidi="hi-IN"/>
              </w:rPr>
              <w:t>Supplementary Appendix S6</w:t>
            </w:r>
            <w:r>
              <w:rPr>
                <w:noProof/>
                <w:webHidden/>
              </w:rPr>
              <w:tab/>
            </w:r>
            <w:r>
              <w:rPr>
                <w:noProof/>
                <w:webHidden/>
              </w:rPr>
              <w:fldChar w:fldCharType="begin"/>
            </w:r>
            <w:r>
              <w:rPr>
                <w:noProof/>
                <w:webHidden/>
              </w:rPr>
              <w:instrText xml:space="preserve"> PAGEREF _Toc167310696 \h </w:instrText>
            </w:r>
            <w:r>
              <w:rPr>
                <w:noProof/>
                <w:webHidden/>
              </w:rPr>
            </w:r>
            <w:r>
              <w:rPr>
                <w:noProof/>
                <w:webHidden/>
              </w:rPr>
              <w:fldChar w:fldCharType="separate"/>
            </w:r>
            <w:r>
              <w:rPr>
                <w:noProof/>
                <w:webHidden/>
              </w:rPr>
              <w:t>11</w:t>
            </w:r>
            <w:r>
              <w:rPr>
                <w:noProof/>
                <w:webHidden/>
              </w:rPr>
              <w:fldChar w:fldCharType="end"/>
            </w:r>
          </w:hyperlink>
        </w:p>
        <w:p w14:paraId="068540CD" w14:textId="01E7922D" w:rsidR="000D1C8A" w:rsidRDefault="000D1C8A">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7" w:history="1">
            <w:r w:rsidRPr="008000A1">
              <w:rPr>
                <w:rStyle w:val="Hyperlink"/>
                <w:rFonts w:ascii="Calibri" w:eastAsia="Calibri" w:hAnsi="Calibri" w:cs="Calibri"/>
                <w:noProof/>
                <w:lang w:bidi="hi-IN"/>
              </w:rPr>
              <w:t>Supplementary Appendix S7</w:t>
            </w:r>
            <w:r>
              <w:rPr>
                <w:noProof/>
                <w:webHidden/>
              </w:rPr>
              <w:tab/>
            </w:r>
            <w:r>
              <w:rPr>
                <w:noProof/>
                <w:webHidden/>
              </w:rPr>
              <w:fldChar w:fldCharType="begin"/>
            </w:r>
            <w:r>
              <w:rPr>
                <w:noProof/>
                <w:webHidden/>
              </w:rPr>
              <w:instrText xml:space="preserve"> PAGEREF _Toc167310697 \h </w:instrText>
            </w:r>
            <w:r>
              <w:rPr>
                <w:noProof/>
                <w:webHidden/>
              </w:rPr>
            </w:r>
            <w:r>
              <w:rPr>
                <w:noProof/>
                <w:webHidden/>
              </w:rPr>
              <w:fldChar w:fldCharType="separate"/>
            </w:r>
            <w:r>
              <w:rPr>
                <w:noProof/>
                <w:webHidden/>
              </w:rPr>
              <w:t>12</w:t>
            </w:r>
            <w:r>
              <w:rPr>
                <w:noProof/>
                <w:webHidden/>
              </w:rPr>
              <w:fldChar w:fldCharType="end"/>
            </w:r>
          </w:hyperlink>
        </w:p>
        <w:p w14:paraId="41139C24" w14:textId="1316FE54" w:rsidR="000D1C8A" w:rsidRDefault="000D1C8A">
          <w:pPr>
            <w:pStyle w:val="TOC1"/>
            <w:tabs>
              <w:tab w:val="right" w:leader="dot" w:pos="9350"/>
            </w:tabs>
            <w:rPr>
              <w:rFonts w:eastAsiaTheme="minorEastAsia" w:cstheme="minorBidi"/>
              <w:b w:val="0"/>
              <w:bCs w:val="0"/>
              <w:noProof/>
              <w:kern w:val="2"/>
              <w:sz w:val="22"/>
              <w:szCs w:val="22"/>
              <w:lang w:val="en-US" w:eastAsia="en-US"/>
              <w14:ligatures w14:val="standardContextual"/>
            </w:rPr>
          </w:pPr>
          <w:hyperlink w:anchor="_Toc167310698" w:history="1">
            <w:r w:rsidRPr="008000A1">
              <w:rPr>
                <w:rStyle w:val="Hyperlink"/>
                <w:rFonts w:ascii="Calibri" w:eastAsia="Calibri" w:hAnsi="Calibri" w:cs="Calibri"/>
                <w:noProof/>
                <w:lang w:bidi="hi-IN"/>
              </w:rPr>
              <w:t>References</w:t>
            </w:r>
            <w:r>
              <w:rPr>
                <w:noProof/>
                <w:webHidden/>
              </w:rPr>
              <w:tab/>
            </w:r>
            <w:r>
              <w:rPr>
                <w:noProof/>
                <w:webHidden/>
              </w:rPr>
              <w:fldChar w:fldCharType="begin"/>
            </w:r>
            <w:r>
              <w:rPr>
                <w:noProof/>
                <w:webHidden/>
              </w:rPr>
              <w:instrText xml:space="preserve"> PAGEREF _Toc167310698 \h </w:instrText>
            </w:r>
            <w:r>
              <w:rPr>
                <w:noProof/>
                <w:webHidden/>
              </w:rPr>
            </w:r>
            <w:r>
              <w:rPr>
                <w:noProof/>
                <w:webHidden/>
              </w:rPr>
              <w:fldChar w:fldCharType="separate"/>
            </w:r>
            <w:r>
              <w:rPr>
                <w:noProof/>
                <w:webHidden/>
              </w:rPr>
              <w:t>14</w:t>
            </w:r>
            <w:r>
              <w:rPr>
                <w:noProof/>
                <w:webHidden/>
              </w:rPr>
              <w:fldChar w:fldCharType="end"/>
            </w:r>
          </w:hyperlink>
        </w:p>
        <w:p w14:paraId="35C9CA4E" w14:textId="2859D63D" w:rsidR="003F475A" w:rsidRDefault="00000000">
          <w:pPr>
            <w:rPr>
              <w:rFonts w:ascii="Calibri" w:eastAsia="Calibri" w:hAnsi="Calibri" w:cs="Calibri"/>
            </w:rPr>
          </w:pPr>
          <w:r>
            <w:fldChar w:fldCharType="end"/>
          </w:r>
        </w:p>
      </w:sdtContent>
    </w:sdt>
    <w:p w14:paraId="1962EEA6" w14:textId="77777777" w:rsidR="003F475A" w:rsidRDefault="00000000">
      <w:pPr>
        <w:widowControl w:val="0"/>
        <w:rPr>
          <w:rFonts w:ascii="Calibri" w:eastAsia="Calibri" w:hAnsi="Calibri" w:cs="Calibri"/>
          <w:sz w:val="32"/>
          <w:szCs w:val="32"/>
        </w:rPr>
      </w:pPr>
      <w:r>
        <w:br w:type="page"/>
      </w:r>
    </w:p>
    <w:p w14:paraId="036A27C1" w14:textId="77777777" w:rsidR="003F475A" w:rsidRDefault="003F475A">
      <w:pPr>
        <w:widowControl w:val="0"/>
        <w:rPr>
          <w:rFonts w:ascii="Calibri" w:eastAsia="Calibri" w:hAnsi="Calibri" w:cs="Calibri"/>
          <w:b/>
          <w:sz w:val="32"/>
          <w:szCs w:val="32"/>
        </w:rPr>
      </w:pPr>
    </w:p>
    <w:p w14:paraId="1A83DB9A" w14:textId="77777777" w:rsidR="003F475A" w:rsidRDefault="00000000">
      <w:pPr>
        <w:pStyle w:val="Heading1"/>
        <w:rPr>
          <w:rFonts w:ascii="Calibri" w:eastAsia="Calibri" w:hAnsi="Calibri" w:cs="Calibri"/>
        </w:rPr>
      </w:pPr>
      <w:bookmarkStart w:id="0" w:name="_Toc167310691"/>
      <w:r>
        <w:rPr>
          <w:rFonts w:ascii="Calibri" w:eastAsia="Calibri" w:hAnsi="Calibri" w:cs="Calibri"/>
        </w:rPr>
        <w:t>Supplementary Appendix S1</w:t>
      </w:r>
      <w:bookmarkEnd w:id="0"/>
    </w:p>
    <w:p w14:paraId="4F8C572B" w14:textId="77777777" w:rsidR="003F475A" w:rsidRDefault="00000000">
      <w:pPr>
        <w:rPr>
          <w:rFonts w:ascii="Calibri" w:eastAsia="Calibri" w:hAnsi="Calibri" w:cs="Calibri"/>
          <w:b/>
          <w:sz w:val="36"/>
          <w:szCs w:val="36"/>
        </w:rPr>
      </w:pPr>
      <w:r>
        <w:rPr>
          <w:rFonts w:ascii="Calibri" w:eastAsia="Calibri" w:hAnsi="Calibri" w:cs="Calibri"/>
          <w:b/>
          <w:sz w:val="36"/>
          <w:szCs w:val="36"/>
        </w:rPr>
        <w:t xml:space="preserve">Table S1. </w:t>
      </w:r>
      <w:r>
        <w:rPr>
          <w:rFonts w:ascii="Calibri" w:eastAsia="Calibri" w:hAnsi="Calibri" w:cs="Calibri"/>
        </w:rPr>
        <w:t xml:space="preserve">Samples number (N) and collection locations (not including duplicates of samples included for quality control during sequencing) </w:t>
      </w:r>
    </w:p>
    <w:p w14:paraId="55F8FD9D" w14:textId="77777777" w:rsidR="003F475A" w:rsidRDefault="003F475A">
      <w:pPr>
        <w:jc w:val="both"/>
        <w:rPr>
          <w:rFonts w:ascii="Calibri" w:eastAsia="Calibri" w:hAnsi="Calibri" w:cs="Calibri"/>
          <w:sz w:val="32"/>
          <w:szCs w:val="32"/>
        </w:rPr>
      </w:pPr>
    </w:p>
    <w:tbl>
      <w:tblPr>
        <w:tblStyle w:val="a"/>
        <w:tblW w:w="6940" w:type="dxa"/>
        <w:jc w:val="center"/>
        <w:tblBorders>
          <w:top w:val="single" w:sz="18" w:space="0" w:color="000000"/>
          <w:left w:val="single" w:sz="18" w:space="0" w:color="000000"/>
          <w:bottom w:val="single" w:sz="18" w:space="0" w:color="000000"/>
          <w:right w:val="single" w:sz="18" w:space="0" w:color="000000"/>
          <w:insideH w:val="nil"/>
          <w:insideV w:val="nil"/>
        </w:tblBorders>
        <w:tblLayout w:type="fixed"/>
        <w:tblLook w:val="0400" w:firstRow="0" w:lastRow="0" w:firstColumn="0" w:lastColumn="0" w:noHBand="0" w:noVBand="1"/>
      </w:tblPr>
      <w:tblGrid>
        <w:gridCol w:w="6088"/>
        <w:gridCol w:w="852"/>
      </w:tblGrid>
      <w:tr w:rsidR="003F475A" w14:paraId="6E74BA8F" w14:textId="77777777">
        <w:trPr>
          <w:trHeight w:val="441"/>
          <w:jc w:val="center"/>
        </w:trPr>
        <w:tc>
          <w:tcPr>
            <w:tcW w:w="6088" w:type="dxa"/>
            <w:tcBorders>
              <w:top w:val="single" w:sz="18" w:space="0" w:color="000000"/>
              <w:left w:val="single" w:sz="18" w:space="0" w:color="FFFFFF"/>
              <w:bottom w:val="single" w:sz="18" w:space="0" w:color="000000"/>
            </w:tcBorders>
          </w:tcPr>
          <w:p w14:paraId="4C264694" w14:textId="77777777" w:rsidR="003F475A" w:rsidRDefault="00000000">
            <w:pPr>
              <w:widowControl w:val="0"/>
              <w:pBdr>
                <w:top w:val="nil"/>
                <w:left w:val="nil"/>
                <w:bottom w:val="nil"/>
                <w:right w:val="nil"/>
                <w:between w:val="nil"/>
              </w:pBdr>
              <w:spacing w:before="200"/>
              <w:rPr>
                <w:rFonts w:ascii="Calibri" w:eastAsia="Calibri" w:hAnsi="Calibri" w:cs="Calibri"/>
                <w:b/>
                <w:color w:val="000000"/>
                <w:sz w:val="22"/>
                <w:szCs w:val="22"/>
              </w:rPr>
            </w:pPr>
            <w:r>
              <w:rPr>
                <w:rFonts w:ascii="Calibri" w:eastAsia="Calibri" w:hAnsi="Calibri" w:cs="Calibri"/>
                <w:b/>
                <w:color w:val="000000"/>
                <w:sz w:val="22"/>
                <w:szCs w:val="22"/>
              </w:rPr>
              <w:t xml:space="preserve">Sample Collection Location  </w:t>
            </w:r>
          </w:p>
        </w:tc>
        <w:tc>
          <w:tcPr>
            <w:tcW w:w="852" w:type="dxa"/>
            <w:tcBorders>
              <w:top w:val="single" w:sz="18" w:space="0" w:color="000000"/>
              <w:bottom w:val="single" w:sz="18" w:space="0" w:color="000000"/>
              <w:right w:val="single" w:sz="18" w:space="0" w:color="FFFFFF"/>
            </w:tcBorders>
          </w:tcPr>
          <w:p w14:paraId="736E6DBC" w14:textId="77777777" w:rsidR="003F475A" w:rsidRDefault="00000000">
            <w:pPr>
              <w:widowControl w:val="0"/>
              <w:pBdr>
                <w:top w:val="nil"/>
                <w:left w:val="nil"/>
                <w:bottom w:val="nil"/>
                <w:right w:val="nil"/>
                <w:between w:val="nil"/>
              </w:pBdr>
              <w:spacing w:before="200"/>
              <w:jc w:val="center"/>
              <w:rPr>
                <w:rFonts w:ascii="Calibri" w:eastAsia="Calibri" w:hAnsi="Calibri" w:cs="Calibri"/>
                <w:b/>
                <w:color w:val="000000"/>
                <w:sz w:val="22"/>
                <w:szCs w:val="22"/>
              </w:rPr>
            </w:pPr>
            <w:r>
              <w:rPr>
                <w:rFonts w:ascii="Calibri" w:eastAsia="Calibri" w:hAnsi="Calibri" w:cs="Calibri"/>
                <w:b/>
                <w:color w:val="000000"/>
                <w:sz w:val="22"/>
                <w:szCs w:val="22"/>
              </w:rPr>
              <w:t>N</w:t>
            </w:r>
          </w:p>
        </w:tc>
      </w:tr>
      <w:tr w:rsidR="003F475A" w14:paraId="0E04A343" w14:textId="77777777">
        <w:trPr>
          <w:trHeight w:val="454"/>
          <w:jc w:val="center"/>
        </w:trPr>
        <w:tc>
          <w:tcPr>
            <w:tcW w:w="6088" w:type="dxa"/>
            <w:tcBorders>
              <w:top w:val="single" w:sz="18" w:space="0" w:color="000000"/>
              <w:left w:val="single" w:sz="18" w:space="0" w:color="FFFFFF"/>
            </w:tcBorders>
          </w:tcPr>
          <w:p w14:paraId="0F25E422"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East Australia </w:t>
            </w:r>
          </w:p>
        </w:tc>
        <w:tc>
          <w:tcPr>
            <w:tcW w:w="852" w:type="dxa"/>
            <w:tcBorders>
              <w:top w:val="single" w:sz="18" w:space="0" w:color="000000"/>
              <w:right w:val="single" w:sz="18" w:space="0" w:color="FFFFFF"/>
            </w:tcBorders>
          </w:tcPr>
          <w:p w14:paraId="3BAD9A48"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247</w:t>
            </w:r>
          </w:p>
        </w:tc>
      </w:tr>
      <w:tr w:rsidR="003F475A" w14:paraId="0E63D579" w14:textId="77777777">
        <w:trPr>
          <w:trHeight w:val="461"/>
          <w:jc w:val="center"/>
        </w:trPr>
        <w:tc>
          <w:tcPr>
            <w:tcW w:w="6088" w:type="dxa"/>
            <w:tcBorders>
              <w:left w:val="single" w:sz="18" w:space="0" w:color="FFFFFF"/>
            </w:tcBorders>
          </w:tcPr>
          <w:p w14:paraId="62F7F26B"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South Africa, Western Cape</w:t>
            </w:r>
          </w:p>
        </w:tc>
        <w:tc>
          <w:tcPr>
            <w:tcW w:w="852" w:type="dxa"/>
            <w:tcBorders>
              <w:right w:val="single" w:sz="18" w:space="0" w:color="FFFFFF"/>
            </w:tcBorders>
          </w:tcPr>
          <w:p w14:paraId="5D1BCBBC"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20</w:t>
            </w:r>
          </w:p>
        </w:tc>
      </w:tr>
      <w:tr w:rsidR="003F475A" w14:paraId="7EF8B97C" w14:textId="77777777">
        <w:trPr>
          <w:trHeight w:val="454"/>
          <w:jc w:val="center"/>
        </w:trPr>
        <w:tc>
          <w:tcPr>
            <w:tcW w:w="6088" w:type="dxa"/>
            <w:tcBorders>
              <w:left w:val="single" w:sz="18" w:space="0" w:color="FFFFFF"/>
            </w:tcBorders>
          </w:tcPr>
          <w:p w14:paraId="27014532"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West Australia</w:t>
            </w:r>
          </w:p>
        </w:tc>
        <w:tc>
          <w:tcPr>
            <w:tcW w:w="852" w:type="dxa"/>
            <w:tcBorders>
              <w:right w:val="single" w:sz="18" w:space="0" w:color="FFFFFF"/>
            </w:tcBorders>
          </w:tcPr>
          <w:p w14:paraId="76C85884"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3F475A" w14:paraId="1F280DFD" w14:textId="77777777">
        <w:trPr>
          <w:trHeight w:val="454"/>
          <w:jc w:val="center"/>
        </w:trPr>
        <w:tc>
          <w:tcPr>
            <w:tcW w:w="6088" w:type="dxa"/>
            <w:tcBorders>
              <w:left w:val="single" w:sz="18" w:space="0" w:color="FFFFFF"/>
            </w:tcBorders>
          </w:tcPr>
          <w:p w14:paraId="26F0BBDD"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South Australia </w:t>
            </w:r>
          </w:p>
        </w:tc>
        <w:tc>
          <w:tcPr>
            <w:tcW w:w="852" w:type="dxa"/>
            <w:tcBorders>
              <w:right w:val="single" w:sz="18" w:space="0" w:color="FFFFFF"/>
            </w:tcBorders>
          </w:tcPr>
          <w:p w14:paraId="7C63E3D3"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9</w:t>
            </w:r>
          </w:p>
        </w:tc>
      </w:tr>
      <w:tr w:rsidR="003F475A" w14:paraId="0CC9AF5F" w14:textId="77777777">
        <w:trPr>
          <w:trHeight w:val="454"/>
          <w:jc w:val="center"/>
        </w:trPr>
        <w:tc>
          <w:tcPr>
            <w:tcW w:w="6088" w:type="dxa"/>
            <w:tcBorders>
              <w:left w:val="single" w:sz="18" w:space="0" w:color="FFFFFF"/>
            </w:tcBorders>
          </w:tcPr>
          <w:p w14:paraId="5EAD71F5" w14:textId="77777777" w:rsidR="003F475A" w:rsidRDefault="00000000">
            <w:pPr>
              <w:widowControl w:val="0"/>
              <w:pBdr>
                <w:top w:val="nil"/>
                <w:left w:val="nil"/>
                <w:bottom w:val="nil"/>
                <w:right w:val="nil"/>
                <w:between w:val="nil"/>
              </w:pBdr>
              <w:spacing w:before="200"/>
              <w:rPr>
                <w:rFonts w:ascii="Calibri" w:eastAsia="Calibri" w:hAnsi="Calibri" w:cs="Calibri"/>
                <w:color w:val="000000"/>
                <w:sz w:val="22"/>
                <w:szCs w:val="22"/>
              </w:rPr>
            </w:pPr>
            <w:r>
              <w:rPr>
                <w:rFonts w:ascii="Calibri" w:eastAsia="Calibri" w:hAnsi="Calibri" w:cs="Calibri"/>
                <w:color w:val="000000"/>
                <w:sz w:val="22"/>
                <w:szCs w:val="22"/>
              </w:rPr>
              <w:t xml:space="preserve">Total </w:t>
            </w:r>
          </w:p>
        </w:tc>
        <w:tc>
          <w:tcPr>
            <w:tcW w:w="852" w:type="dxa"/>
            <w:tcBorders>
              <w:right w:val="single" w:sz="18" w:space="0" w:color="FFFFFF"/>
            </w:tcBorders>
          </w:tcPr>
          <w:p w14:paraId="3EF9B60C" w14:textId="77777777" w:rsidR="003F475A" w:rsidRDefault="00000000">
            <w:pPr>
              <w:widowControl w:val="0"/>
              <w:pBdr>
                <w:top w:val="nil"/>
                <w:left w:val="nil"/>
                <w:bottom w:val="nil"/>
                <w:right w:val="nil"/>
                <w:between w:val="nil"/>
              </w:pBdr>
              <w:spacing w:before="200"/>
              <w:jc w:val="center"/>
              <w:rPr>
                <w:rFonts w:ascii="Calibri" w:eastAsia="Calibri" w:hAnsi="Calibri" w:cs="Calibri"/>
                <w:color w:val="000000"/>
                <w:sz w:val="22"/>
                <w:szCs w:val="22"/>
              </w:rPr>
            </w:pPr>
            <w:r>
              <w:rPr>
                <w:rFonts w:ascii="Calibri" w:eastAsia="Calibri" w:hAnsi="Calibri" w:cs="Calibri"/>
                <w:color w:val="000000"/>
                <w:sz w:val="22"/>
                <w:szCs w:val="22"/>
              </w:rPr>
              <w:t>279</w:t>
            </w:r>
          </w:p>
        </w:tc>
      </w:tr>
    </w:tbl>
    <w:p w14:paraId="30598E27" w14:textId="77777777" w:rsidR="003F475A" w:rsidRDefault="003F475A">
      <w:pPr>
        <w:pStyle w:val="Heading2"/>
        <w:jc w:val="both"/>
        <w:rPr>
          <w:rFonts w:ascii="Calibri" w:eastAsia="Calibri" w:hAnsi="Calibri" w:cs="Calibri"/>
          <w:sz w:val="32"/>
          <w:szCs w:val="32"/>
        </w:rPr>
      </w:pPr>
    </w:p>
    <w:p w14:paraId="76AF424F" w14:textId="77777777" w:rsidR="003F475A" w:rsidRDefault="003F475A">
      <w:pPr>
        <w:pStyle w:val="Heading2"/>
        <w:jc w:val="both"/>
        <w:rPr>
          <w:rFonts w:ascii="Calibri" w:eastAsia="Calibri" w:hAnsi="Calibri" w:cs="Calibri"/>
          <w:sz w:val="32"/>
          <w:szCs w:val="32"/>
        </w:rPr>
      </w:pPr>
    </w:p>
    <w:p w14:paraId="3C8FD03A" w14:textId="77777777" w:rsidR="003F475A" w:rsidRDefault="003F475A">
      <w:pPr>
        <w:pStyle w:val="Heading2"/>
        <w:jc w:val="both"/>
        <w:rPr>
          <w:rFonts w:ascii="Calibri" w:eastAsia="Calibri" w:hAnsi="Calibri" w:cs="Calibri"/>
          <w:sz w:val="32"/>
          <w:szCs w:val="32"/>
        </w:rPr>
      </w:pPr>
    </w:p>
    <w:p w14:paraId="743420E7" w14:textId="77777777" w:rsidR="003F475A" w:rsidRDefault="003F475A">
      <w:pPr>
        <w:pStyle w:val="Heading2"/>
        <w:jc w:val="both"/>
        <w:rPr>
          <w:rFonts w:ascii="Calibri" w:eastAsia="Calibri" w:hAnsi="Calibri" w:cs="Calibri"/>
          <w:sz w:val="32"/>
          <w:szCs w:val="32"/>
        </w:rPr>
      </w:pPr>
    </w:p>
    <w:p w14:paraId="0EDF23F9"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2173CA38"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72219A1C" w14:textId="77777777" w:rsidR="003F475A" w:rsidRDefault="003F475A">
      <w:pPr>
        <w:pStyle w:val="Heading2"/>
        <w:jc w:val="both"/>
        <w:rPr>
          <w:rFonts w:ascii="Calibri" w:eastAsia="Calibri" w:hAnsi="Calibri" w:cs="Calibri"/>
          <w:sz w:val="32"/>
          <w:szCs w:val="32"/>
        </w:rPr>
      </w:pPr>
    </w:p>
    <w:p w14:paraId="0E22273A"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4F4783B5" w14:textId="77777777" w:rsidR="003F475A" w:rsidRDefault="003F475A">
      <w:pPr>
        <w:pStyle w:val="Heading2"/>
        <w:jc w:val="both"/>
        <w:rPr>
          <w:rFonts w:ascii="Calibri" w:eastAsia="Calibri" w:hAnsi="Calibri" w:cs="Calibri"/>
          <w:sz w:val="32"/>
          <w:szCs w:val="32"/>
        </w:rPr>
      </w:pPr>
    </w:p>
    <w:p w14:paraId="059493F8"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p w14:paraId="2FFD4312" w14:textId="77777777" w:rsidR="003F475A" w:rsidRDefault="003F475A">
      <w:pPr>
        <w:pStyle w:val="Heading2"/>
        <w:jc w:val="both"/>
        <w:rPr>
          <w:rFonts w:ascii="Calibri" w:eastAsia="Calibri" w:hAnsi="Calibri" w:cs="Calibri"/>
          <w:sz w:val="32"/>
          <w:szCs w:val="32"/>
        </w:rPr>
      </w:pPr>
    </w:p>
    <w:p w14:paraId="2202E94D" w14:textId="77777777" w:rsidR="003F475A" w:rsidRDefault="00000000">
      <w:pPr>
        <w:pStyle w:val="Heading1"/>
        <w:rPr>
          <w:rFonts w:ascii="Calibri" w:eastAsia="Calibri" w:hAnsi="Calibri" w:cs="Calibri"/>
        </w:rPr>
      </w:pPr>
      <w:bookmarkStart w:id="1" w:name="_Toc167310692"/>
      <w:r>
        <w:rPr>
          <w:rFonts w:ascii="Calibri" w:eastAsia="Calibri" w:hAnsi="Calibri" w:cs="Calibri"/>
        </w:rPr>
        <w:t>Supplementary Appendix S2</w:t>
      </w:r>
      <w:bookmarkEnd w:id="1"/>
    </w:p>
    <w:p w14:paraId="64BCE7B1" w14:textId="77777777" w:rsidR="003F475A" w:rsidRDefault="003F475A">
      <w:pPr>
        <w:ind w:firstLine="720"/>
        <w:jc w:val="both"/>
      </w:pPr>
    </w:p>
    <w:p w14:paraId="3E115E66" w14:textId="77777777" w:rsidR="003F475A" w:rsidRDefault="00000000">
      <w:pPr>
        <w:ind w:firstLine="720"/>
        <w:jc w:val="both"/>
        <w:rPr>
          <w:rFonts w:ascii="Calibri" w:eastAsia="Calibri" w:hAnsi="Calibri" w:cs="Calibri"/>
        </w:rPr>
      </w:pPr>
      <w:r>
        <w:rPr>
          <w:rFonts w:ascii="Calibri" w:eastAsia="Calibri" w:hAnsi="Calibri" w:cs="Calibri"/>
        </w:rPr>
        <w:t xml:space="preserve">Age in sharks is most commonly achieved by counting growth rings in vertebrae, fin spines or other hard parts( </w:t>
      </w:r>
      <w:proofErr w:type="spellStart"/>
      <w:r>
        <w:rPr>
          <w:rFonts w:ascii="Calibri" w:eastAsia="Calibri" w:hAnsi="Calibri" w:cs="Calibri"/>
        </w:rPr>
        <w:t>Cailliet</w:t>
      </w:r>
      <w:proofErr w:type="spellEnd"/>
      <w:r>
        <w:rPr>
          <w:rFonts w:ascii="Calibri" w:eastAsia="Calibri" w:hAnsi="Calibri" w:cs="Calibri"/>
        </w:rPr>
        <w:t xml:space="preserve">, Smith, </w:t>
      </w:r>
      <w:proofErr w:type="spellStart"/>
      <w:r>
        <w:rPr>
          <w:rFonts w:ascii="Calibri" w:eastAsia="Calibri" w:hAnsi="Calibri" w:cs="Calibri"/>
        </w:rPr>
        <w:t>Mollet</w:t>
      </w:r>
      <w:proofErr w:type="spellEnd"/>
      <w:r>
        <w:rPr>
          <w:rFonts w:ascii="Calibri" w:eastAsia="Calibri" w:hAnsi="Calibri" w:cs="Calibri"/>
        </w:rPr>
        <w:t xml:space="preserve">, &amp; Goldman, 2006)Together with a measurement of body length, size-at-age can be used to model the relationship between the two, where the </w:t>
      </w:r>
      <w:proofErr w:type="spellStart"/>
      <w:r>
        <w:rPr>
          <w:rFonts w:ascii="Calibri" w:eastAsia="Calibri" w:hAnsi="Calibri" w:cs="Calibri"/>
        </w:rPr>
        <w:t>Bertalanffy</w:t>
      </w:r>
      <w:proofErr w:type="spellEnd"/>
      <w:r>
        <w:rPr>
          <w:rFonts w:ascii="Calibri" w:eastAsia="Calibri" w:hAnsi="Calibri" w:cs="Calibri"/>
        </w:rPr>
        <w:t xml:space="preserve"> growth function (VBGF) (Von </w:t>
      </w:r>
      <w:proofErr w:type="spellStart"/>
      <w:r>
        <w:rPr>
          <w:rFonts w:ascii="Calibri" w:eastAsia="Calibri" w:hAnsi="Calibri" w:cs="Calibri"/>
        </w:rPr>
        <w:t>Bertalanffy</w:t>
      </w:r>
      <w:proofErr w:type="spellEnd"/>
      <w:r>
        <w:rPr>
          <w:rFonts w:ascii="Calibri" w:eastAsia="Calibri" w:hAnsi="Calibri" w:cs="Calibri"/>
        </w:rPr>
        <w:t xml:space="preserve">, 1938) is the most commonly used for species of shark (Smart, Chin, Tobin, &amp; </w:t>
      </w:r>
      <w:proofErr w:type="spellStart"/>
      <w:r>
        <w:rPr>
          <w:rFonts w:ascii="Calibri" w:eastAsia="Calibri" w:hAnsi="Calibri" w:cs="Calibri"/>
        </w:rPr>
        <w:t>Simpfendorfer</w:t>
      </w:r>
      <w:proofErr w:type="spellEnd"/>
      <w:r>
        <w:rPr>
          <w:rFonts w:ascii="Calibri" w:eastAsia="Calibri" w:hAnsi="Calibri" w:cs="Calibri"/>
        </w:rPr>
        <w:t>, 2016). To estimate the age of each sample and assign each to a year-of-birth cohort, a three-parameter generalised VBGF was used following the recommendations of Pardo et al. (2013) to transform the relationship of total length (TL) to relationship at age:</w:t>
      </w:r>
    </w:p>
    <w:p w14:paraId="3B5F3484" w14:textId="77777777" w:rsidR="003F475A" w:rsidRDefault="00000000">
      <w:pPr>
        <w:jc w:val="center"/>
        <w:rPr>
          <w:rFonts w:ascii="Cambria Math" w:eastAsia="Cambria Math" w:hAnsi="Cambria Math" w:cs="Cambria Math"/>
        </w:rPr>
      </w:pPr>
      <m:oMathPara>
        <m:oMath>
          <m:r>
            <w:rPr>
              <w:rFonts w:ascii="Cambria Math" w:eastAsia="Cambria Math" w:hAnsi="Cambria Math" w:cs="Cambria Math"/>
            </w:rPr>
            <m:t>E[L|t] = L∞-(1-</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-K(t-to)</m:t>
              </m:r>
            </m:sup>
          </m:sSup>
          <m:r>
            <w:rPr>
              <w:rFonts w:ascii="Cambria Math" w:eastAsia="Cambria Math" w:hAnsi="Cambria Math" w:cs="Cambria Math"/>
            </w:rPr>
            <m:t>)</m:t>
          </m:r>
        </m:oMath>
      </m:oMathPara>
    </w:p>
    <w:p w14:paraId="4E6E6E0A" w14:textId="77777777" w:rsidR="003F475A" w:rsidRDefault="00000000">
      <w:pPr>
        <w:jc w:val="right"/>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Cailliet</w:t>
      </w:r>
      <w:proofErr w:type="spellEnd"/>
      <w:r>
        <w:rPr>
          <w:rFonts w:ascii="Calibri" w:eastAsia="Calibri" w:hAnsi="Calibri" w:cs="Calibri"/>
        </w:rPr>
        <w:t xml:space="preserve"> et al., 2006)</w:t>
      </w:r>
    </w:p>
    <w:p w14:paraId="7D805769" w14:textId="77777777" w:rsidR="003F475A" w:rsidRDefault="00000000">
      <w:pPr>
        <w:widowControl w:val="0"/>
        <w:pBdr>
          <w:top w:val="nil"/>
          <w:left w:val="nil"/>
          <w:bottom w:val="nil"/>
          <w:right w:val="nil"/>
          <w:between w:val="nil"/>
        </w:pBdr>
        <w:spacing w:before="200"/>
        <w:jc w:val="both"/>
        <w:rPr>
          <w:rFonts w:ascii="Calibri" w:eastAsia="Calibri" w:hAnsi="Calibri" w:cs="Calibri"/>
          <w:color w:val="000000"/>
          <w:sz w:val="32"/>
          <w:szCs w:val="32"/>
        </w:rPr>
      </w:pPr>
      <w:r>
        <w:rPr>
          <w:rFonts w:ascii="Calibri" w:eastAsia="Calibri" w:hAnsi="Calibri" w:cs="Calibri"/>
          <w:color w:val="000000"/>
        </w:rPr>
        <w:t>where E[</w:t>
      </w:r>
      <w:proofErr w:type="spellStart"/>
      <w:r>
        <w:rPr>
          <w:rFonts w:ascii="Calibri" w:eastAsia="Calibri" w:hAnsi="Calibri" w:cs="Calibri"/>
          <w:color w:val="000000"/>
        </w:rPr>
        <w:t>L|t</w:t>
      </w:r>
      <w:proofErr w:type="spellEnd"/>
      <w:r>
        <w:rPr>
          <w:rFonts w:ascii="Calibri" w:eastAsia="Calibri" w:hAnsi="Calibri" w:cs="Calibri"/>
          <w:color w:val="000000"/>
        </w:rPr>
        <w:t>] is the expected or average TL at time (or age)</w:t>
      </w:r>
      <w:r>
        <w:rPr>
          <w:rFonts w:ascii="Calibri" w:eastAsia="Calibri" w:hAnsi="Calibri" w:cs="Calibri"/>
          <w:i/>
          <w:color w:val="000000"/>
        </w:rPr>
        <w:t xml:space="preserve"> t</w:t>
      </w:r>
      <w:r>
        <w:rPr>
          <w:rFonts w:ascii="Calibri" w:eastAsia="Calibri" w:hAnsi="Calibri" w:cs="Calibri"/>
          <w:color w:val="000000"/>
        </w:rPr>
        <w:t>,  L∞ is the asymptotic average length,  K is the Brody growth rate coefficient (units are yr</w:t>
      </w:r>
      <w:r>
        <w:rPr>
          <w:rFonts w:ascii="Calibri" w:eastAsia="Calibri" w:hAnsi="Calibri" w:cs="Calibri"/>
          <w:color w:val="000000"/>
          <w:vertAlign w:val="superscript"/>
        </w:rPr>
        <w:t>-1</w:t>
      </w:r>
      <w:r>
        <w:rPr>
          <w:rFonts w:ascii="Calibri" w:eastAsia="Calibri" w:hAnsi="Calibri" w:cs="Calibri"/>
          <w:color w:val="000000"/>
        </w:rPr>
        <w:t xml:space="preserve"> ), the third parameter (</w:t>
      </w:r>
      <w:r>
        <w:rPr>
          <w:rFonts w:ascii="Calibri" w:eastAsia="Calibri" w:hAnsi="Calibri" w:cs="Calibri"/>
          <w:i/>
          <w:color w:val="000000"/>
        </w:rPr>
        <w:t>t</w:t>
      </w:r>
      <w:r>
        <w:rPr>
          <w:rFonts w:ascii="Calibri" w:eastAsia="Calibri" w:hAnsi="Calibri" w:cs="Calibri"/>
          <w:color w:val="000000"/>
          <w:vertAlign w:val="subscript"/>
        </w:rPr>
        <w:t>0</w:t>
      </w:r>
      <w:r>
        <w:rPr>
          <w:rFonts w:ascii="Calibri" w:eastAsia="Calibri" w:hAnsi="Calibri" w:cs="Calibri"/>
          <w:color w:val="000000"/>
        </w:rPr>
        <w:t>) is a modelling artefact representing time or age when the average length is 0. Since there is considerable variability in published growth parameters for white sharks which vary between region and sex (</w:t>
      </w:r>
      <w:proofErr w:type="spellStart"/>
      <w:r>
        <w:rPr>
          <w:rFonts w:ascii="Calibri" w:eastAsia="Calibri" w:hAnsi="Calibri" w:cs="Calibri"/>
          <w:color w:val="000000"/>
        </w:rPr>
        <w:t>Cailliet</w:t>
      </w:r>
      <w:proofErr w:type="spellEnd"/>
      <w:r>
        <w:rPr>
          <w:rFonts w:ascii="Calibri" w:eastAsia="Calibri" w:hAnsi="Calibri" w:cs="Calibri"/>
          <w:color w:val="000000"/>
        </w:rPr>
        <w:t xml:space="preserve">, </w:t>
      </w:r>
      <w:proofErr w:type="spellStart"/>
      <w:r>
        <w:rPr>
          <w:rFonts w:ascii="Calibri" w:eastAsia="Calibri" w:hAnsi="Calibri" w:cs="Calibri"/>
          <w:color w:val="000000"/>
        </w:rPr>
        <w:t>Natanson</w:t>
      </w:r>
      <w:proofErr w:type="spellEnd"/>
      <w:r>
        <w:rPr>
          <w:rFonts w:ascii="Calibri" w:eastAsia="Calibri" w:hAnsi="Calibri" w:cs="Calibri"/>
          <w:color w:val="000000"/>
        </w:rPr>
        <w:t xml:space="preserve">, </w:t>
      </w:r>
      <w:proofErr w:type="spellStart"/>
      <w:r>
        <w:rPr>
          <w:rFonts w:ascii="Calibri" w:eastAsia="Calibri" w:hAnsi="Calibri" w:cs="Calibri"/>
          <w:color w:val="000000"/>
        </w:rPr>
        <w:t>Welden</w:t>
      </w:r>
      <w:proofErr w:type="spellEnd"/>
      <w:r>
        <w:rPr>
          <w:rFonts w:ascii="Calibri" w:eastAsia="Calibri" w:hAnsi="Calibri" w:cs="Calibri"/>
          <w:color w:val="000000"/>
        </w:rPr>
        <w:t xml:space="preserve">, &amp; Ebert, 1985; Tanaka, Kitamura, Mochizuki, &amp; </w:t>
      </w:r>
      <w:proofErr w:type="spellStart"/>
      <w:r>
        <w:rPr>
          <w:rFonts w:ascii="Calibri" w:eastAsia="Calibri" w:hAnsi="Calibri" w:cs="Calibri"/>
          <w:color w:val="000000"/>
        </w:rPr>
        <w:t>Kofuji</w:t>
      </w:r>
      <w:proofErr w:type="spellEnd"/>
      <w:r>
        <w:rPr>
          <w:rFonts w:ascii="Calibri" w:eastAsia="Calibri" w:hAnsi="Calibri" w:cs="Calibri"/>
          <w:color w:val="000000"/>
        </w:rPr>
        <w:t xml:space="preserve">, 2011; </w:t>
      </w:r>
      <w:proofErr w:type="spellStart"/>
      <w:r>
        <w:rPr>
          <w:rFonts w:ascii="Calibri" w:eastAsia="Calibri" w:hAnsi="Calibri" w:cs="Calibri"/>
          <w:color w:val="000000"/>
        </w:rPr>
        <w:t>Wintner</w:t>
      </w:r>
      <w:proofErr w:type="spellEnd"/>
      <w:r>
        <w:rPr>
          <w:rFonts w:ascii="Calibri" w:eastAsia="Calibri" w:hAnsi="Calibri" w:cs="Calibri"/>
          <w:color w:val="000000"/>
        </w:rPr>
        <w:t>, 1999), we used specific growth parameters for white sharks in east Australia found in O’Connor (O’Connor, 2011). The parameters L∞ = 7.98.94 cm TL (male) and L∞ = 7.19 cm TL (female), k = 0.047 y-1 (male) and k = 0.056 y-1 (females) and t0 = -3.8 (both sexes) were used in this study, as defined in Table 2.2 of O’Connor (2011).</w:t>
      </w:r>
      <w:r>
        <w:rPr>
          <w:rFonts w:ascii="Calibri" w:eastAsia="Calibri" w:hAnsi="Calibri" w:cs="Calibri"/>
          <w:color w:val="000000"/>
          <w:sz w:val="32"/>
          <w:szCs w:val="32"/>
        </w:rPr>
        <w:t xml:space="preserve"> </w:t>
      </w:r>
    </w:p>
    <w:p w14:paraId="3FA658EC" w14:textId="77777777" w:rsidR="003F475A" w:rsidRDefault="003F475A">
      <w:pPr>
        <w:pStyle w:val="Heading1"/>
        <w:rPr>
          <w:rFonts w:ascii="Calibri" w:eastAsia="Calibri" w:hAnsi="Calibri" w:cs="Calibri"/>
        </w:rPr>
      </w:pPr>
    </w:p>
    <w:p w14:paraId="6BAE2049" w14:textId="77777777" w:rsidR="003F475A" w:rsidRDefault="00000000">
      <w:pPr>
        <w:pStyle w:val="Heading1"/>
        <w:rPr>
          <w:rFonts w:ascii="Calibri" w:eastAsia="Calibri" w:hAnsi="Calibri" w:cs="Calibri"/>
        </w:rPr>
      </w:pPr>
      <w:bookmarkStart w:id="2" w:name="_Toc167310693"/>
      <w:r>
        <w:rPr>
          <w:rFonts w:ascii="Calibri" w:eastAsia="Calibri" w:hAnsi="Calibri" w:cs="Calibri"/>
        </w:rPr>
        <w:t>Supplementary Appendix S3</w:t>
      </w:r>
      <w:bookmarkEnd w:id="2"/>
      <w:r>
        <w:rPr>
          <w:rFonts w:ascii="Calibri" w:eastAsia="Calibri" w:hAnsi="Calibri" w:cs="Calibri"/>
        </w:rPr>
        <w:t xml:space="preserve"> </w:t>
      </w:r>
    </w:p>
    <w:p w14:paraId="12198676" w14:textId="77777777" w:rsidR="003F475A" w:rsidRDefault="003F475A">
      <w:pPr>
        <w:rPr>
          <w:rFonts w:ascii="Calibri" w:eastAsia="Calibri" w:hAnsi="Calibri" w:cs="Calibri"/>
          <w:b/>
          <w:sz w:val="32"/>
          <w:szCs w:val="32"/>
        </w:rPr>
      </w:pPr>
    </w:p>
    <w:p w14:paraId="60C84D7F" w14:textId="3CF94B27"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A two-stage filtering approach was employed to maximise the number of SNP markers remaining to estimate Nb. Firstly, we use all SNPs (9841 SNPs across 9180 loci) and all samples (East Australian</w:t>
      </w:r>
      <w:r w:rsidRPr="00B51799">
        <w:rPr>
          <w:rFonts w:asciiTheme="minorHAnsi" w:hAnsiTheme="minorHAnsi" w:cstheme="minorHAnsi"/>
          <w:i/>
        </w:rPr>
        <w:t xml:space="preserve"> </w:t>
      </w:r>
      <w:r w:rsidRPr="00B51799">
        <w:rPr>
          <w:rFonts w:asciiTheme="minorHAnsi" w:hAnsiTheme="minorHAnsi" w:cstheme="minorHAnsi"/>
        </w:rPr>
        <w:t xml:space="preserve">= 239 Western Australia </w:t>
      </w:r>
      <w:r w:rsidRPr="00B51799">
        <w:rPr>
          <w:rFonts w:asciiTheme="minorHAnsi" w:hAnsiTheme="minorHAnsi" w:cstheme="minorHAnsi"/>
          <w:i/>
        </w:rPr>
        <w:t xml:space="preserve">n </w:t>
      </w:r>
      <w:r w:rsidRPr="00B51799">
        <w:rPr>
          <w:rFonts w:asciiTheme="minorHAnsi" w:hAnsiTheme="minorHAnsi" w:cstheme="minorHAnsi"/>
        </w:rPr>
        <w:t xml:space="preserve">= 3; South Australia </w:t>
      </w:r>
      <w:r w:rsidRPr="00B51799">
        <w:rPr>
          <w:rFonts w:asciiTheme="minorHAnsi" w:hAnsiTheme="minorHAnsi" w:cstheme="minorHAnsi"/>
          <w:i/>
        </w:rPr>
        <w:t xml:space="preserve">n </w:t>
      </w:r>
      <w:r w:rsidRPr="00B51799">
        <w:rPr>
          <w:rFonts w:asciiTheme="minorHAnsi" w:hAnsiTheme="minorHAnsi" w:cstheme="minorHAnsi"/>
        </w:rPr>
        <w:t xml:space="preserve">= 9; South Africa </w:t>
      </w:r>
      <w:r w:rsidRPr="00B51799">
        <w:rPr>
          <w:rFonts w:asciiTheme="minorHAnsi" w:hAnsiTheme="minorHAnsi" w:cstheme="minorHAnsi"/>
          <w:i/>
        </w:rPr>
        <w:t xml:space="preserve">n </w:t>
      </w:r>
      <w:r w:rsidRPr="00B51799">
        <w:rPr>
          <w:rFonts w:asciiTheme="minorHAnsi" w:hAnsiTheme="minorHAnsi" w:cstheme="minorHAnsi"/>
        </w:rPr>
        <w:t xml:space="preserve">= 20; total </w:t>
      </w:r>
      <w:r w:rsidRPr="00B51799">
        <w:rPr>
          <w:rFonts w:asciiTheme="minorHAnsi" w:hAnsiTheme="minorHAnsi" w:cstheme="minorHAnsi"/>
          <w:i/>
        </w:rPr>
        <w:t xml:space="preserve">n </w:t>
      </w:r>
      <w:r w:rsidRPr="00B51799">
        <w:rPr>
          <w:rFonts w:asciiTheme="minorHAnsi" w:hAnsiTheme="minorHAnsi" w:cstheme="minorHAnsi"/>
        </w:rPr>
        <w:t xml:space="preserve"> = 272). We call this Dataset-1. We filter this data using various R-</w:t>
      </w:r>
      <w:r w:rsidRPr="00B51799">
        <w:rPr>
          <w:rFonts w:asciiTheme="minorHAnsi" w:hAnsiTheme="minorHAnsi" w:cstheme="minorHAnsi"/>
        </w:rPr>
        <w:t>packages</w:t>
      </w:r>
      <w:r w:rsidRPr="00B51799">
        <w:rPr>
          <w:rFonts w:asciiTheme="minorHAnsi" w:hAnsiTheme="minorHAnsi" w:cstheme="minorHAnsi"/>
        </w:rPr>
        <w:t xml:space="preserve"> and customs scripts specifying the values outlined in Table S3.1 and Table S3.2. </w:t>
      </w:r>
    </w:p>
    <w:p w14:paraId="7F51EC48" w14:textId="70FAE196"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Following initial filtering (removing possible genotyping errors, Table S3.1) we used Dataset-1 to perform tests for divergent individuals. Discriminant analysis of principal components (DAPC) (</w:t>
      </w:r>
      <w:proofErr w:type="spellStart"/>
      <w:r w:rsidRPr="00B51799">
        <w:rPr>
          <w:rFonts w:asciiTheme="minorHAnsi" w:hAnsiTheme="minorHAnsi" w:cstheme="minorHAnsi"/>
        </w:rPr>
        <w:t>Jombart</w:t>
      </w:r>
      <w:proofErr w:type="spellEnd"/>
      <w:r w:rsidRPr="00B51799">
        <w:rPr>
          <w:rFonts w:asciiTheme="minorHAnsi" w:hAnsiTheme="minorHAnsi" w:cstheme="minorHAnsi"/>
        </w:rPr>
        <w:t xml:space="preserve">, </w:t>
      </w:r>
      <w:proofErr w:type="spellStart"/>
      <w:r w:rsidRPr="00B51799">
        <w:rPr>
          <w:rFonts w:asciiTheme="minorHAnsi" w:hAnsiTheme="minorHAnsi" w:cstheme="minorHAnsi"/>
        </w:rPr>
        <w:t>Devillard</w:t>
      </w:r>
      <w:proofErr w:type="spellEnd"/>
      <w:r w:rsidRPr="00B51799">
        <w:rPr>
          <w:rFonts w:asciiTheme="minorHAnsi" w:hAnsiTheme="minorHAnsi" w:cstheme="minorHAnsi"/>
        </w:rPr>
        <w:t xml:space="preserve">, &amp; </w:t>
      </w:r>
      <w:proofErr w:type="spellStart"/>
      <w:r w:rsidRPr="00B51799">
        <w:rPr>
          <w:rFonts w:asciiTheme="minorHAnsi" w:hAnsiTheme="minorHAnsi" w:cstheme="minorHAnsi"/>
        </w:rPr>
        <w:t>Balloux</w:t>
      </w:r>
      <w:proofErr w:type="spellEnd"/>
      <w:r w:rsidRPr="00B51799">
        <w:rPr>
          <w:rFonts w:asciiTheme="minorHAnsi" w:hAnsiTheme="minorHAnsi" w:cstheme="minorHAnsi"/>
        </w:rPr>
        <w:t xml:space="preserve">, 2010) was used to investigate the genetic similarity of collected samples. DAPC is a multivariate method used to identify and describe clusters of genetically related individuals. The genetic variation of samples is partitioned into two components: variation between groups and within groups, and it maximises the former resulting in linear combinations of alleles which best separate the clusters. Alleles that most contribute to this discrimination are therefore those that are the most markedly different across groups, and allows the identification of samples which may be genetic divergent. DAPC was used as implemented in the R-package </w:t>
      </w:r>
      <w:proofErr w:type="spellStart"/>
      <w:r w:rsidRPr="00B51799">
        <w:rPr>
          <w:rFonts w:asciiTheme="minorHAnsi" w:hAnsiTheme="minorHAnsi" w:cstheme="minorHAnsi"/>
          <w:i/>
        </w:rPr>
        <w:t>adegenet</w:t>
      </w:r>
      <w:proofErr w:type="spellEnd"/>
      <w:r w:rsidRPr="00B51799">
        <w:rPr>
          <w:rFonts w:asciiTheme="minorHAnsi" w:hAnsiTheme="minorHAnsi" w:cstheme="minorHAnsi"/>
          <w:i/>
        </w:rPr>
        <w:t xml:space="preserve"> </w:t>
      </w:r>
      <w:r w:rsidRPr="00B51799">
        <w:rPr>
          <w:rFonts w:asciiTheme="minorHAnsi" w:hAnsiTheme="minorHAnsi" w:cstheme="minorHAnsi"/>
        </w:rPr>
        <w:t>(</w:t>
      </w:r>
      <w:proofErr w:type="spellStart"/>
      <w:r w:rsidRPr="00B51799">
        <w:rPr>
          <w:rFonts w:asciiTheme="minorHAnsi" w:hAnsiTheme="minorHAnsi" w:cstheme="minorHAnsi"/>
        </w:rPr>
        <w:t>Jombart</w:t>
      </w:r>
      <w:proofErr w:type="spellEnd"/>
      <w:r w:rsidRPr="00B51799">
        <w:rPr>
          <w:rFonts w:asciiTheme="minorHAnsi" w:hAnsiTheme="minorHAnsi" w:cstheme="minorHAnsi"/>
        </w:rPr>
        <w:t xml:space="preserve"> et al., 2010). The optimal number of discriminant functions to retain was calculated using the function </w:t>
      </w:r>
      <w:proofErr w:type="spellStart"/>
      <w:r w:rsidRPr="00B51799">
        <w:rPr>
          <w:rFonts w:asciiTheme="minorHAnsi" w:hAnsiTheme="minorHAnsi" w:cstheme="minorHAnsi"/>
          <w:i/>
        </w:rPr>
        <w:t>adegent</w:t>
      </w:r>
      <w:proofErr w:type="spellEnd"/>
      <w:r w:rsidRPr="00B51799">
        <w:rPr>
          <w:rFonts w:asciiTheme="minorHAnsi" w:hAnsiTheme="minorHAnsi" w:cstheme="minorHAnsi"/>
          <w:i/>
        </w:rPr>
        <w:t>::</w:t>
      </w:r>
      <w:proofErr w:type="spellStart"/>
      <w:r w:rsidRPr="00B51799">
        <w:rPr>
          <w:rFonts w:asciiTheme="minorHAnsi" w:hAnsiTheme="minorHAnsi" w:cstheme="minorHAnsi"/>
          <w:i/>
        </w:rPr>
        <w:t>xvalDAPC</w:t>
      </w:r>
      <w:proofErr w:type="spellEnd"/>
      <w:r w:rsidRPr="00B51799">
        <w:rPr>
          <w:rFonts w:asciiTheme="minorHAnsi" w:hAnsiTheme="minorHAnsi" w:cstheme="minorHAnsi"/>
          <w:i/>
        </w:rPr>
        <w:t xml:space="preserve"> </w:t>
      </w:r>
      <w:r w:rsidRPr="00B51799">
        <w:rPr>
          <w:rFonts w:asciiTheme="minorHAnsi" w:hAnsiTheme="minorHAnsi" w:cstheme="minorHAnsi"/>
        </w:rPr>
        <w:t xml:space="preserve">using 80% </w:t>
      </w:r>
      <w:r w:rsidRPr="00B51799">
        <w:rPr>
          <w:rFonts w:asciiTheme="minorHAnsi" w:hAnsiTheme="minorHAnsi" w:cstheme="minorHAnsi"/>
        </w:rPr>
        <w:lastRenderedPageBreak/>
        <w:t>of the data in the training set, and the number of PCs retained in the final DAPC were associated with the lowest Mean Squared Error</w:t>
      </w:r>
      <w:r>
        <w:rPr>
          <w:rFonts w:asciiTheme="minorHAnsi" w:hAnsiTheme="minorHAnsi" w:cstheme="minorHAnsi"/>
        </w:rPr>
        <w:t>.</w:t>
      </w:r>
      <w:r w:rsidRPr="00B51799">
        <w:rPr>
          <w:rFonts w:asciiTheme="minorHAnsi" w:hAnsiTheme="minorHAnsi" w:cstheme="minorHAnsi"/>
        </w:rPr>
        <w:t xml:space="preserve"> As indicated in Figure S3.1 below, two samples collected from east Australia appeared distinct from other east Australia samples</w:t>
      </w:r>
      <w:r>
        <w:rPr>
          <w:rFonts w:asciiTheme="minorHAnsi" w:hAnsiTheme="minorHAnsi" w:cstheme="minorHAnsi"/>
        </w:rPr>
        <w:t xml:space="preserve">. </w:t>
      </w:r>
      <w:r w:rsidRPr="00B51799">
        <w:rPr>
          <w:rFonts w:asciiTheme="minorHAnsi" w:hAnsiTheme="minorHAnsi" w:cstheme="minorHAnsi"/>
        </w:rPr>
        <w:t xml:space="preserve">These samples were removed from subsequent analysis. We also used Dataset-1 to perform tests for outlier loci (loci under selection, non-neutral). We used </w:t>
      </w:r>
      <w:proofErr w:type="spellStart"/>
      <w:r w:rsidRPr="00B51799">
        <w:rPr>
          <w:rFonts w:asciiTheme="minorHAnsi" w:hAnsiTheme="minorHAnsi" w:cstheme="minorHAnsi"/>
          <w:i/>
        </w:rPr>
        <w:t>pcadapt</w:t>
      </w:r>
      <w:proofErr w:type="spellEnd"/>
      <w:r w:rsidRPr="00B51799">
        <w:rPr>
          <w:rFonts w:asciiTheme="minorHAnsi" w:hAnsiTheme="minorHAnsi" w:cstheme="minorHAnsi"/>
          <w:i/>
        </w:rPr>
        <w:t xml:space="preserve"> </w:t>
      </w:r>
      <w:r w:rsidRPr="00B51799">
        <w:rPr>
          <w:rFonts w:asciiTheme="minorHAnsi" w:hAnsiTheme="minorHAnsi" w:cstheme="minorHAnsi"/>
        </w:rPr>
        <w:t xml:space="preserve">(Luu, </w:t>
      </w:r>
      <w:proofErr w:type="spellStart"/>
      <w:r w:rsidRPr="00B51799">
        <w:rPr>
          <w:rFonts w:asciiTheme="minorHAnsi" w:hAnsiTheme="minorHAnsi" w:cstheme="minorHAnsi"/>
        </w:rPr>
        <w:t>Bazin</w:t>
      </w:r>
      <w:proofErr w:type="spellEnd"/>
      <w:r w:rsidRPr="00B51799">
        <w:rPr>
          <w:rFonts w:asciiTheme="minorHAnsi" w:hAnsiTheme="minorHAnsi" w:cstheme="minorHAnsi"/>
        </w:rPr>
        <w:t xml:space="preserve">, &amp; Blum, 2017) in R which performs genome scans to detect genes under selection. It assumes that candidate markers are outliers with respect to how they are related to population structure and uses the </w:t>
      </w:r>
      <w:proofErr w:type="spellStart"/>
      <w:r w:rsidRPr="00B51799">
        <w:rPr>
          <w:rFonts w:asciiTheme="minorHAnsi" w:hAnsiTheme="minorHAnsi" w:cstheme="minorHAnsi"/>
        </w:rPr>
        <w:t>manhalanobis</w:t>
      </w:r>
      <w:proofErr w:type="spellEnd"/>
      <w:r w:rsidRPr="00B51799">
        <w:rPr>
          <w:rFonts w:asciiTheme="minorHAnsi" w:hAnsiTheme="minorHAnsi" w:cstheme="minorHAnsi"/>
        </w:rPr>
        <w:t xml:space="preserve"> distance relative to the z-scores obtained after regressing the SNP frequencies on the K principal components (we use K = 3) and only removed loci with q-values smaller than </w:t>
      </w:r>
      <w:r w:rsidRPr="00B51799">
        <w:rPr>
          <w:rFonts w:asciiTheme="minorHAnsi" w:hAnsiTheme="minorHAnsi" w:cstheme="minorHAnsi"/>
          <w:i/>
          <w:iCs/>
        </w:rPr>
        <w:t>a</w:t>
      </w:r>
      <w:r w:rsidRPr="00B51799">
        <w:rPr>
          <w:rFonts w:asciiTheme="minorHAnsi" w:hAnsiTheme="minorHAnsi" w:cstheme="minorHAnsi"/>
        </w:rPr>
        <w:t xml:space="preserve"> = 0.05 (false discovery rate). </w:t>
      </w:r>
    </w:p>
    <w:p w14:paraId="04E27C9F" w14:textId="77777777" w:rsidR="00B51799" w:rsidRPr="00B51799" w:rsidRDefault="00B51799" w:rsidP="00B51799">
      <w:pPr>
        <w:ind w:firstLine="720"/>
        <w:jc w:val="both"/>
        <w:rPr>
          <w:rFonts w:asciiTheme="minorHAnsi" w:hAnsiTheme="minorHAnsi" w:cstheme="minorHAnsi"/>
        </w:rPr>
      </w:pPr>
      <w:r w:rsidRPr="00B51799">
        <w:rPr>
          <w:rFonts w:asciiTheme="minorHAnsi" w:hAnsiTheme="minorHAnsi" w:cstheme="minorHAnsi"/>
        </w:rPr>
        <w:t xml:space="preserve">Following these initial steps, we kept only individuals thought to be of EAP origin (from the NSW DAPC cluster, see Figure S3.1) and all SNPs originally genotyped in these samples (9180 / 9841 SNP/Loci). We call this Dataset-2. We then filter Dataset-2 following the steps outlined in Table S3.2. We use this dataset to make estimates of Nb in our study. </w:t>
      </w:r>
    </w:p>
    <w:p w14:paraId="7FD399FA" w14:textId="77777777" w:rsidR="00B51799" w:rsidRPr="00B51799" w:rsidRDefault="00B51799" w:rsidP="00B51799">
      <w:pPr>
        <w:jc w:val="both"/>
        <w:rPr>
          <w:rFonts w:asciiTheme="minorHAnsi" w:hAnsiTheme="minorHAnsi" w:cstheme="minorHAnsi"/>
        </w:rPr>
      </w:pPr>
    </w:p>
    <w:p w14:paraId="73C71131" w14:textId="77777777" w:rsidR="00B51799" w:rsidRPr="00B51799" w:rsidRDefault="00B51799" w:rsidP="00B51799">
      <w:pPr>
        <w:rPr>
          <w:rFonts w:asciiTheme="minorHAnsi" w:hAnsiTheme="minorHAnsi" w:cstheme="minorHAnsi"/>
        </w:rPr>
      </w:pPr>
    </w:p>
    <w:p w14:paraId="36EB6AE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071F61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2EFBA595"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70BFFF4"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266E2C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017F30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1D260D3"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ED97B68"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8602F2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7CFECED9"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652648D"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1E849AB"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75EF3CC"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0BBA84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4A34B850"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38FB83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1B9A158E"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0139B5B1"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1DFBF742"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66495C0B"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275CF8C3"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34C01C12"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4901A01A"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p>
    <w:p w14:paraId="5E67DCCF" w14:textId="77777777" w:rsidR="00B51799" w:rsidRPr="00B51799" w:rsidRDefault="00B51799" w:rsidP="00B51799">
      <w:pPr>
        <w:pBdr>
          <w:top w:val="nil"/>
          <w:left w:val="nil"/>
          <w:bottom w:val="nil"/>
          <w:right w:val="nil"/>
          <w:between w:val="nil"/>
        </w:pBdr>
        <w:jc w:val="both"/>
        <w:rPr>
          <w:rFonts w:asciiTheme="minorHAnsi" w:hAnsiTheme="minorHAnsi" w:cstheme="minorHAnsi"/>
          <w:b/>
          <w:color w:val="000000"/>
        </w:rPr>
      </w:pPr>
      <w:r w:rsidRPr="00B51799">
        <w:rPr>
          <w:rFonts w:asciiTheme="minorHAnsi" w:hAnsiTheme="minorHAnsi" w:cstheme="minorHAnsi"/>
          <w:b/>
          <w:noProof/>
          <w:color w:val="000000"/>
        </w:rPr>
        <w:lastRenderedPageBreak/>
        <w:drawing>
          <wp:inline distT="0" distB="0" distL="0" distR="0" wp14:anchorId="624DE630" wp14:editId="6184A15E">
            <wp:extent cx="4572000" cy="4572000"/>
            <wp:effectExtent l="0" t="0" r="0" b="0"/>
            <wp:docPr id="1" name="Picture 1" descr="A diagram of a vir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viru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18EE975" w14:textId="77777777" w:rsidR="00B51799" w:rsidRPr="00B51799" w:rsidRDefault="00B51799" w:rsidP="00B51799">
      <w:pPr>
        <w:pBdr>
          <w:top w:val="nil"/>
          <w:left w:val="nil"/>
          <w:bottom w:val="nil"/>
          <w:right w:val="nil"/>
          <w:between w:val="nil"/>
        </w:pBdr>
        <w:jc w:val="both"/>
        <w:rPr>
          <w:rFonts w:asciiTheme="minorHAnsi" w:hAnsiTheme="minorHAnsi" w:cstheme="minorHAnsi"/>
          <w:color w:val="000000"/>
        </w:rPr>
      </w:pPr>
      <w:r w:rsidRPr="00B51799">
        <w:rPr>
          <w:rFonts w:asciiTheme="minorHAnsi" w:hAnsiTheme="minorHAnsi" w:cstheme="minorHAnsi"/>
          <w:b/>
          <w:color w:val="000000"/>
        </w:rPr>
        <w:t>Figure S3.1</w:t>
      </w:r>
      <w:r w:rsidRPr="00B51799">
        <w:rPr>
          <w:rFonts w:asciiTheme="minorHAnsi" w:hAnsiTheme="minorHAnsi" w:cstheme="minorHAnsi"/>
          <w:color w:val="000000"/>
        </w:rPr>
        <w:t xml:space="preserve"> DAPC using all samples included in the study. </w:t>
      </w:r>
    </w:p>
    <w:p w14:paraId="729F1BCC" w14:textId="77777777" w:rsidR="00B51799" w:rsidRPr="00B51799" w:rsidRDefault="00B51799" w:rsidP="00B51799">
      <w:pPr>
        <w:jc w:val="both"/>
        <w:rPr>
          <w:rFonts w:asciiTheme="minorHAnsi" w:hAnsiTheme="minorHAnsi" w:cstheme="minorHAnsi"/>
          <w:highlight w:val="yellow"/>
        </w:rPr>
      </w:pPr>
      <w:r w:rsidRPr="00B51799">
        <w:rPr>
          <w:rFonts w:asciiTheme="minorHAnsi" w:hAnsiTheme="minorHAnsi" w:cstheme="minorHAnsi"/>
        </w:rPr>
        <w:t xml:space="preserve">  </w:t>
      </w:r>
    </w:p>
    <w:p w14:paraId="5CFA4955" w14:textId="77777777" w:rsidR="00B51799" w:rsidRPr="00B51799" w:rsidRDefault="00B51799" w:rsidP="00B51799">
      <w:pPr>
        <w:widowControl w:val="0"/>
        <w:rPr>
          <w:rFonts w:asciiTheme="minorHAnsi" w:hAnsiTheme="minorHAnsi" w:cstheme="minorHAnsi"/>
          <w:b/>
        </w:rPr>
      </w:pPr>
      <w:r w:rsidRPr="00B51799">
        <w:rPr>
          <w:rFonts w:asciiTheme="minorHAnsi" w:hAnsiTheme="minorHAnsi" w:cstheme="minorHAnsi"/>
        </w:rPr>
        <w:br w:type="page"/>
      </w:r>
    </w:p>
    <w:p w14:paraId="08DC3532" w14:textId="77777777" w:rsidR="00B51799" w:rsidRPr="00B51799" w:rsidRDefault="00B51799" w:rsidP="00B51799">
      <w:pPr>
        <w:rPr>
          <w:rFonts w:asciiTheme="minorHAnsi" w:hAnsiTheme="minorHAnsi" w:cstheme="minorHAnsi"/>
        </w:rPr>
      </w:pPr>
      <w:r w:rsidRPr="00B51799">
        <w:rPr>
          <w:rFonts w:asciiTheme="minorHAnsi" w:hAnsiTheme="minorHAnsi" w:cstheme="minorHAnsi"/>
          <w:b/>
        </w:rPr>
        <w:lastRenderedPageBreak/>
        <w:t xml:space="preserve">Table S3.1 </w:t>
      </w:r>
      <w:r w:rsidRPr="00B51799">
        <w:rPr>
          <w:rFonts w:asciiTheme="minorHAnsi" w:hAnsiTheme="minorHAnsi" w:cstheme="minorHAnsi"/>
        </w:rPr>
        <w:t xml:space="preserve">Post-filtering of 9841 </w:t>
      </w:r>
      <w:proofErr w:type="spellStart"/>
      <w:r w:rsidRPr="00B51799">
        <w:rPr>
          <w:rFonts w:asciiTheme="minorHAnsi" w:hAnsiTheme="minorHAnsi" w:cstheme="minorHAnsi"/>
        </w:rPr>
        <w:t>DArT</w:t>
      </w:r>
      <w:proofErr w:type="spellEnd"/>
      <w:r w:rsidRPr="00B51799">
        <w:rPr>
          <w:rFonts w:asciiTheme="minorHAnsi" w:hAnsiTheme="minorHAnsi" w:cstheme="minorHAnsi"/>
        </w:rPr>
        <w:t xml:space="preserve"> SNP using all samples (n = 278) Dataset 1</w:t>
      </w:r>
    </w:p>
    <w:tbl>
      <w:tblPr>
        <w:tblStyle w:val="5"/>
        <w:tblW w:w="9314" w:type="dxa"/>
        <w:tblBorders>
          <w:top w:val="single" w:sz="18" w:space="0" w:color="000000"/>
          <w:left w:val="single" w:sz="18" w:space="0" w:color="000000"/>
          <w:bottom w:val="single" w:sz="18" w:space="0" w:color="000000"/>
          <w:right w:val="single" w:sz="18" w:space="0" w:color="000000"/>
          <w:insideH w:val="single" w:sz="4" w:space="0" w:color="FFFFFF"/>
          <w:insideV w:val="single" w:sz="4" w:space="0" w:color="FFFFFF"/>
        </w:tblBorders>
        <w:tblLayout w:type="fixed"/>
        <w:tblLook w:val="0000" w:firstRow="0" w:lastRow="0" w:firstColumn="0" w:lastColumn="0" w:noHBand="0" w:noVBand="0"/>
      </w:tblPr>
      <w:tblGrid>
        <w:gridCol w:w="1810"/>
        <w:gridCol w:w="1515"/>
        <w:gridCol w:w="1725"/>
        <w:gridCol w:w="4264"/>
      </w:tblGrid>
      <w:tr w:rsidR="00B51799" w:rsidRPr="00B51799" w14:paraId="6FCFB6D2" w14:textId="77777777" w:rsidTr="00946634">
        <w:tc>
          <w:tcPr>
            <w:tcW w:w="1810" w:type="dxa"/>
            <w:tcBorders>
              <w:left w:val="single" w:sz="18" w:space="0" w:color="FFFFFF"/>
              <w:bottom w:val="single" w:sz="18" w:space="0" w:color="000000"/>
            </w:tcBorders>
            <w:tcMar>
              <w:top w:w="100" w:type="dxa"/>
              <w:left w:w="100" w:type="dxa"/>
              <w:bottom w:w="100" w:type="dxa"/>
              <w:right w:w="100" w:type="dxa"/>
            </w:tcMar>
          </w:tcPr>
          <w:p w14:paraId="02F1878D" w14:textId="77777777" w:rsidR="00B51799" w:rsidRPr="00B51799" w:rsidRDefault="00B51799" w:rsidP="00946634">
            <w:pPr>
              <w:jc w:val="center"/>
              <w:rPr>
                <w:rFonts w:asciiTheme="minorHAnsi" w:hAnsiTheme="minorHAnsi" w:cstheme="minorHAnsi"/>
                <w:b/>
                <w:sz w:val="20"/>
                <w:szCs w:val="20"/>
              </w:rPr>
            </w:pPr>
            <w:r w:rsidRPr="00B51799">
              <w:rPr>
                <w:rFonts w:asciiTheme="minorHAnsi" w:hAnsiTheme="minorHAnsi" w:cstheme="minorHAnsi"/>
                <w:b/>
                <w:sz w:val="20"/>
                <w:szCs w:val="20"/>
              </w:rPr>
              <w:t>Filter</w:t>
            </w:r>
          </w:p>
        </w:tc>
        <w:tc>
          <w:tcPr>
            <w:tcW w:w="1515" w:type="dxa"/>
            <w:tcBorders>
              <w:bottom w:val="single" w:sz="18" w:space="0" w:color="000000"/>
            </w:tcBorders>
            <w:tcMar>
              <w:top w:w="100" w:type="dxa"/>
              <w:left w:w="100" w:type="dxa"/>
              <w:bottom w:w="100" w:type="dxa"/>
              <w:right w:w="100" w:type="dxa"/>
            </w:tcMar>
          </w:tcPr>
          <w:p w14:paraId="06E9CB2C" w14:textId="77777777" w:rsidR="00B51799" w:rsidRPr="00B51799" w:rsidRDefault="00B51799" w:rsidP="00946634">
            <w:pPr>
              <w:jc w:val="center"/>
              <w:rPr>
                <w:rFonts w:asciiTheme="minorHAnsi" w:hAnsiTheme="minorHAnsi" w:cstheme="minorHAnsi"/>
                <w:b/>
                <w:sz w:val="20"/>
                <w:szCs w:val="20"/>
              </w:rPr>
            </w:pPr>
            <w:r w:rsidRPr="00B51799">
              <w:rPr>
                <w:rFonts w:asciiTheme="minorHAnsi" w:hAnsiTheme="minorHAnsi" w:cstheme="minorHAnsi"/>
                <w:b/>
                <w:sz w:val="20"/>
                <w:szCs w:val="20"/>
              </w:rPr>
              <w:t>SNP remaining after filter applied</w:t>
            </w:r>
          </w:p>
        </w:tc>
        <w:tc>
          <w:tcPr>
            <w:tcW w:w="1725" w:type="dxa"/>
            <w:tcBorders>
              <w:bottom w:val="single" w:sz="18" w:space="0" w:color="000000"/>
            </w:tcBorders>
          </w:tcPr>
          <w:p w14:paraId="52240B23" w14:textId="77777777" w:rsidR="00B51799" w:rsidRPr="00B51799" w:rsidRDefault="00B51799" w:rsidP="00946634">
            <w:pPr>
              <w:jc w:val="center"/>
              <w:rPr>
                <w:rFonts w:asciiTheme="minorHAnsi" w:hAnsiTheme="minorHAnsi" w:cstheme="minorHAnsi"/>
                <w:b/>
              </w:rPr>
            </w:pPr>
            <w:r w:rsidRPr="00B51799">
              <w:rPr>
                <w:rFonts w:asciiTheme="minorHAnsi" w:hAnsiTheme="minorHAnsi" w:cstheme="minorHAnsi"/>
                <w:b/>
              </w:rPr>
              <w:t>Samples    Removed</w:t>
            </w:r>
          </w:p>
        </w:tc>
        <w:tc>
          <w:tcPr>
            <w:tcW w:w="4264" w:type="dxa"/>
            <w:tcBorders>
              <w:bottom w:val="single" w:sz="18" w:space="0" w:color="000000"/>
              <w:right w:val="single" w:sz="18" w:space="0" w:color="FFFFFF"/>
            </w:tcBorders>
            <w:tcMar>
              <w:top w:w="100" w:type="dxa"/>
              <w:left w:w="100" w:type="dxa"/>
              <w:bottom w:w="100" w:type="dxa"/>
              <w:right w:w="100" w:type="dxa"/>
            </w:tcMar>
          </w:tcPr>
          <w:p w14:paraId="4BCC185E" w14:textId="77777777" w:rsidR="00B51799" w:rsidRPr="00B51799" w:rsidRDefault="00B51799" w:rsidP="00946634">
            <w:pPr>
              <w:jc w:val="center"/>
              <w:rPr>
                <w:rFonts w:asciiTheme="minorHAnsi" w:hAnsiTheme="minorHAnsi" w:cstheme="minorHAnsi"/>
                <w:b/>
              </w:rPr>
            </w:pPr>
            <w:r w:rsidRPr="00B51799">
              <w:rPr>
                <w:rFonts w:asciiTheme="minorHAnsi" w:hAnsiTheme="minorHAnsi" w:cstheme="minorHAnsi"/>
                <w:b/>
              </w:rPr>
              <w:t>Notes</w:t>
            </w:r>
          </w:p>
        </w:tc>
      </w:tr>
      <w:tr w:rsidR="00B51799" w:rsidRPr="00B51799" w14:paraId="4A061417" w14:textId="77777777" w:rsidTr="00946634">
        <w:tc>
          <w:tcPr>
            <w:tcW w:w="1810" w:type="dxa"/>
            <w:tcBorders>
              <w:top w:val="single" w:sz="18" w:space="0" w:color="000000"/>
              <w:left w:val="single" w:sz="18" w:space="0" w:color="FFFFFF"/>
            </w:tcBorders>
            <w:tcMar>
              <w:top w:w="100" w:type="dxa"/>
              <w:left w:w="100" w:type="dxa"/>
              <w:bottom w:w="100" w:type="dxa"/>
              <w:right w:w="100" w:type="dxa"/>
            </w:tcMar>
          </w:tcPr>
          <w:p w14:paraId="0EA58CFB"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 xml:space="preserve">Initial </w:t>
            </w:r>
          </w:p>
        </w:tc>
        <w:tc>
          <w:tcPr>
            <w:tcW w:w="1515" w:type="dxa"/>
            <w:tcBorders>
              <w:top w:val="single" w:sz="18" w:space="0" w:color="000000"/>
            </w:tcBorders>
            <w:tcMar>
              <w:top w:w="100" w:type="dxa"/>
              <w:left w:w="100" w:type="dxa"/>
              <w:bottom w:w="100" w:type="dxa"/>
              <w:right w:w="100" w:type="dxa"/>
            </w:tcMar>
          </w:tcPr>
          <w:p w14:paraId="001E21E0"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9841</w:t>
            </w:r>
          </w:p>
        </w:tc>
        <w:tc>
          <w:tcPr>
            <w:tcW w:w="1725" w:type="dxa"/>
            <w:tcBorders>
              <w:top w:val="single" w:sz="18" w:space="0" w:color="000000"/>
            </w:tcBorders>
          </w:tcPr>
          <w:p w14:paraId="1F0633B1" w14:textId="77777777" w:rsidR="00B51799" w:rsidRPr="00B51799" w:rsidRDefault="00B51799" w:rsidP="00946634">
            <w:pPr>
              <w:jc w:val="center"/>
              <w:rPr>
                <w:rFonts w:asciiTheme="minorHAnsi" w:hAnsiTheme="minorHAnsi" w:cstheme="minorHAnsi"/>
              </w:rPr>
            </w:pPr>
            <w:r w:rsidRPr="00B51799">
              <w:rPr>
                <w:rFonts w:asciiTheme="minorHAnsi" w:hAnsiTheme="minorHAnsi" w:cstheme="minorHAnsi"/>
              </w:rPr>
              <w:t>278</w:t>
            </w:r>
          </w:p>
        </w:tc>
        <w:tc>
          <w:tcPr>
            <w:tcW w:w="4264" w:type="dxa"/>
            <w:tcBorders>
              <w:top w:val="single" w:sz="18" w:space="0" w:color="000000"/>
              <w:right w:val="single" w:sz="18" w:space="0" w:color="FFFFFF"/>
            </w:tcBorders>
            <w:tcMar>
              <w:top w:w="100" w:type="dxa"/>
              <w:left w:w="100" w:type="dxa"/>
              <w:bottom w:w="100" w:type="dxa"/>
              <w:right w:w="100" w:type="dxa"/>
            </w:tcMar>
          </w:tcPr>
          <w:p w14:paraId="4BF9D250" w14:textId="77777777" w:rsidR="00B51799" w:rsidRPr="00B51799" w:rsidRDefault="00B51799" w:rsidP="00946634">
            <w:pPr>
              <w:rPr>
                <w:rFonts w:asciiTheme="minorHAnsi" w:hAnsiTheme="minorHAnsi" w:cstheme="minorHAnsi"/>
              </w:rPr>
            </w:pPr>
          </w:p>
        </w:tc>
      </w:tr>
      <w:tr w:rsidR="00B51799" w:rsidRPr="00B51799" w14:paraId="0CE55DDD" w14:textId="77777777" w:rsidTr="00946634">
        <w:tc>
          <w:tcPr>
            <w:tcW w:w="1810" w:type="dxa"/>
            <w:tcBorders>
              <w:left w:val="single" w:sz="18" w:space="0" w:color="FFFFFF"/>
            </w:tcBorders>
            <w:tcMar>
              <w:top w:w="100" w:type="dxa"/>
              <w:left w:w="100" w:type="dxa"/>
              <w:bottom w:w="100" w:type="dxa"/>
              <w:right w:w="100" w:type="dxa"/>
            </w:tcMar>
          </w:tcPr>
          <w:p w14:paraId="663D85B4"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Reproducibility &gt; 95% &amp; monomorphic</w:t>
            </w:r>
          </w:p>
        </w:tc>
        <w:tc>
          <w:tcPr>
            <w:tcW w:w="1515" w:type="dxa"/>
            <w:tcMar>
              <w:top w:w="100" w:type="dxa"/>
              <w:left w:w="100" w:type="dxa"/>
              <w:bottom w:w="100" w:type="dxa"/>
              <w:right w:w="100" w:type="dxa"/>
            </w:tcMar>
          </w:tcPr>
          <w:p w14:paraId="613F31F1"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9525</w:t>
            </w:r>
          </w:p>
        </w:tc>
        <w:tc>
          <w:tcPr>
            <w:tcW w:w="1725" w:type="dxa"/>
          </w:tcPr>
          <w:p w14:paraId="506BC570" w14:textId="77777777" w:rsidR="00B51799" w:rsidRPr="00B51799" w:rsidRDefault="00B51799" w:rsidP="00946634">
            <w:pPr>
              <w:jc w:val="center"/>
              <w:rPr>
                <w:rFonts w:asciiTheme="minorHAnsi" w:hAnsiTheme="minorHAnsi" w:cstheme="minorHAnsi"/>
              </w:rPr>
            </w:pPr>
          </w:p>
        </w:tc>
        <w:tc>
          <w:tcPr>
            <w:tcW w:w="4264" w:type="dxa"/>
            <w:tcBorders>
              <w:right w:val="single" w:sz="18" w:space="0" w:color="FFFFFF"/>
            </w:tcBorders>
            <w:tcMar>
              <w:top w:w="100" w:type="dxa"/>
              <w:left w:w="100" w:type="dxa"/>
              <w:bottom w:w="100" w:type="dxa"/>
              <w:right w:w="100" w:type="dxa"/>
            </w:tcMar>
          </w:tcPr>
          <w:p w14:paraId="51824030" w14:textId="77777777" w:rsidR="00B51799" w:rsidRPr="00B51799" w:rsidRDefault="00B51799" w:rsidP="00946634">
            <w:pPr>
              <w:rPr>
                <w:rFonts w:asciiTheme="minorHAnsi" w:hAnsiTheme="minorHAnsi" w:cstheme="minorHAnsi"/>
              </w:rPr>
            </w:pPr>
            <w:r w:rsidRPr="00B51799">
              <w:rPr>
                <w:rFonts w:asciiTheme="minorHAnsi" w:hAnsiTheme="minorHAnsi" w:cstheme="minorHAnsi"/>
              </w:rPr>
              <w:t>A measure of marker quality through technical replication</w:t>
            </w:r>
          </w:p>
        </w:tc>
      </w:tr>
      <w:tr w:rsidR="00B51799" w:rsidRPr="00B51799" w14:paraId="053D9A89" w14:textId="77777777" w:rsidTr="00946634">
        <w:tc>
          <w:tcPr>
            <w:tcW w:w="1810" w:type="dxa"/>
            <w:tcBorders>
              <w:left w:val="single" w:sz="18" w:space="0" w:color="FFFFFF"/>
            </w:tcBorders>
            <w:tcMar>
              <w:top w:w="100" w:type="dxa"/>
              <w:left w:w="100" w:type="dxa"/>
              <w:bottom w:w="100" w:type="dxa"/>
              <w:right w:w="100" w:type="dxa"/>
            </w:tcMar>
          </w:tcPr>
          <w:p w14:paraId="564E9464"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Call rate &gt;= 75%</w:t>
            </w:r>
          </w:p>
        </w:tc>
        <w:tc>
          <w:tcPr>
            <w:tcW w:w="1515" w:type="dxa"/>
            <w:tcMar>
              <w:top w:w="100" w:type="dxa"/>
              <w:left w:w="100" w:type="dxa"/>
              <w:bottom w:w="100" w:type="dxa"/>
              <w:right w:w="100" w:type="dxa"/>
            </w:tcMar>
          </w:tcPr>
          <w:p w14:paraId="1F9FA782"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8114</w:t>
            </w:r>
          </w:p>
        </w:tc>
        <w:tc>
          <w:tcPr>
            <w:tcW w:w="1725" w:type="dxa"/>
          </w:tcPr>
          <w:p w14:paraId="4AE9DE46" w14:textId="77777777" w:rsidR="00B51799" w:rsidRPr="00B51799" w:rsidRDefault="00B51799" w:rsidP="00946634">
            <w:pPr>
              <w:jc w:val="center"/>
              <w:rPr>
                <w:rFonts w:asciiTheme="minorHAnsi" w:hAnsiTheme="minorHAnsi" w:cstheme="minorHAnsi"/>
              </w:rPr>
            </w:pPr>
          </w:p>
        </w:tc>
        <w:tc>
          <w:tcPr>
            <w:tcW w:w="4264" w:type="dxa"/>
            <w:tcBorders>
              <w:right w:val="single" w:sz="18" w:space="0" w:color="FFFFFF"/>
            </w:tcBorders>
            <w:tcMar>
              <w:top w:w="100" w:type="dxa"/>
              <w:left w:w="100" w:type="dxa"/>
              <w:bottom w:w="100" w:type="dxa"/>
              <w:right w:w="100" w:type="dxa"/>
            </w:tcMar>
          </w:tcPr>
          <w:p w14:paraId="0900F82D" w14:textId="77777777" w:rsidR="00B51799" w:rsidRPr="00B51799" w:rsidRDefault="00B51799" w:rsidP="00946634">
            <w:pPr>
              <w:rPr>
                <w:rFonts w:asciiTheme="minorHAnsi" w:hAnsiTheme="minorHAnsi" w:cstheme="minorHAnsi"/>
              </w:rPr>
            </w:pPr>
            <w:r w:rsidRPr="00B51799">
              <w:rPr>
                <w:rFonts w:asciiTheme="minorHAnsi" w:hAnsiTheme="minorHAnsi" w:cstheme="minorHAnsi"/>
              </w:rPr>
              <w:t>Proportion of samples for which the marker is scored</w:t>
            </w:r>
          </w:p>
        </w:tc>
      </w:tr>
      <w:tr w:rsidR="00B51799" w:rsidRPr="00B51799" w14:paraId="3A09C97B" w14:textId="77777777" w:rsidTr="00946634">
        <w:tc>
          <w:tcPr>
            <w:tcW w:w="1810" w:type="dxa"/>
            <w:tcBorders>
              <w:left w:val="single" w:sz="18" w:space="0" w:color="FFFFFF"/>
            </w:tcBorders>
            <w:tcMar>
              <w:top w:w="100" w:type="dxa"/>
              <w:left w:w="100" w:type="dxa"/>
              <w:bottom w:w="100" w:type="dxa"/>
              <w:right w:w="100" w:type="dxa"/>
            </w:tcMar>
          </w:tcPr>
          <w:p w14:paraId="275E387D"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Coverage (Min 5, Max 25)</w:t>
            </w:r>
          </w:p>
        </w:tc>
        <w:tc>
          <w:tcPr>
            <w:tcW w:w="1515" w:type="dxa"/>
            <w:tcMar>
              <w:top w:w="100" w:type="dxa"/>
              <w:left w:w="100" w:type="dxa"/>
              <w:bottom w:w="100" w:type="dxa"/>
              <w:right w:w="100" w:type="dxa"/>
            </w:tcMar>
          </w:tcPr>
          <w:p w14:paraId="64A9C828"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7473</w:t>
            </w:r>
          </w:p>
        </w:tc>
        <w:tc>
          <w:tcPr>
            <w:tcW w:w="1725" w:type="dxa"/>
          </w:tcPr>
          <w:p w14:paraId="6070A1F0" w14:textId="77777777" w:rsidR="00B51799" w:rsidRPr="00B51799" w:rsidRDefault="00B51799" w:rsidP="00946634">
            <w:pPr>
              <w:jc w:val="center"/>
              <w:rPr>
                <w:rFonts w:asciiTheme="minorHAnsi" w:hAnsiTheme="minorHAnsi" w:cstheme="minorHAnsi"/>
              </w:rPr>
            </w:pPr>
          </w:p>
        </w:tc>
        <w:tc>
          <w:tcPr>
            <w:tcW w:w="4264" w:type="dxa"/>
            <w:tcBorders>
              <w:right w:val="single" w:sz="18" w:space="0" w:color="FFFFFF"/>
            </w:tcBorders>
            <w:tcMar>
              <w:top w:w="100" w:type="dxa"/>
              <w:left w:w="100" w:type="dxa"/>
              <w:bottom w:w="100" w:type="dxa"/>
              <w:right w:w="100" w:type="dxa"/>
            </w:tcMar>
          </w:tcPr>
          <w:p w14:paraId="5C01543F" w14:textId="77777777" w:rsidR="00B51799" w:rsidRPr="00B51799" w:rsidRDefault="00B51799" w:rsidP="00946634">
            <w:pPr>
              <w:rPr>
                <w:rFonts w:asciiTheme="minorHAnsi" w:hAnsiTheme="minorHAnsi" w:cstheme="minorHAnsi"/>
              </w:rPr>
            </w:pPr>
            <w:r w:rsidRPr="00B51799">
              <w:rPr>
                <w:rFonts w:asciiTheme="minorHAnsi" w:hAnsiTheme="minorHAnsi" w:cstheme="minorHAnsi"/>
              </w:rPr>
              <w:t xml:space="preserve">A maximum read depth equal to </w:t>
            </w:r>
            <m:oMath>
              <m:r>
                <w:rPr>
                  <w:rFonts w:ascii="Cambria Math" w:eastAsia="Cambria Math" w:hAnsi="Cambria Math" w:cstheme="minorHAnsi"/>
                </w:rPr>
                <m:t>d+4</m:t>
              </m:r>
              <m:r>
                <w:rPr>
                  <w:rFonts w:ascii="Cambria Math" w:eastAsia="MS Mincho" w:hAnsi="Cambria Math" w:cstheme="minorHAnsi"/>
                </w:rPr>
                <m:t>*</m:t>
              </m:r>
              <m:rad>
                <m:radPr>
                  <m:degHide m:val="1"/>
                  <m:ctrlPr>
                    <w:rPr>
                      <w:rFonts w:ascii="Cambria Math" w:eastAsia="Cambria Math" w:hAnsi="Cambria Math" w:cstheme="minorHAnsi"/>
                    </w:rPr>
                  </m:ctrlPr>
                </m:radPr>
                <m:deg/>
                <m:e>
                  <m:r>
                    <w:rPr>
                      <w:rFonts w:ascii="Cambria Math" w:eastAsia="Cambria Math" w:hAnsi="Cambria Math" w:cstheme="minorHAnsi"/>
                    </w:rPr>
                    <m:t>d</m:t>
                  </m:r>
                </m:e>
              </m:rad>
            </m:oMath>
            <w:r w:rsidRPr="00B51799">
              <w:rPr>
                <w:rFonts w:asciiTheme="minorHAnsi" w:hAnsiTheme="minorHAnsi" w:cstheme="minorHAnsi"/>
              </w:rPr>
              <w:t>, where d is the average read depth. This step reduces the number of false heterozygotes due to sequencing errors or due to the presence of paralogs (Li, 2014)</w:t>
            </w:r>
          </w:p>
        </w:tc>
      </w:tr>
      <w:tr w:rsidR="00B51799" w:rsidRPr="00B51799" w14:paraId="3CB6A3C0" w14:textId="77777777" w:rsidTr="00946634">
        <w:tc>
          <w:tcPr>
            <w:tcW w:w="1810" w:type="dxa"/>
            <w:tcBorders>
              <w:left w:val="single" w:sz="18" w:space="0" w:color="FFFFFF"/>
            </w:tcBorders>
            <w:tcMar>
              <w:top w:w="100" w:type="dxa"/>
              <w:left w:w="100" w:type="dxa"/>
              <w:bottom w:w="100" w:type="dxa"/>
              <w:right w:w="100" w:type="dxa"/>
            </w:tcMar>
          </w:tcPr>
          <w:p w14:paraId="2483504C"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Minor Allele Count &gt; 3</w:t>
            </w:r>
          </w:p>
        </w:tc>
        <w:tc>
          <w:tcPr>
            <w:tcW w:w="1515" w:type="dxa"/>
            <w:tcMar>
              <w:top w:w="100" w:type="dxa"/>
              <w:left w:w="100" w:type="dxa"/>
              <w:bottom w:w="100" w:type="dxa"/>
              <w:right w:w="100" w:type="dxa"/>
            </w:tcMar>
          </w:tcPr>
          <w:p w14:paraId="5CAC3A91"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7008</w:t>
            </w:r>
          </w:p>
        </w:tc>
        <w:tc>
          <w:tcPr>
            <w:tcW w:w="1725" w:type="dxa"/>
          </w:tcPr>
          <w:p w14:paraId="564FA70A" w14:textId="77777777" w:rsidR="00B51799" w:rsidRPr="00B51799" w:rsidRDefault="00B51799" w:rsidP="00946634">
            <w:pPr>
              <w:jc w:val="center"/>
              <w:rPr>
                <w:rFonts w:asciiTheme="minorHAnsi" w:hAnsiTheme="minorHAnsi" w:cstheme="minorHAnsi"/>
              </w:rPr>
            </w:pPr>
          </w:p>
        </w:tc>
        <w:tc>
          <w:tcPr>
            <w:tcW w:w="4264" w:type="dxa"/>
            <w:tcBorders>
              <w:right w:val="single" w:sz="18" w:space="0" w:color="FFFFFF"/>
            </w:tcBorders>
            <w:tcMar>
              <w:top w:w="100" w:type="dxa"/>
              <w:left w:w="100" w:type="dxa"/>
              <w:bottom w:w="100" w:type="dxa"/>
              <w:right w:w="100" w:type="dxa"/>
            </w:tcMar>
          </w:tcPr>
          <w:p w14:paraId="48C806B8" w14:textId="77777777" w:rsidR="00B51799" w:rsidRPr="00B51799" w:rsidRDefault="00B51799" w:rsidP="00946634">
            <w:pPr>
              <w:rPr>
                <w:rFonts w:asciiTheme="minorHAnsi" w:hAnsiTheme="minorHAnsi" w:cstheme="minorHAnsi"/>
              </w:rPr>
            </w:pPr>
          </w:p>
        </w:tc>
      </w:tr>
      <w:tr w:rsidR="00B51799" w:rsidRPr="00B51799" w14:paraId="76494CB1" w14:textId="77777777" w:rsidTr="00946634">
        <w:tc>
          <w:tcPr>
            <w:tcW w:w="1810" w:type="dxa"/>
            <w:tcBorders>
              <w:left w:val="single" w:sz="18" w:space="0" w:color="FFFFFF"/>
            </w:tcBorders>
            <w:tcMar>
              <w:top w:w="100" w:type="dxa"/>
              <w:left w:w="100" w:type="dxa"/>
              <w:bottom w:w="100" w:type="dxa"/>
              <w:right w:w="100" w:type="dxa"/>
            </w:tcMar>
          </w:tcPr>
          <w:p w14:paraId="45B4CD99"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Individuals missing &lt; 10%</w:t>
            </w:r>
          </w:p>
        </w:tc>
        <w:tc>
          <w:tcPr>
            <w:tcW w:w="1515" w:type="dxa"/>
            <w:tcMar>
              <w:top w:w="100" w:type="dxa"/>
              <w:left w:w="100" w:type="dxa"/>
              <w:bottom w:w="100" w:type="dxa"/>
              <w:right w:w="100" w:type="dxa"/>
            </w:tcMar>
          </w:tcPr>
          <w:p w14:paraId="4440400C" w14:textId="77777777" w:rsidR="00B51799" w:rsidRPr="00B51799" w:rsidRDefault="00B51799" w:rsidP="00B51799">
            <w:pPr>
              <w:pStyle w:val="ListParagraph"/>
              <w:numPr>
                <w:ilvl w:val="0"/>
                <w:numId w:val="2"/>
              </w:numPr>
              <w:jc w:val="center"/>
              <w:rPr>
                <w:rFonts w:asciiTheme="minorHAnsi" w:hAnsiTheme="minorHAnsi" w:cstheme="minorHAnsi"/>
                <w:sz w:val="20"/>
              </w:rPr>
            </w:pPr>
          </w:p>
        </w:tc>
        <w:tc>
          <w:tcPr>
            <w:tcW w:w="1725" w:type="dxa"/>
          </w:tcPr>
          <w:p w14:paraId="6FE5E18D" w14:textId="77777777" w:rsidR="00B51799" w:rsidRPr="00B51799" w:rsidRDefault="00B51799" w:rsidP="00946634">
            <w:pPr>
              <w:jc w:val="center"/>
              <w:rPr>
                <w:rFonts w:asciiTheme="minorHAnsi" w:hAnsiTheme="minorHAnsi" w:cstheme="minorHAnsi"/>
              </w:rPr>
            </w:pPr>
            <w:r w:rsidRPr="00B51799">
              <w:rPr>
                <w:rFonts w:asciiTheme="minorHAnsi" w:hAnsiTheme="minorHAnsi" w:cstheme="minorHAnsi"/>
              </w:rPr>
              <w:t>273</w:t>
            </w:r>
          </w:p>
        </w:tc>
        <w:tc>
          <w:tcPr>
            <w:tcW w:w="4264" w:type="dxa"/>
            <w:tcBorders>
              <w:right w:val="single" w:sz="18" w:space="0" w:color="FFFFFF"/>
            </w:tcBorders>
            <w:tcMar>
              <w:top w:w="100" w:type="dxa"/>
              <w:left w:w="100" w:type="dxa"/>
              <w:bottom w:w="100" w:type="dxa"/>
              <w:right w:w="100" w:type="dxa"/>
            </w:tcMar>
          </w:tcPr>
          <w:p w14:paraId="610ACC37" w14:textId="77777777" w:rsidR="00B51799" w:rsidRPr="00B51799" w:rsidRDefault="00B51799" w:rsidP="00946634">
            <w:pPr>
              <w:rPr>
                <w:rFonts w:asciiTheme="minorHAnsi" w:hAnsiTheme="minorHAnsi" w:cstheme="minorHAnsi"/>
              </w:rPr>
            </w:pPr>
            <w:r w:rsidRPr="00B51799">
              <w:rPr>
                <w:rFonts w:asciiTheme="minorHAnsi" w:hAnsiTheme="minorHAnsi" w:cstheme="minorHAnsi"/>
              </w:rPr>
              <w:t>MBB_1338 MBB_1348 MBB_1336 MBB_1455 MBB_1431</w:t>
            </w:r>
          </w:p>
        </w:tc>
      </w:tr>
      <w:tr w:rsidR="00B51799" w:rsidRPr="00B51799" w14:paraId="0568F5A8" w14:textId="77777777" w:rsidTr="00946634">
        <w:trPr>
          <w:trHeight w:val="330"/>
        </w:trPr>
        <w:tc>
          <w:tcPr>
            <w:tcW w:w="1810" w:type="dxa"/>
            <w:tcBorders>
              <w:left w:val="single" w:sz="18" w:space="0" w:color="FFFFFF"/>
            </w:tcBorders>
            <w:tcMar>
              <w:top w:w="100" w:type="dxa"/>
              <w:left w:w="100" w:type="dxa"/>
              <w:bottom w:w="100" w:type="dxa"/>
              <w:right w:w="100" w:type="dxa"/>
            </w:tcMar>
          </w:tcPr>
          <w:p w14:paraId="75102606"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Duplicated genomes &amp; monomorphic</w:t>
            </w:r>
          </w:p>
        </w:tc>
        <w:tc>
          <w:tcPr>
            <w:tcW w:w="1515" w:type="dxa"/>
            <w:tcMar>
              <w:top w:w="100" w:type="dxa"/>
              <w:left w:w="100" w:type="dxa"/>
              <w:bottom w:w="100" w:type="dxa"/>
              <w:right w:w="100" w:type="dxa"/>
            </w:tcMar>
          </w:tcPr>
          <w:p w14:paraId="078F9A9C" w14:textId="77777777" w:rsidR="00B51799" w:rsidRPr="00B51799" w:rsidRDefault="00B51799" w:rsidP="00946634">
            <w:pPr>
              <w:ind w:left="360"/>
              <w:jc w:val="center"/>
              <w:rPr>
                <w:rFonts w:asciiTheme="minorHAnsi" w:hAnsiTheme="minorHAnsi" w:cstheme="minorHAnsi"/>
                <w:sz w:val="20"/>
                <w:szCs w:val="20"/>
              </w:rPr>
            </w:pPr>
            <w:r w:rsidRPr="00B51799">
              <w:rPr>
                <w:rFonts w:asciiTheme="minorHAnsi" w:hAnsiTheme="minorHAnsi" w:cstheme="minorHAnsi"/>
                <w:sz w:val="20"/>
                <w:szCs w:val="20"/>
              </w:rPr>
              <w:t>7008</w:t>
            </w:r>
          </w:p>
        </w:tc>
        <w:tc>
          <w:tcPr>
            <w:tcW w:w="1725" w:type="dxa"/>
          </w:tcPr>
          <w:p w14:paraId="2B2B11D7" w14:textId="77777777" w:rsidR="00B51799" w:rsidRPr="00B51799" w:rsidRDefault="00B51799" w:rsidP="00946634">
            <w:pPr>
              <w:jc w:val="center"/>
              <w:rPr>
                <w:rFonts w:asciiTheme="minorHAnsi" w:hAnsiTheme="minorHAnsi" w:cstheme="minorHAnsi"/>
              </w:rPr>
            </w:pPr>
            <w:r w:rsidRPr="00B51799">
              <w:rPr>
                <w:rFonts w:asciiTheme="minorHAnsi" w:hAnsiTheme="minorHAnsi" w:cstheme="minorHAnsi"/>
              </w:rPr>
              <w:t>266</w:t>
            </w:r>
          </w:p>
        </w:tc>
        <w:tc>
          <w:tcPr>
            <w:tcW w:w="4264" w:type="dxa"/>
            <w:tcBorders>
              <w:right w:val="single" w:sz="18" w:space="0" w:color="FFFFFF"/>
            </w:tcBorders>
            <w:tcMar>
              <w:top w:w="100" w:type="dxa"/>
              <w:left w:w="100" w:type="dxa"/>
              <w:bottom w:w="100" w:type="dxa"/>
              <w:right w:w="100" w:type="dxa"/>
            </w:tcMar>
          </w:tcPr>
          <w:p w14:paraId="2E581D4E" w14:textId="77777777" w:rsidR="00B51799" w:rsidRPr="00B51799" w:rsidRDefault="00B51799" w:rsidP="00946634">
            <w:pPr>
              <w:rPr>
                <w:rFonts w:asciiTheme="minorHAnsi" w:hAnsiTheme="minorHAnsi" w:cstheme="minorHAnsi"/>
              </w:rPr>
            </w:pPr>
            <w:r w:rsidRPr="00B51799">
              <w:rPr>
                <w:rFonts w:asciiTheme="minorHAnsi" w:hAnsiTheme="minorHAnsi" w:cstheme="minorHAnsi"/>
              </w:rPr>
              <w:t xml:space="preserve">Duplicates included across each of the 3x 96-well plates (3-known: MBB_1341_Dup, MBB_1574_Dup, MBB_1483_Dup), others (unknown or contaminated MBB_1544, MBB_1372, MBB_1516,    MBB_1554) were identified by calculating the Euclidean distance between sample pairs (distance &gt; 0 &amp; &lt; 30 were removed). </w:t>
            </w:r>
          </w:p>
        </w:tc>
      </w:tr>
      <w:tr w:rsidR="00B51799" w:rsidRPr="00B51799" w14:paraId="11EAC888" w14:textId="77777777" w:rsidTr="00946634">
        <w:tc>
          <w:tcPr>
            <w:tcW w:w="1810" w:type="dxa"/>
            <w:tcBorders>
              <w:left w:val="single" w:sz="18" w:space="0" w:color="FFFFFF"/>
              <w:bottom w:val="single" w:sz="4" w:space="0" w:color="000000" w:themeColor="text1"/>
            </w:tcBorders>
            <w:tcMar>
              <w:top w:w="100" w:type="dxa"/>
              <w:left w:w="100" w:type="dxa"/>
              <w:bottom w:w="100" w:type="dxa"/>
              <w:right w:w="100" w:type="dxa"/>
            </w:tcMar>
          </w:tcPr>
          <w:p w14:paraId="26A4E9FA"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 xml:space="preserve">HWD Exact Test </w:t>
            </w:r>
            <w:proofErr w:type="spellStart"/>
            <w:r w:rsidRPr="00B51799">
              <w:rPr>
                <w:rFonts w:asciiTheme="minorHAnsi" w:hAnsiTheme="minorHAnsi" w:cstheme="minorHAnsi"/>
                <w:sz w:val="20"/>
                <w:szCs w:val="20"/>
              </w:rPr>
              <w:t>midp</w:t>
            </w:r>
            <w:proofErr w:type="spellEnd"/>
            <w:r w:rsidRPr="00B51799">
              <w:rPr>
                <w:rFonts w:asciiTheme="minorHAnsi" w:hAnsiTheme="minorHAnsi" w:cstheme="minorHAnsi"/>
                <w:sz w:val="20"/>
                <w:szCs w:val="20"/>
              </w:rPr>
              <w:t xml:space="preserve"> &lt;0.01 in all groups</w:t>
            </w:r>
          </w:p>
        </w:tc>
        <w:tc>
          <w:tcPr>
            <w:tcW w:w="1515" w:type="dxa"/>
            <w:tcBorders>
              <w:bottom w:val="single" w:sz="4" w:space="0" w:color="000000" w:themeColor="text1"/>
            </w:tcBorders>
            <w:tcMar>
              <w:top w:w="100" w:type="dxa"/>
              <w:left w:w="100" w:type="dxa"/>
              <w:bottom w:w="100" w:type="dxa"/>
              <w:right w:w="100" w:type="dxa"/>
            </w:tcMar>
          </w:tcPr>
          <w:p w14:paraId="1FB0DB49"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7008</w:t>
            </w:r>
          </w:p>
        </w:tc>
        <w:tc>
          <w:tcPr>
            <w:tcW w:w="1725" w:type="dxa"/>
            <w:tcBorders>
              <w:bottom w:val="single" w:sz="4" w:space="0" w:color="000000" w:themeColor="text1"/>
            </w:tcBorders>
          </w:tcPr>
          <w:p w14:paraId="5ED95396" w14:textId="77777777" w:rsidR="00B51799" w:rsidRPr="00B51799" w:rsidRDefault="00B51799" w:rsidP="00946634">
            <w:pPr>
              <w:jc w:val="center"/>
              <w:rPr>
                <w:rFonts w:asciiTheme="minorHAnsi" w:hAnsiTheme="minorHAnsi" w:cstheme="minorHAnsi"/>
              </w:rPr>
            </w:pPr>
          </w:p>
        </w:tc>
        <w:tc>
          <w:tcPr>
            <w:tcW w:w="4264" w:type="dxa"/>
            <w:tcBorders>
              <w:bottom w:val="single" w:sz="4" w:space="0" w:color="000000" w:themeColor="text1"/>
              <w:right w:val="single" w:sz="18" w:space="0" w:color="FFFFFF"/>
            </w:tcBorders>
            <w:tcMar>
              <w:top w:w="100" w:type="dxa"/>
              <w:left w:w="100" w:type="dxa"/>
              <w:bottom w:w="100" w:type="dxa"/>
              <w:right w:w="100" w:type="dxa"/>
            </w:tcMar>
          </w:tcPr>
          <w:p w14:paraId="52689A0D" w14:textId="77777777" w:rsidR="00B51799" w:rsidRPr="00B51799" w:rsidRDefault="00B51799" w:rsidP="00946634">
            <w:pPr>
              <w:rPr>
                <w:rFonts w:asciiTheme="minorHAnsi" w:hAnsiTheme="minorHAnsi" w:cstheme="minorHAnsi"/>
              </w:rPr>
            </w:pPr>
          </w:p>
        </w:tc>
      </w:tr>
      <w:tr w:rsidR="00B51799" w:rsidRPr="00B51799" w14:paraId="67309686" w14:textId="77777777" w:rsidTr="00946634">
        <w:tc>
          <w:tcPr>
            <w:tcW w:w="1810" w:type="dxa"/>
            <w:tcBorders>
              <w:left w:val="single" w:sz="18" w:space="0" w:color="FFFFFF"/>
              <w:bottom w:val="single" w:sz="4" w:space="0" w:color="000000" w:themeColor="text1"/>
            </w:tcBorders>
            <w:tcMar>
              <w:top w:w="100" w:type="dxa"/>
              <w:left w:w="100" w:type="dxa"/>
              <w:bottom w:w="100" w:type="dxa"/>
              <w:right w:w="100" w:type="dxa"/>
            </w:tcMar>
          </w:tcPr>
          <w:p w14:paraId="771BBAC8"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Final</w:t>
            </w:r>
          </w:p>
        </w:tc>
        <w:tc>
          <w:tcPr>
            <w:tcW w:w="1515" w:type="dxa"/>
            <w:tcBorders>
              <w:bottom w:val="single" w:sz="4" w:space="0" w:color="000000" w:themeColor="text1"/>
            </w:tcBorders>
            <w:tcMar>
              <w:top w:w="100" w:type="dxa"/>
              <w:left w:w="100" w:type="dxa"/>
              <w:bottom w:w="100" w:type="dxa"/>
              <w:right w:w="100" w:type="dxa"/>
            </w:tcMar>
          </w:tcPr>
          <w:p w14:paraId="7DD97F64"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7008</w:t>
            </w:r>
          </w:p>
        </w:tc>
        <w:tc>
          <w:tcPr>
            <w:tcW w:w="1725" w:type="dxa"/>
            <w:tcBorders>
              <w:bottom w:val="single" w:sz="4" w:space="0" w:color="000000" w:themeColor="text1"/>
            </w:tcBorders>
          </w:tcPr>
          <w:p w14:paraId="1BF91F88" w14:textId="77777777" w:rsidR="00B51799" w:rsidRPr="00B51799" w:rsidRDefault="00B51799" w:rsidP="00946634">
            <w:pPr>
              <w:jc w:val="center"/>
              <w:rPr>
                <w:rFonts w:asciiTheme="minorHAnsi" w:hAnsiTheme="minorHAnsi" w:cstheme="minorHAnsi"/>
              </w:rPr>
            </w:pPr>
            <w:r w:rsidRPr="00B51799">
              <w:rPr>
                <w:rFonts w:asciiTheme="minorHAnsi" w:hAnsiTheme="minorHAnsi" w:cstheme="minorHAnsi"/>
              </w:rPr>
              <w:t>266</w:t>
            </w:r>
          </w:p>
        </w:tc>
        <w:tc>
          <w:tcPr>
            <w:tcW w:w="4264" w:type="dxa"/>
            <w:tcBorders>
              <w:bottom w:val="single" w:sz="4" w:space="0" w:color="000000" w:themeColor="text1"/>
              <w:right w:val="single" w:sz="18" w:space="0" w:color="FFFFFF"/>
            </w:tcBorders>
            <w:tcMar>
              <w:top w:w="100" w:type="dxa"/>
              <w:left w:w="100" w:type="dxa"/>
              <w:bottom w:w="100" w:type="dxa"/>
              <w:right w:w="100" w:type="dxa"/>
            </w:tcMar>
          </w:tcPr>
          <w:p w14:paraId="3F3B7627" w14:textId="77777777" w:rsidR="00B51799" w:rsidRPr="00B51799" w:rsidRDefault="00B51799" w:rsidP="00946634">
            <w:pPr>
              <w:rPr>
                <w:rFonts w:asciiTheme="minorHAnsi" w:hAnsiTheme="minorHAnsi" w:cstheme="minorHAnsi"/>
              </w:rPr>
            </w:pPr>
          </w:p>
        </w:tc>
      </w:tr>
      <w:tr w:rsidR="00B51799" w:rsidRPr="00B51799" w14:paraId="0D2F7BB8" w14:textId="77777777" w:rsidTr="00946634">
        <w:trPr>
          <w:trHeight w:val="529"/>
        </w:trPr>
        <w:tc>
          <w:tcPr>
            <w:tcW w:w="1810" w:type="dxa"/>
            <w:tcBorders>
              <w:top w:val="single" w:sz="4" w:space="0" w:color="000000" w:themeColor="text1"/>
              <w:left w:val="single" w:sz="18" w:space="0" w:color="FFFFFF"/>
              <w:bottom w:val="single" w:sz="4" w:space="0" w:color="FFFFFF"/>
            </w:tcBorders>
            <w:tcMar>
              <w:top w:w="100" w:type="dxa"/>
              <w:left w:w="100" w:type="dxa"/>
              <w:bottom w:w="100" w:type="dxa"/>
              <w:right w:w="100" w:type="dxa"/>
            </w:tcMar>
          </w:tcPr>
          <w:p w14:paraId="4E0B8326"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DAPC</w:t>
            </w:r>
          </w:p>
        </w:tc>
        <w:tc>
          <w:tcPr>
            <w:tcW w:w="1515" w:type="dxa"/>
            <w:tcBorders>
              <w:top w:val="single" w:sz="4" w:space="0" w:color="000000" w:themeColor="text1"/>
              <w:bottom w:val="single" w:sz="4" w:space="0" w:color="FFFFFF"/>
            </w:tcBorders>
            <w:tcMar>
              <w:top w:w="100" w:type="dxa"/>
              <w:left w:w="100" w:type="dxa"/>
              <w:bottom w:w="100" w:type="dxa"/>
              <w:right w:w="100" w:type="dxa"/>
            </w:tcMar>
          </w:tcPr>
          <w:p w14:paraId="2AB314EF" w14:textId="77777777" w:rsidR="00B51799" w:rsidRPr="00B51799" w:rsidRDefault="00B51799" w:rsidP="00946634">
            <w:pPr>
              <w:rPr>
                <w:rFonts w:asciiTheme="minorHAnsi" w:hAnsiTheme="minorHAnsi" w:cstheme="minorHAnsi"/>
                <w:sz w:val="20"/>
                <w:szCs w:val="20"/>
              </w:rPr>
            </w:pPr>
          </w:p>
        </w:tc>
        <w:tc>
          <w:tcPr>
            <w:tcW w:w="1725" w:type="dxa"/>
            <w:tcBorders>
              <w:top w:val="single" w:sz="4" w:space="0" w:color="000000" w:themeColor="text1"/>
              <w:bottom w:val="single" w:sz="4" w:space="0" w:color="FFFFFF"/>
            </w:tcBorders>
          </w:tcPr>
          <w:p w14:paraId="3336DD48" w14:textId="77777777" w:rsidR="00B51799" w:rsidRPr="00B51799" w:rsidRDefault="00B51799" w:rsidP="00946634">
            <w:pPr>
              <w:jc w:val="center"/>
              <w:rPr>
                <w:rFonts w:asciiTheme="minorHAnsi" w:hAnsiTheme="minorHAnsi" w:cstheme="minorHAnsi"/>
              </w:rPr>
            </w:pPr>
            <w:r w:rsidRPr="00B51799">
              <w:rPr>
                <w:rFonts w:asciiTheme="minorHAnsi" w:hAnsiTheme="minorHAnsi" w:cstheme="minorHAnsi"/>
              </w:rPr>
              <w:t>2 samples identified</w:t>
            </w:r>
          </w:p>
        </w:tc>
        <w:tc>
          <w:tcPr>
            <w:tcW w:w="4264" w:type="dxa"/>
            <w:tcBorders>
              <w:top w:val="single" w:sz="4" w:space="0" w:color="000000" w:themeColor="text1"/>
              <w:bottom w:val="single" w:sz="4" w:space="0" w:color="FFFFFF"/>
              <w:right w:val="single" w:sz="18" w:space="0" w:color="FFFFFF"/>
            </w:tcBorders>
            <w:tcMar>
              <w:top w:w="100" w:type="dxa"/>
              <w:left w:w="100" w:type="dxa"/>
              <w:bottom w:w="100" w:type="dxa"/>
              <w:right w:w="100" w:type="dxa"/>
            </w:tcMar>
          </w:tcPr>
          <w:p w14:paraId="5AD3DF6F" w14:textId="77777777" w:rsidR="00B51799" w:rsidRPr="00B51799" w:rsidRDefault="00B51799" w:rsidP="00946634">
            <w:pPr>
              <w:rPr>
                <w:rFonts w:asciiTheme="minorHAnsi" w:hAnsiTheme="minorHAnsi" w:cstheme="minorHAnsi"/>
              </w:rPr>
            </w:pPr>
            <w:r w:rsidRPr="00B51799">
              <w:rPr>
                <w:rFonts w:asciiTheme="minorHAnsi" w:hAnsiTheme="minorHAnsi" w:cstheme="minorHAnsi"/>
              </w:rPr>
              <w:t>MBB_1412, MBB_1446</w:t>
            </w:r>
          </w:p>
        </w:tc>
      </w:tr>
      <w:tr w:rsidR="00B51799" w:rsidRPr="00B51799" w14:paraId="7829EB14" w14:textId="77777777" w:rsidTr="00B51799">
        <w:trPr>
          <w:trHeight w:val="20"/>
        </w:trPr>
        <w:tc>
          <w:tcPr>
            <w:tcW w:w="1810" w:type="dxa"/>
            <w:tcBorders>
              <w:top w:val="single" w:sz="4" w:space="0" w:color="FFFFFF"/>
              <w:left w:val="single" w:sz="18" w:space="0" w:color="FFFFFF"/>
              <w:bottom w:val="single" w:sz="18" w:space="0" w:color="000000"/>
            </w:tcBorders>
            <w:tcMar>
              <w:top w:w="100" w:type="dxa"/>
              <w:left w:w="100" w:type="dxa"/>
              <w:bottom w:w="100" w:type="dxa"/>
              <w:right w:w="100" w:type="dxa"/>
            </w:tcMar>
          </w:tcPr>
          <w:p w14:paraId="71AA05E0" w14:textId="77777777" w:rsidR="00B51799" w:rsidRPr="00B51799" w:rsidRDefault="00B51799" w:rsidP="00946634">
            <w:pPr>
              <w:rPr>
                <w:rFonts w:asciiTheme="minorHAnsi" w:hAnsiTheme="minorHAnsi" w:cstheme="minorHAnsi"/>
                <w:sz w:val="20"/>
                <w:szCs w:val="20"/>
              </w:rPr>
            </w:pPr>
            <w:proofErr w:type="spellStart"/>
            <w:r w:rsidRPr="00B51799">
              <w:rPr>
                <w:rFonts w:asciiTheme="minorHAnsi" w:hAnsiTheme="minorHAnsi" w:cstheme="minorHAnsi"/>
                <w:sz w:val="20"/>
                <w:szCs w:val="20"/>
              </w:rPr>
              <w:t>pcaAdapt</w:t>
            </w:r>
            <w:proofErr w:type="spellEnd"/>
          </w:p>
        </w:tc>
        <w:tc>
          <w:tcPr>
            <w:tcW w:w="1515" w:type="dxa"/>
            <w:tcBorders>
              <w:top w:val="single" w:sz="4" w:space="0" w:color="FFFFFF"/>
              <w:bottom w:val="single" w:sz="18" w:space="0" w:color="000000"/>
            </w:tcBorders>
            <w:tcMar>
              <w:top w:w="100" w:type="dxa"/>
              <w:left w:w="100" w:type="dxa"/>
              <w:bottom w:w="100" w:type="dxa"/>
              <w:right w:w="100" w:type="dxa"/>
            </w:tcMar>
          </w:tcPr>
          <w:p w14:paraId="22B05FE2"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 xml:space="preserve">26 SNPs </w:t>
            </w:r>
          </w:p>
        </w:tc>
        <w:tc>
          <w:tcPr>
            <w:tcW w:w="1725" w:type="dxa"/>
            <w:tcBorders>
              <w:top w:val="single" w:sz="4" w:space="0" w:color="FFFFFF"/>
              <w:bottom w:val="single" w:sz="18" w:space="0" w:color="000000"/>
            </w:tcBorders>
          </w:tcPr>
          <w:p w14:paraId="635B1E2B" w14:textId="77777777" w:rsidR="00B51799" w:rsidRPr="00B51799" w:rsidRDefault="00B51799" w:rsidP="00946634">
            <w:pPr>
              <w:jc w:val="center"/>
              <w:rPr>
                <w:rFonts w:asciiTheme="minorHAnsi" w:hAnsiTheme="minorHAnsi" w:cstheme="minorHAnsi"/>
              </w:rPr>
            </w:pPr>
          </w:p>
        </w:tc>
        <w:tc>
          <w:tcPr>
            <w:tcW w:w="4264" w:type="dxa"/>
            <w:tcBorders>
              <w:top w:val="single" w:sz="4" w:space="0" w:color="FFFFFF"/>
              <w:bottom w:val="single" w:sz="18" w:space="0" w:color="000000"/>
              <w:right w:val="single" w:sz="18" w:space="0" w:color="FFFFFF"/>
            </w:tcBorders>
            <w:tcMar>
              <w:top w:w="100" w:type="dxa"/>
              <w:left w:w="100" w:type="dxa"/>
              <w:bottom w:w="100" w:type="dxa"/>
              <w:right w:w="100" w:type="dxa"/>
            </w:tcMar>
          </w:tcPr>
          <w:p w14:paraId="39A132E2" w14:textId="77777777" w:rsidR="00B51799" w:rsidRPr="00B51799" w:rsidRDefault="00B51799" w:rsidP="00946634">
            <w:pPr>
              <w:rPr>
                <w:rFonts w:asciiTheme="minorHAnsi" w:hAnsiTheme="minorHAnsi" w:cstheme="minorHAnsi"/>
              </w:rPr>
            </w:pPr>
          </w:p>
        </w:tc>
      </w:tr>
    </w:tbl>
    <w:p w14:paraId="7B2C5C71" w14:textId="77777777" w:rsidR="00B51799" w:rsidRPr="00B51799" w:rsidRDefault="00B51799" w:rsidP="00B51799">
      <w:pPr>
        <w:rPr>
          <w:rFonts w:asciiTheme="minorHAnsi" w:hAnsiTheme="minorHAnsi" w:cstheme="minorHAnsi"/>
        </w:rPr>
      </w:pPr>
      <w:bookmarkStart w:id="3" w:name="_heading=h.2et92p0" w:colFirst="0" w:colLast="0"/>
      <w:bookmarkEnd w:id="3"/>
      <w:r w:rsidRPr="00B51799">
        <w:rPr>
          <w:rFonts w:asciiTheme="minorHAnsi" w:hAnsiTheme="minorHAnsi" w:cstheme="minorHAnsi"/>
          <w:b/>
        </w:rPr>
        <w:lastRenderedPageBreak/>
        <w:t>Table S3.2</w:t>
      </w:r>
      <w:r w:rsidRPr="00B51799">
        <w:rPr>
          <w:rFonts w:asciiTheme="minorHAnsi" w:hAnsiTheme="minorHAnsi" w:cstheme="minorHAnsi"/>
        </w:rPr>
        <w:t xml:space="preserve"> Post filtering EAP samples (N = 245 ) to make final dataset used for Nb estimates </w:t>
      </w:r>
      <w:r w:rsidRPr="00B51799">
        <w:rPr>
          <w:rFonts w:asciiTheme="minorHAnsi" w:eastAsia="Helvetica Neue" w:hAnsiTheme="minorHAnsi" w:cstheme="minorHAnsi"/>
        </w:rPr>
        <w:t>–</w:t>
      </w:r>
      <w:r w:rsidRPr="00B51799">
        <w:rPr>
          <w:rFonts w:asciiTheme="minorHAnsi" w:hAnsiTheme="minorHAnsi" w:cstheme="minorHAnsi"/>
        </w:rPr>
        <w:t xml:space="preserve"> Dataset 2</w:t>
      </w:r>
    </w:p>
    <w:p w14:paraId="6FE356C1" w14:textId="77777777" w:rsidR="00B51799" w:rsidRPr="00B51799" w:rsidRDefault="00B51799" w:rsidP="00B51799">
      <w:pPr>
        <w:rPr>
          <w:rFonts w:asciiTheme="minorHAnsi" w:hAnsiTheme="minorHAnsi" w:cstheme="minorHAnsi"/>
        </w:rPr>
      </w:pPr>
    </w:p>
    <w:tbl>
      <w:tblPr>
        <w:tblStyle w:val="4"/>
        <w:tblW w:w="9475" w:type="dxa"/>
        <w:tblBorders>
          <w:top w:val="single" w:sz="18" w:space="0" w:color="000000"/>
          <w:left w:val="single" w:sz="18" w:space="0" w:color="000000"/>
          <w:bottom w:val="single" w:sz="18" w:space="0" w:color="000000"/>
          <w:right w:val="single" w:sz="18" w:space="0" w:color="000000"/>
          <w:insideH w:val="single" w:sz="4" w:space="0" w:color="FFFFFF"/>
          <w:insideV w:val="single" w:sz="4" w:space="0" w:color="FFFFFF"/>
        </w:tblBorders>
        <w:tblLayout w:type="fixed"/>
        <w:tblLook w:val="0000" w:firstRow="0" w:lastRow="0" w:firstColumn="0" w:lastColumn="0" w:noHBand="0" w:noVBand="0"/>
      </w:tblPr>
      <w:tblGrid>
        <w:gridCol w:w="3250"/>
        <w:gridCol w:w="2430"/>
        <w:gridCol w:w="3795"/>
      </w:tblGrid>
      <w:tr w:rsidR="00B51799" w:rsidRPr="00B51799" w14:paraId="772C1596" w14:textId="77777777" w:rsidTr="00946634">
        <w:tc>
          <w:tcPr>
            <w:tcW w:w="3250" w:type="dxa"/>
            <w:tcBorders>
              <w:left w:val="single" w:sz="18" w:space="0" w:color="FFFFFF"/>
              <w:bottom w:val="single" w:sz="18" w:space="0" w:color="000000"/>
            </w:tcBorders>
            <w:tcMar>
              <w:top w:w="100" w:type="dxa"/>
              <w:left w:w="100" w:type="dxa"/>
              <w:bottom w:w="100" w:type="dxa"/>
              <w:right w:w="100" w:type="dxa"/>
            </w:tcMar>
          </w:tcPr>
          <w:p w14:paraId="7F84261E" w14:textId="77777777" w:rsidR="00B51799" w:rsidRPr="00B51799" w:rsidRDefault="00B51799" w:rsidP="00946634">
            <w:pPr>
              <w:rPr>
                <w:rFonts w:asciiTheme="minorHAnsi" w:hAnsiTheme="minorHAnsi" w:cstheme="minorHAnsi"/>
                <w:b/>
                <w:sz w:val="20"/>
                <w:szCs w:val="20"/>
              </w:rPr>
            </w:pPr>
            <w:r w:rsidRPr="00B51799">
              <w:rPr>
                <w:rFonts w:asciiTheme="minorHAnsi" w:hAnsiTheme="minorHAnsi" w:cstheme="minorHAnsi"/>
                <w:b/>
                <w:sz w:val="20"/>
                <w:szCs w:val="20"/>
              </w:rPr>
              <w:t>Filter</w:t>
            </w:r>
          </w:p>
        </w:tc>
        <w:tc>
          <w:tcPr>
            <w:tcW w:w="2430" w:type="dxa"/>
            <w:tcBorders>
              <w:bottom w:val="single" w:sz="18" w:space="0" w:color="000000"/>
            </w:tcBorders>
            <w:tcMar>
              <w:top w:w="100" w:type="dxa"/>
              <w:left w:w="100" w:type="dxa"/>
              <w:bottom w:w="100" w:type="dxa"/>
              <w:right w:w="100" w:type="dxa"/>
            </w:tcMar>
          </w:tcPr>
          <w:p w14:paraId="0BB73E6B" w14:textId="77777777" w:rsidR="00B51799" w:rsidRPr="00B51799" w:rsidRDefault="00B51799" w:rsidP="00946634">
            <w:pPr>
              <w:jc w:val="center"/>
              <w:rPr>
                <w:rFonts w:asciiTheme="minorHAnsi" w:hAnsiTheme="minorHAnsi" w:cstheme="minorHAnsi"/>
                <w:b/>
                <w:sz w:val="20"/>
                <w:szCs w:val="20"/>
              </w:rPr>
            </w:pPr>
            <w:r w:rsidRPr="00B51799">
              <w:rPr>
                <w:rFonts w:asciiTheme="minorHAnsi" w:hAnsiTheme="minorHAnsi" w:cstheme="minorHAnsi"/>
                <w:b/>
                <w:sz w:val="20"/>
                <w:szCs w:val="20"/>
              </w:rPr>
              <w:t>SNPs remaining after filter applied</w:t>
            </w:r>
          </w:p>
        </w:tc>
        <w:tc>
          <w:tcPr>
            <w:tcW w:w="3795" w:type="dxa"/>
            <w:tcBorders>
              <w:top w:val="single" w:sz="18" w:space="0" w:color="000000"/>
              <w:bottom w:val="single" w:sz="18" w:space="0" w:color="000000"/>
              <w:right w:val="single" w:sz="4" w:space="0" w:color="FFFFFF" w:themeColor="background1"/>
            </w:tcBorders>
            <w:shd w:val="clear" w:color="auto" w:fill="auto"/>
          </w:tcPr>
          <w:p w14:paraId="0FE2498B" w14:textId="77777777" w:rsidR="00B51799" w:rsidRPr="00B51799" w:rsidRDefault="00B51799" w:rsidP="00946634">
            <w:pPr>
              <w:rPr>
                <w:rFonts w:asciiTheme="minorHAnsi" w:hAnsiTheme="minorHAnsi" w:cstheme="minorHAnsi"/>
                <w:b/>
                <w:sz w:val="20"/>
                <w:szCs w:val="20"/>
              </w:rPr>
            </w:pPr>
            <w:r w:rsidRPr="00B51799">
              <w:rPr>
                <w:rFonts w:asciiTheme="minorHAnsi" w:hAnsiTheme="minorHAnsi" w:cstheme="minorHAnsi"/>
                <w:b/>
                <w:sz w:val="20"/>
                <w:szCs w:val="20"/>
              </w:rPr>
              <w:t>Samples remaining (samples removed in parentheses)</w:t>
            </w:r>
          </w:p>
        </w:tc>
      </w:tr>
      <w:tr w:rsidR="00B51799" w:rsidRPr="00B51799" w14:paraId="00AD1E2F" w14:textId="77777777" w:rsidTr="00946634">
        <w:trPr>
          <w:trHeight w:val="302"/>
        </w:trPr>
        <w:tc>
          <w:tcPr>
            <w:tcW w:w="3250" w:type="dxa"/>
            <w:tcBorders>
              <w:top w:val="single" w:sz="18" w:space="0" w:color="000000"/>
              <w:left w:val="single" w:sz="18" w:space="0" w:color="FFFFFF"/>
            </w:tcBorders>
            <w:tcMar>
              <w:top w:w="100" w:type="dxa"/>
              <w:left w:w="100" w:type="dxa"/>
              <w:bottom w:w="100" w:type="dxa"/>
              <w:right w:w="100" w:type="dxa"/>
            </w:tcMar>
          </w:tcPr>
          <w:p w14:paraId="71450F41"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Initial</w:t>
            </w:r>
          </w:p>
        </w:tc>
        <w:tc>
          <w:tcPr>
            <w:tcW w:w="2430" w:type="dxa"/>
            <w:tcBorders>
              <w:top w:val="single" w:sz="18" w:space="0" w:color="000000"/>
            </w:tcBorders>
            <w:tcMar>
              <w:top w:w="100" w:type="dxa"/>
              <w:left w:w="100" w:type="dxa"/>
              <w:bottom w:w="100" w:type="dxa"/>
              <w:right w:w="100" w:type="dxa"/>
            </w:tcMar>
          </w:tcPr>
          <w:p w14:paraId="016722E2"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9841</w:t>
            </w:r>
          </w:p>
        </w:tc>
        <w:tc>
          <w:tcPr>
            <w:tcW w:w="3795" w:type="dxa"/>
            <w:tcBorders>
              <w:top w:val="single" w:sz="18" w:space="0" w:color="000000"/>
              <w:right w:val="single" w:sz="4" w:space="0" w:color="FFFFFF" w:themeColor="background1"/>
            </w:tcBorders>
            <w:shd w:val="clear" w:color="auto" w:fill="auto"/>
          </w:tcPr>
          <w:p w14:paraId="6CB1EBBA"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245</w:t>
            </w:r>
          </w:p>
        </w:tc>
      </w:tr>
      <w:tr w:rsidR="00B51799" w:rsidRPr="00B51799" w14:paraId="6819BE35" w14:textId="77777777" w:rsidTr="00946634">
        <w:tc>
          <w:tcPr>
            <w:tcW w:w="3250" w:type="dxa"/>
            <w:tcBorders>
              <w:left w:val="single" w:sz="18" w:space="0" w:color="FFFFFF"/>
            </w:tcBorders>
            <w:tcMar>
              <w:top w:w="100" w:type="dxa"/>
              <w:left w:w="100" w:type="dxa"/>
              <w:bottom w:w="100" w:type="dxa"/>
              <w:right w:w="100" w:type="dxa"/>
            </w:tcMar>
          </w:tcPr>
          <w:p w14:paraId="0C6BA767"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Divergent samples &amp; monomorphic loci</w:t>
            </w:r>
          </w:p>
        </w:tc>
        <w:tc>
          <w:tcPr>
            <w:tcW w:w="2430" w:type="dxa"/>
            <w:tcMar>
              <w:top w:w="100" w:type="dxa"/>
              <w:left w:w="100" w:type="dxa"/>
              <w:bottom w:w="100" w:type="dxa"/>
              <w:right w:w="100" w:type="dxa"/>
            </w:tcMar>
          </w:tcPr>
          <w:p w14:paraId="1901C1FC"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9643</w:t>
            </w:r>
          </w:p>
        </w:tc>
        <w:tc>
          <w:tcPr>
            <w:tcW w:w="3795" w:type="dxa"/>
            <w:tcBorders>
              <w:right w:val="single" w:sz="4" w:space="0" w:color="FFFFFF" w:themeColor="background1"/>
            </w:tcBorders>
            <w:shd w:val="clear" w:color="auto" w:fill="auto"/>
          </w:tcPr>
          <w:p w14:paraId="737B9BED"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243 (MBB_1412, MBB_1446)</w:t>
            </w:r>
          </w:p>
        </w:tc>
      </w:tr>
      <w:tr w:rsidR="00B51799" w:rsidRPr="00B51799" w14:paraId="4157214A" w14:textId="77777777" w:rsidTr="00946634">
        <w:tc>
          <w:tcPr>
            <w:tcW w:w="3250" w:type="dxa"/>
            <w:tcBorders>
              <w:left w:val="single" w:sz="18" w:space="0" w:color="FFFFFF"/>
            </w:tcBorders>
            <w:tcMar>
              <w:top w:w="100" w:type="dxa"/>
              <w:left w:w="100" w:type="dxa"/>
              <w:bottom w:w="100" w:type="dxa"/>
              <w:right w:w="100" w:type="dxa"/>
            </w:tcMar>
          </w:tcPr>
          <w:p w14:paraId="3EA2D716"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Reproducibility &gt; 97%</w:t>
            </w:r>
          </w:p>
        </w:tc>
        <w:tc>
          <w:tcPr>
            <w:tcW w:w="2430" w:type="dxa"/>
            <w:tcMar>
              <w:top w:w="100" w:type="dxa"/>
              <w:left w:w="100" w:type="dxa"/>
              <w:bottom w:w="100" w:type="dxa"/>
              <w:right w:w="100" w:type="dxa"/>
            </w:tcMar>
          </w:tcPr>
          <w:p w14:paraId="08224D0C"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7978</w:t>
            </w:r>
          </w:p>
        </w:tc>
        <w:tc>
          <w:tcPr>
            <w:tcW w:w="3795" w:type="dxa"/>
            <w:tcBorders>
              <w:bottom w:val="single" w:sz="4" w:space="0" w:color="FFFFFF" w:themeColor="background1"/>
              <w:right w:val="single" w:sz="4" w:space="0" w:color="FFFFFF" w:themeColor="background1"/>
            </w:tcBorders>
            <w:shd w:val="clear" w:color="auto" w:fill="auto"/>
          </w:tcPr>
          <w:p w14:paraId="26F287F9" w14:textId="77777777" w:rsidR="00B51799" w:rsidRPr="00B51799" w:rsidRDefault="00B51799" w:rsidP="00946634">
            <w:pPr>
              <w:rPr>
                <w:rFonts w:asciiTheme="minorHAnsi" w:hAnsiTheme="minorHAnsi" w:cstheme="minorHAnsi"/>
                <w:sz w:val="20"/>
                <w:szCs w:val="20"/>
              </w:rPr>
            </w:pPr>
          </w:p>
        </w:tc>
      </w:tr>
      <w:tr w:rsidR="00B51799" w:rsidRPr="00B51799" w14:paraId="14B7C63A" w14:textId="77777777" w:rsidTr="00946634">
        <w:trPr>
          <w:trHeight w:val="428"/>
        </w:trPr>
        <w:tc>
          <w:tcPr>
            <w:tcW w:w="3250" w:type="dxa"/>
            <w:tcBorders>
              <w:left w:val="single" w:sz="18" w:space="0" w:color="FFFFFF"/>
            </w:tcBorders>
            <w:tcMar>
              <w:top w:w="100" w:type="dxa"/>
              <w:left w:w="100" w:type="dxa"/>
              <w:bottom w:w="100" w:type="dxa"/>
              <w:right w:w="100" w:type="dxa"/>
            </w:tcMar>
          </w:tcPr>
          <w:p w14:paraId="46A4F8D0"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Minor Allele Count (MAC) &gt; 3 &amp; monomorphic</w:t>
            </w:r>
          </w:p>
        </w:tc>
        <w:tc>
          <w:tcPr>
            <w:tcW w:w="2430" w:type="dxa"/>
            <w:tcMar>
              <w:top w:w="100" w:type="dxa"/>
              <w:left w:w="100" w:type="dxa"/>
              <w:bottom w:w="100" w:type="dxa"/>
              <w:right w:w="100" w:type="dxa"/>
            </w:tcMar>
          </w:tcPr>
          <w:p w14:paraId="41EA10BD"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7306</w:t>
            </w:r>
          </w:p>
        </w:tc>
        <w:tc>
          <w:tcPr>
            <w:tcW w:w="3795" w:type="dxa"/>
            <w:tcBorders>
              <w:right w:val="single" w:sz="4" w:space="0" w:color="FFFFFF" w:themeColor="background1"/>
            </w:tcBorders>
            <w:shd w:val="clear" w:color="auto" w:fill="auto"/>
          </w:tcPr>
          <w:p w14:paraId="4B90FFF2" w14:textId="77777777" w:rsidR="00B51799" w:rsidRPr="00B51799" w:rsidRDefault="00B51799" w:rsidP="00946634">
            <w:pPr>
              <w:rPr>
                <w:rFonts w:asciiTheme="minorHAnsi" w:hAnsiTheme="minorHAnsi" w:cstheme="minorHAnsi"/>
                <w:sz w:val="20"/>
                <w:szCs w:val="20"/>
              </w:rPr>
            </w:pPr>
          </w:p>
        </w:tc>
      </w:tr>
      <w:tr w:rsidR="00B51799" w:rsidRPr="00B51799" w14:paraId="6D63BD33" w14:textId="77777777" w:rsidTr="00946634">
        <w:trPr>
          <w:trHeight w:val="304"/>
        </w:trPr>
        <w:tc>
          <w:tcPr>
            <w:tcW w:w="3250" w:type="dxa"/>
            <w:tcBorders>
              <w:left w:val="single" w:sz="18" w:space="0" w:color="FFFFFF"/>
            </w:tcBorders>
            <w:tcMar>
              <w:top w:w="100" w:type="dxa"/>
              <w:left w:w="100" w:type="dxa"/>
              <w:bottom w:w="100" w:type="dxa"/>
              <w:right w:w="100" w:type="dxa"/>
            </w:tcMar>
          </w:tcPr>
          <w:p w14:paraId="693C5458"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Coverage (Min 5, Max 25)</w:t>
            </w:r>
          </w:p>
        </w:tc>
        <w:tc>
          <w:tcPr>
            <w:tcW w:w="2430" w:type="dxa"/>
            <w:tcMar>
              <w:top w:w="100" w:type="dxa"/>
              <w:left w:w="100" w:type="dxa"/>
              <w:bottom w:w="100" w:type="dxa"/>
              <w:right w:w="100" w:type="dxa"/>
            </w:tcMar>
          </w:tcPr>
          <w:p w14:paraId="4A7C936D"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6489</w:t>
            </w:r>
          </w:p>
        </w:tc>
        <w:tc>
          <w:tcPr>
            <w:tcW w:w="3795" w:type="dxa"/>
            <w:tcBorders>
              <w:right w:val="single" w:sz="4" w:space="0" w:color="FFFFFF" w:themeColor="background1"/>
            </w:tcBorders>
            <w:shd w:val="clear" w:color="auto" w:fill="auto"/>
          </w:tcPr>
          <w:p w14:paraId="2830A62C" w14:textId="77777777" w:rsidR="00B51799" w:rsidRPr="00B51799" w:rsidRDefault="00B51799" w:rsidP="00946634">
            <w:pPr>
              <w:rPr>
                <w:rFonts w:asciiTheme="minorHAnsi" w:hAnsiTheme="minorHAnsi" w:cstheme="minorHAnsi"/>
                <w:sz w:val="20"/>
                <w:szCs w:val="20"/>
              </w:rPr>
            </w:pPr>
          </w:p>
        </w:tc>
      </w:tr>
      <w:tr w:rsidR="00B51799" w:rsidRPr="00B51799" w14:paraId="431AC6EF" w14:textId="77777777" w:rsidTr="00946634">
        <w:trPr>
          <w:trHeight w:val="438"/>
        </w:trPr>
        <w:tc>
          <w:tcPr>
            <w:tcW w:w="3250" w:type="dxa"/>
            <w:tcBorders>
              <w:left w:val="single" w:sz="18" w:space="0" w:color="FFFFFF"/>
            </w:tcBorders>
            <w:tcMar>
              <w:top w:w="100" w:type="dxa"/>
              <w:left w:w="100" w:type="dxa"/>
              <w:bottom w:w="100" w:type="dxa"/>
              <w:right w:w="100" w:type="dxa"/>
            </w:tcMar>
          </w:tcPr>
          <w:p w14:paraId="265E37DA"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Genotyping/Call Rate &gt; 98%</w:t>
            </w:r>
          </w:p>
        </w:tc>
        <w:tc>
          <w:tcPr>
            <w:tcW w:w="2430" w:type="dxa"/>
            <w:tcMar>
              <w:top w:w="100" w:type="dxa"/>
              <w:left w:w="100" w:type="dxa"/>
              <w:bottom w:w="100" w:type="dxa"/>
              <w:right w:w="100" w:type="dxa"/>
            </w:tcMar>
          </w:tcPr>
          <w:p w14:paraId="07917673"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6489</w:t>
            </w:r>
          </w:p>
        </w:tc>
        <w:tc>
          <w:tcPr>
            <w:tcW w:w="3795" w:type="dxa"/>
            <w:tcBorders>
              <w:right w:val="single" w:sz="4" w:space="0" w:color="FFFFFF" w:themeColor="background1"/>
            </w:tcBorders>
            <w:shd w:val="clear" w:color="auto" w:fill="auto"/>
          </w:tcPr>
          <w:p w14:paraId="7279BB7E" w14:textId="77777777" w:rsidR="00B51799" w:rsidRPr="00B51799" w:rsidRDefault="00B51799" w:rsidP="00946634">
            <w:pPr>
              <w:rPr>
                <w:rFonts w:asciiTheme="minorHAnsi" w:hAnsiTheme="minorHAnsi" w:cstheme="minorHAnsi"/>
                <w:sz w:val="20"/>
                <w:szCs w:val="20"/>
              </w:rPr>
            </w:pPr>
          </w:p>
        </w:tc>
      </w:tr>
      <w:tr w:rsidR="00B51799" w:rsidRPr="00B51799" w14:paraId="4AA9158E" w14:textId="77777777" w:rsidTr="00946634">
        <w:tc>
          <w:tcPr>
            <w:tcW w:w="3250" w:type="dxa"/>
            <w:tcBorders>
              <w:left w:val="single" w:sz="18" w:space="0" w:color="FFFFFF"/>
            </w:tcBorders>
            <w:tcMar>
              <w:top w:w="100" w:type="dxa"/>
              <w:left w:w="100" w:type="dxa"/>
              <w:bottom w:w="100" w:type="dxa"/>
              <w:right w:w="100" w:type="dxa"/>
            </w:tcMar>
          </w:tcPr>
          <w:p w14:paraId="754EA9E5"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1 SNP per loci (secondaries)</w:t>
            </w:r>
          </w:p>
        </w:tc>
        <w:tc>
          <w:tcPr>
            <w:tcW w:w="2430" w:type="dxa"/>
            <w:tcMar>
              <w:top w:w="100" w:type="dxa"/>
              <w:left w:w="100" w:type="dxa"/>
              <w:bottom w:w="100" w:type="dxa"/>
              <w:right w:w="100" w:type="dxa"/>
            </w:tcMar>
          </w:tcPr>
          <w:p w14:paraId="65D8A5AF"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5700</w:t>
            </w:r>
          </w:p>
        </w:tc>
        <w:tc>
          <w:tcPr>
            <w:tcW w:w="3795" w:type="dxa"/>
            <w:tcBorders>
              <w:right w:val="single" w:sz="4" w:space="0" w:color="FFFFFF" w:themeColor="background1"/>
            </w:tcBorders>
            <w:shd w:val="clear" w:color="auto" w:fill="auto"/>
          </w:tcPr>
          <w:p w14:paraId="43590F34" w14:textId="77777777" w:rsidR="00B51799" w:rsidRPr="00B51799" w:rsidRDefault="00B51799" w:rsidP="00946634">
            <w:pPr>
              <w:rPr>
                <w:rFonts w:asciiTheme="minorHAnsi" w:hAnsiTheme="minorHAnsi" w:cstheme="minorHAnsi"/>
                <w:sz w:val="20"/>
                <w:szCs w:val="20"/>
              </w:rPr>
            </w:pPr>
          </w:p>
        </w:tc>
      </w:tr>
      <w:tr w:rsidR="00B51799" w:rsidRPr="00B51799" w14:paraId="399485AA" w14:textId="77777777" w:rsidTr="00946634">
        <w:tc>
          <w:tcPr>
            <w:tcW w:w="3250" w:type="dxa"/>
            <w:tcBorders>
              <w:left w:val="single" w:sz="18" w:space="0" w:color="FFFFFF"/>
            </w:tcBorders>
            <w:tcMar>
              <w:top w:w="100" w:type="dxa"/>
              <w:left w:w="100" w:type="dxa"/>
              <w:bottom w:w="100" w:type="dxa"/>
              <w:right w:w="100" w:type="dxa"/>
            </w:tcMar>
          </w:tcPr>
          <w:p w14:paraId="53ACD65B"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Duplicated Individuals &amp; monomorphic loci</w:t>
            </w:r>
          </w:p>
        </w:tc>
        <w:tc>
          <w:tcPr>
            <w:tcW w:w="2430" w:type="dxa"/>
            <w:tcMar>
              <w:top w:w="100" w:type="dxa"/>
              <w:left w:w="100" w:type="dxa"/>
              <w:bottom w:w="100" w:type="dxa"/>
              <w:right w:w="100" w:type="dxa"/>
            </w:tcMar>
          </w:tcPr>
          <w:p w14:paraId="28A83EDF"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5700</w:t>
            </w:r>
          </w:p>
        </w:tc>
        <w:tc>
          <w:tcPr>
            <w:tcW w:w="3795" w:type="dxa"/>
            <w:tcBorders>
              <w:right w:val="single" w:sz="4" w:space="0" w:color="FFFFFF" w:themeColor="background1"/>
            </w:tcBorders>
            <w:shd w:val="clear" w:color="auto" w:fill="auto"/>
          </w:tcPr>
          <w:p w14:paraId="5980B45F"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238 ()</w:t>
            </w:r>
          </w:p>
        </w:tc>
      </w:tr>
      <w:tr w:rsidR="00B51799" w:rsidRPr="00B51799" w14:paraId="30E570E5" w14:textId="77777777" w:rsidTr="00946634">
        <w:tc>
          <w:tcPr>
            <w:tcW w:w="3250" w:type="dxa"/>
            <w:tcBorders>
              <w:left w:val="single" w:sz="18" w:space="0" w:color="FFFFFF"/>
            </w:tcBorders>
            <w:tcMar>
              <w:top w:w="100" w:type="dxa"/>
              <w:left w:w="100" w:type="dxa"/>
              <w:bottom w:w="100" w:type="dxa"/>
              <w:right w:w="100" w:type="dxa"/>
            </w:tcMar>
          </w:tcPr>
          <w:p w14:paraId="11D8ACD8"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Individuals with missingness &gt; 10% &amp; monomorphic loci</w:t>
            </w:r>
          </w:p>
        </w:tc>
        <w:tc>
          <w:tcPr>
            <w:tcW w:w="2430" w:type="dxa"/>
            <w:tcMar>
              <w:top w:w="100" w:type="dxa"/>
              <w:left w:w="100" w:type="dxa"/>
              <w:bottom w:w="100" w:type="dxa"/>
              <w:right w:w="100" w:type="dxa"/>
            </w:tcMar>
          </w:tcPr>
          <w:p w14:paraId="406B8507"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5700</w:t>
            </w:r>
          </w:p>
        </w:tc>
        <w:tc>
          <w:tcPr>
            <w:tcW w:w="3795" w:type="dxa"/>
            <w:tcBorders>
              <w:right w:val="single" w:sz="4" w:space="0" w:color="FFFFFF" w:themeColor="background1"/>
            </w:tcBorders>
            <w:shd w:val="clear" w:color="auto" w:fill="auto"/>
          </w:tcPr>
          <w:p w14:paraId="77DB3DF9"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233 (MBB_1338 MBB_1348 MBB_1336 MBB_1455 MBB_1431)</w:t>
            </w:r>
          </w:p>
        </w:tc>
      </w:tr>
      <w:tr w:rsidR="00B51799" w:rsidRPr="00B51799" w14:paraId="405B92A5" w14:textId="77777777" w:rsidTr="00946634">
        <w:tc>
          <w:tcPr>
            <w:tcW w:w="3250" w:type="dxa"/>
            <w:tcBorders>
              <w:left w:val="single" w:sz="18" w:space="0" w:color="FFFFFF"/>
            </w:tcBorders>
            <w:tcMar>
              <w:top w:w="100" w:type="dxa"/>
              <w:left w:w="100" w:type="dxa"/>
              <w:bottom w:w="100" w:type="dxa"/>
              <w:right w:w="100" w:type="dxa"/>
            </w:tcMar>
          </w:tcPr>
          <w:p w14:paraId="6D28C958"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 xml:space="preserve">HWE </w:t>
            </w:r>
            <w:proofErr w:type="spellStart"/>
            <w:r w:rsidRPr="00B51799">
              <w:rPr>
                <w:rFonts w:asciiTheme="minorHAnsi" w:hAnsiTheme="minorHAnsi" w:cstheme="minorHAnsi"/>
                <w:sz w:val="20"/>
                <w:szCs w:val="20"/>
              </w:rPr>
              <w:t>Midp</w:t>
            </w:r>
            <w:proofErr w:type="spellEnd"/>
            <w:r w:rsidRPr="00B51799">
              <w:rPr>
                <w:rFonts w:asciiTheme="minorHAnsi" w:hAnsiTheme="minorHAnsi" w:cstheme="minorHAnsi"/>
                <w:sz w:val="20"/>
                <w:szCs w:val="20"/>
              </w:rPr>
              <w:t xml:space="preserve"> 0.05 </w:t>
            </w:r>
          </w:p>
        </w:tc>
        <w:tc>
          <w:tcPr>
            <w:tcW w:w="2430" w:type="dxa"/>
            <w:tcMar>
              <w:top w:w="100" w:type="dxa"/>
              <w:left w:w="100" w:type="dxa"/>
              <w:bottom w:w="100" w:type="dxa"/>
              <w:right w:w="100" w:type="dxa"/>
            </w:tcMar>
          </w:tcPr>
          <w:p w14:paraId="50C13219"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4601</w:t>
            </w:r>
          </w:p>
        </w:tc>
        <w:tc>
          <w:tcPr>
            <w:tcW w:w="3795" w:type="dxa"/>
            <w:tcBorders>
              <w:right w:val="single" w:sz="4" w:space="0" w:color="FFFFFF" w:themeColor="background1"/>
            </w:tcBorders>
            <w:shd w:val="clear" w:color="auto" w:fill="auto"/>
          </w:tcPr>
          <w:p w14:paraId="1EABD01C" w14:textId="77777777" w:rsidR="00B51799" w:rsidRPr="00B51799" w:rsidRDefault="00B51799" w:rsidP="00946634">
            <w:pPr>
              <w:rPr>
                <w:rFonts w:asciiTheme="minorHAnsi" w:hAnsiTheme="minorHAnsi" w:cstheme="minorHAnsi"/>
                <w:sz w:val="20"/>
                <w:szCs w:val="20"/>
              </w:rPr>
            </w:pPr>
          </w:p>
        </w:tc>
      </w:tr>
      <w:tr w:rsidR="00B51799" w:rsidRPr="00B51799" w14:paraId="143AB907" w14:textId="77777777" w:rsidTr="00946634">
        <w:tc>
          <w:tcPr>
            <w:tcW w:w="3250" w:type="dxa"/>
            <w:tcBorders>
              <w:left w:val="single" w:sz="18" w:space="0" w:color="FFFFFF"/>
            </w:tcBorders>
            <w:tcMar>
              <w:top w:w="100" w:type="dxa"/>
              <w:left w:w="100" w:type="dxa"/>
              <w:bottom w:w="100" w:type="dxa"/>
              <w:right w:w="100" w:type="dxa"/>
            </w:tcMar>
          </w:tcPr>
          <w:p w14:paraId="1415A0EE"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 xml:space="preserve">Loci identified above by </w:t>
            </w:r>
            <w:proofErr w:type="spellStart"/>
            <w:r w:rsidRPr="00B51799">
              <w:rPr>
                <w:rFonts w:asciiTheme="minorHAnsi" w:hAnsiTheme="minorHAnsi" w:cstheme="minorHAnsi"/>
                <w:sz w:val="20"/>
                <w:szCs w:val="20"/>
              </w:rPr>
              <w:t>PCAadapt</w:t>
            </w:r>
            <w:proofErr w:type="spellEnd"/>
          </w:p>
        </w:tc>
        <w:tc>
          <w:tcPr>
            <w:tcW w:w="2430" w:type="dxa"/>
            <w:tcMar>
              <w:top w:w="100" w:type="dxa"/>
              <w:left w:w="100" w:type="dxa"/>
              <w:bottom w:w="100" w:type="dxa"/>
              <w:right w:w="100" w:type="dxa"/>
            </w:tcMar>
          </w:tcPr>
          <w:p w14:paraId="1CCB8DE6"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4592</w:t>
            </w:r>
          </w:p>
        </w:tc>
        <w:tc>
          <w:tcPr>
            <w:tcW w:w="3795" w:type="dxa"/>
            <w:tcBorders>
              <w:right w:val="single" w:sz="4" w:space="0" w:color="FFFFFF" w:themeColor="background1"/>
            </w:tcBorders>
            <w:shd w:val="clear" w:color="auto" w:fill="auto"/>
          </w:tcPr>
          <w:p w14:paraId="480F7650" w14:textId="77777777" w:rsidR="00B51799" w:rsidRPr="00B51799" w:rsidRDefault="00B51799" w:rsidP="00946634">
            <w:pPr>
              <w:rPr>
                <w:rFonts w:asciiTheme="minorHAnsi" w:hAnsiTheme="minorHAnsi" w:cstheme="minorHAnsi"/>
                <w:sz w:val="20"/>
                <w:szCs w:val="20"/>
              </w:rPr>
            </w:pPr>
          </w:p>
        </w:tc>
      </w:tr>
      <w:tr w:rsidR="00B51799" w:rsidRPr="00B51799" w14:paraId="67F93595" w14:textId="77777777" w:rsidTr="00946634">
        <w:tc>
          <w:tcPr>
            <w:tcW w:w="3250" w:type="dxa"/>
            <w:tcBorders>
              <w:left w:val="single" w:sz="18" w:space="0" w:color="FFFFFF"/>
            </w:tcBorders>
            <w:tcMar>
              <w:top w:w="100" w:type="dxa"/>
              <w:left w:w="100" w:type="dxa"/>
              <w:bottom w:w="100" w:type="dxa"/>
              <w:right w:w="100" w:type="dxa"/>
            </w:tcMar>
          </w:tcPr>
          <w:p w14:paraId="2BD8EC7A"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FIS &lt; - 0.5 or &gt; 0.5</w:t>
            </w:r>
          </w:p>
        </w:tc>
        <w:tc>
          <w:tcPr>
            <w:tcW w:w="2430" w:type="dxa"/>
            <w:tcMar>
              <w:top w:w="100" w:type="dxa"/>
              <w:left w:w="100" w:type="dxa"/>
              <w:bottom w:w="100" w:type="dxa"/>
              <w:right w:w="100" w:type="dxa"/>
            </w:tcMar>
          </w:tcPr>
          <w:p w14:paraId="3BF4E13B" w14:textId="77777777" w:rsidR="00B51799" w:rsidRPr="00B51799" w:rsidRDefault="00B51799" w:rsidP="00946634">
            <w:pPr>
              <w:jc w:val="center"/>
              <w:rPr>
                <w:rFonts w:asciiTheme="minorHAnsi" w:hAnsiTheme="minorHAnsi" w:cstheme="minorHAnsi"/>
                <w:sz w:val="20"/>
                <w:szCs w:val="20"/>
              </w:rPr>
            </w:pPr>
            <w:r w:rsidRPr="00B51799">
              <w:rPr>
                <w:rFonts w:asciiTheme="minorHAnsi" w:hAnsiTheme="minorHAnsi" w:cstheme="minorHAnsi"/>
                <w:sz w:val="20"/>
                <w:szCs w:val="20"/>
              </w:rPr>
              <w:t>4592</w:t>
            </w:r>
          </w:p>
        </w:tc>
        <w:tc>
          <w:tcPr>
            <w:tcW w:w="3795" w:type="dxa"/>
            <w:tcBorders>
              <w:right w:val="single" w:sz="4" w:space="0" w:color="FFFFFF" w:themeColor="background1"/>
            </w:tcBorders>
            <w:shd w:val="clear" w:color="auto" w:fill="auto"/>
          </w:tcPr>
          <w:p w14:paraId="3C717744" w14:textId="77777777" w:rsidR="00B51799" w:rsidRPr="00B51799" w:rsidRDefault="00B51799" w:rsidP="00946634">
            <w:pPr>
              <w:rPr>
                <w:rFonts w:asciiTheme="minorHAnsi" w:hAnsiTheme="minorHAnsi" w:cstheme="minorHAnsi"/>
                <w:sz w:val="20"/>
                <w:szCs w:val="20"/>
              </w:rPr>
            </w:pPr>
          </w:p>
        </w:tc>
      </w:tr>
      <w:tr w:rsidR="00B51799" w:rsidRPr="00B51799" w14:paraId="48DDD095" w14:textId="77777777" w:rsidTr="00946634">
        <w:tc>
          <w:tcPr>
            <w:tcW w:w="3250" w:type="dxa"/>
            <w:tcBorders>
              <w:left w:val="single" w:sz="18" w:space="0" w:color="FFFFFF"/>
            </w:tcBorders>
            <w:tcMar>
              <w:top w:w="100" w:type="dxa"/>
              <w:left w:w="100" w:type="dxa"/>
              <w:bottom w:w="100" w:type="dxa"/>
              <w:right w:w="100" w:type="dxa"/>
            </w:tcMar>
          </w:tcPr>
          <w:p w14:paraId="5E8972B6"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Final dataset</w:t>
            </w:r>
          </w:p>
        </w:tc>
        <w:tc>
          <w:tcPr>
            <w:tcW w:w="2430" w:type="dxa"/>
            <w:tcMar>
              <w:top w:w="100" w:type="dxa"/>
              <w:left w:w="100" w:type="dxa"/>
              <w:bottom w:w="100" w:type="dxa"/>
              <w:right w:w="100" w:type="dxa"/>
            </w:tcMar>
          </w:tcPr>
          <w:p w14:paraId="5A02AB4C" w14:textId="77777777" w:rsidR="00B51799" w:rsidRPr="00B51799" w:rsidRDefault="00B51799" w:rsidP="00946634">
            <w:pPr>
              <w:jc w:val="center"/>
              <w:rPr>
                <w:rFonts w:asciiTheme="minorHAnsi" w:hAnsiTheme="minorHAnsi" w:cstheme="minorHAnsi"/>
                <w:sz w:val="20"/>
                <w:szCs w:val="20"/>
              </w:rPr>
            </w:pPr>
            <w:bookmarkStart w:id="4" w:name="_Hlk167312126"/>
            <w:r w:rsidRPr="00B51799">
              <w:rPr>
                <w:rFonts w:asciiTheme="minorHAnsi" w:hAnsiTheme="minorHAnsi" w:cstheme="minorHAnsi"/>
                <w:sz w:val="20"/>
                <w:szCs w:val="20"/>
              </w:rPr>
              <w:t>4592</w:t>
            </w:r>
            <w:bookmarkEnd w:id="4"/>
          </w:p>
        </w:tc>
        <w:tc>
          <w:tcPr>
            <w:tcW w:w="3795" w:type="dxa"/>
            <w:tcBorders>
              <w:bottom w:val="single" w:sz="18" w:space="0" w:color="000000"/>
              <w:right w:val="single" w:sz="4" w:space="0" w:color="FFFFFF" w:themeColor="background1"/>
            </w:tcBorders>
            <w:shd w:val="clear" w:color="auto" w:fill="auto"/>
          </w:tcPr>
          <w:p w14:paraId="33727420" w14:textId="77777777" w:rsidR="00B51799" w:rsidRPr="00B51799" w:rsidRDefault="00B51799" w:rsidP="00946634">
            <w:pPr>
              <w:rPr>
                <w:rFonts w:asciiTheme="minorHAnsi" w:hAnsiTheme="minorHAnsi" w:cstheme="minorHAnsi"/>
                <w:sz w:val="20"/>
                <w:szCs w:val="20"/>
              </w:rPr>
            </w:pPr>
            <w:r w:rsidRPr="00B51799">
              <w:rPr>
                <w:rFonts w:asciiTheme="minorHAnsi" w:hAnsiTheme="minorHAnsi" w:cstheme="minorHAnsi"/>
                <w:sz w:val="20"/>
                <w:szCs w:val="20"/>
              </w:rPr>
              <w:t>233</w:t>
            </w:r>
          </w:p>
        </w:tc>
      </w:tr>
    </w:tbl>
    <w:p w14:paraId="0097BF9F" w14:textId="77777777" w:rsidR="00B51799" w:rsidRPr="00B51799" w:rsidRDefault="00B51799" w:rsidP="00B51799">
      <w:pPr>
        <w:rPr>
          <w:rFonts w:asciiTheme="minorHAnsi" w:hAnsiTheme="minorHAnsi" w:cstheme="minorHAnsi"/>
        </w:rPr>
      </w:pPr>
    </w:p>
    <w:p w14:paraId="589EE1EB" w14:textId="77777777" w:rsidR="00B51799" w:rsidRPr="00B51799" w:rsidRDefault="00B51799" w:rsidP="00B51799">
      <w:pPr>
        <w:rPr>
          <w:rFonts w:asciiTheme="minorHAnsi" w:hAnsiTheme="minorHAnsi" w:cstheme="minorHAnsi"/>
        </w:rPr>
      </w:pPr>
    </w:p>
    <w:p w14:paraId="3E21783B" w14:textId="77777777" w:rsidR="00B51799" w:rsidRDefault="00B51799">
      <w:pPr>
        <w:rPr>
          <w:rFonts w:ascii="Calibri" w:eastAsia="Calibri" w:hAnsi="Calibri" w:cs="Calibri"/>
        </w:rPr>
      </w:pPr>
    </w:p>
    <w:p w14:paraId="1EAAFB63" w14:textId="77777777" w:rsidR="003F475A" w:rsidRDefault="003F475A">
      <w:pPr>
        <w:rPr>
          <w:rFonts w:ascii="Calibri" w:eastAsia="Calibri" w:hAnsi="Calibri" w:cs="Calibri"/>
          <w:b/>
          <w:sz w:val="32"/>
          <w:szCs w:val="32"/>
        </w:rPr>
      </w:pPr>
    </w:p>
    <w:p w14:paraId="207AB632" w14:textId="77777777" w:rsidR="003F475A" w:rsidRDefault="00000000">
      <w:pPr>
        <w:pStyle w:val="Heading1"/>
        <w:rPr>
          <w:rFonts w:ascii="Calibri" w:eastAsia="Calibri" w:hAnsi="Calibri" w:cs="Calibri"/>
        </w:rPr>
      </w:pPr>
      <w:bookmarkStart w:id="5" w:name="_Toc167310694"/>
      <w:r>
        <w:rPr>
          <w:rFonts w:ascii="Calibri" w:eastAsia="Calibri" w:hAnsi="Calibri" w:cs="Calibri"/>
        </w:rPr>
        <w:t>Supplementary Appendix S4</w:t>
      </w:r>
      <w:bookmarkEnd w:id="5"/>
    </w:p>
    <w:p w14:paraId="1EAC5C9B" w14:textId="77777777" w:rsidR="003F475A" w:rsidRDefault="00000000">
      <w:pPr>
        <w:widowControl w:val="0"/>
        <w:spacing w:after="240"/>
        <w:ind w:firstLine="720"/>
        <w:jc w:val="both"/>
        <w:rPr>
          <w:rFonts w:ascii="Calibri" w:eastAsia="Calibri" w:hAnsi="Calibri" w:cs="Calibri"/>
        </w:rPr>
      </w:pPr>
      <w:r>
        <w:rPr>
          <w:rFonts w:ascii="Calibri" w:eastAsia="Calibri" w:hAnsi="Calibri" w:cs="Calibri"/>
        </w:rPr>
        <w:t>Here we outline the parameters used in COLONY. M</w:t>
      </w:r>
      <w:r>
        <w:rPr>
          <w:rFonts w:ascii="Calibri" w:eastAsia="Calibri" w:hAnsi="Calibri" w:cs="Calibri"/>
          <w:color w:val="000000"/>
        </w:rPr>
        <w:t xml:space="preserve">ultiple paternity has been documented in 12 of the 15 species (80%) of elasmobranchs including 14 species of sharks (Fitzpatrick, </w:t>
      </w:r>
      <w:proofErr w:type="spellStart"/>
      <w:r>
        <w:rPr>
          <w:rFonts w:ascii="Calibri" w:eastAsia="Calibri" w:hAnsi="Calibri" w:cs="Calibri"/>
          <w:color w:val="000000"/>
        </w:rPr>
        <w:t>Kempster</w:t>
      </w:r>
      <w:proofErr w:type="spellEnd"/>
      <w:r>
        <w:rPr>
          <w:rFonts w:ascii="Calibri" w:eastAsia="Calibri" w:hAnsi="Calibri" w:cs="Calibri"/>
          <w:color w:val="000000"/>
        </w:rPr>
        <w:t>, Daly-Engel, Collin, &amp; Evans, 2012; Holmes et al., 2018)</w:t>
      </w:r>
      <w:r>
        <w:rPr>
          <w:rFonts w:ascii="Calibri" w:eastAsia="Calibri" w:hAnsi="Calibri" w:cs="Calibri"/>
        </w:rPr>
        <w:t xml:space="preserve">. In </w:t>
      </w:r>
      <w:r>
        <w:rPr>
          <w:rFonts w:ascii="Calibri" w:eastAsia="Calibri" w:hAnsi="Calibri" w:cs="Calibri"/>
          <w:i/>
        </w:rPr>
        <w:t xml:space="preserve">C. carcharias </w:t>
      </w:r>
      <w:r>
        <w:rPr>
          <w:rFonts w:ascii="Calibri" w:eastAsia="Calibri" w:hAnsi="Calibri" w:cs="Calibri"/>
          <w:color w:val="000000"/>
        </w:rPr>
        <w:t>multiple paternity has been identified in one case where 8 pups from the same gravid mother were genotyped using seven microsatellite markers (</w:t>
      </w:r>
      <w:proofErr w:type="spellStart"/>
      <w:r>
        <w:rPr>
          <w:rFonts w:ascii="Calibri" w:eastAsia="Calibri" w:hAnsi="Calibri" w:cs="Calibri"/>
          <w:color w:val="000000"/>
        </w:rPr>
        <w:t>Gubili</w:t>
      </w:r>
      <w:proofErr w:type="spellEnd"/>
      <w:r>
        <w:rPr>
          <w:rFonts w:ascii="Calibri" w:eastAsia="Calibri" w:hAnsi="Calibri" w:cs="Calibri"/>
          <w:color w:val="000000"/>
        </w:rPr>
        <w:t>, 2008). Therefore</w:t>
      </w:r>
      <w:r>
        <w:rPr>
          <w:rFonts w:ascii="Calibri" w:eastAsia="Calibri" w:hAnsi="Calibri" w:cs="Calibri"/>
        </w:rPr>
        <w:t xml:space="preserve">, we tested (a) female monogamy but male polygamy - allowing for full-sib relationships and paternal half-sib relationships (Jones &amp; Wang, 2004) and (b) both female and male polygamy - allowing for full-sib relationships and both maternal and paternal half-sib relationships (Jones &amp; Wang, 2004). We </w:t>
      </w:r>
      <w:r>
        <w:rPr>
          <w:rFonts w:ascii="Calibri" w:eastAsia="Calibri" w:hAnsi="Calibri" w:cs="Calibri"/>
        </w:rPr>
        <w:lastRenderedPageBreak/>
        <w:t xml:space="preserve">also tested the effect of either a “medium” and “weak” and “none” sib-ship prior (reduces false assignment of sib-ship) where the mean number of offspring per parent </w:t>
      </w:r>
      <m:oMath>
        <m:r>
          <w:rPr>
            <w:rFonts w:ascii="Cambria Math" w:eastAsia="Cambria Math" w:hAnsi="Cambria Math" w:cs="Cambria Math"/>
          </w:rPr>
          <m:t xml:space="preserve">(k) </m:t>
        </m:r>
      </m:oMath>
      <w:r>
        <w:rPr>
          <w:rFonts w:ascii="Calibri" w:eastAsia="Calibri" w:hAnsi="Calibri" w:cs="Calibri"/>
        </w:rPr>
        <w:t xml:space="preserve">was set for each parent where required. Here, we tested </w:t>
      </w:r>
      <m:oMath>
        <m:r>
          <w:rPr>
            <w:rFonts w:ascii="Cambria Math" w:eastAsia="Cambria Math" w:hAnsi="Cambria Math" w:cs="Cambria Math"/>
          </w:rPr>
          <m:t>k=10</m:t>
        </m:r>
      </m:oMath>
      <w:r>
        <w:rPr>
          <w:rFonts w:ascii="Calibri" w:eastAsia="Calibri" w:hAnsi="Calibri" w:cs="Calibri"/>
        </w:rPr>
        <w:t xml:space="preserve"> since litter sizes in white shark are thought to be as low as 2 and as high as 10 (</w:t>
      </w:r>
      <w:proofErr w:type="spellStart"/>
      <w:r>
        <w:rPr>
          <w:rFonts w:ascii="Calibri" w:eastAsia="Calibri" w:hAnsi="Calibri" w:cs="Calibri"/>
        </w:rPr>
        <w:t>Domeier</w:t>
      </w:r>
      <w:proofErr w:type="spellEnd"/>
      <w:r>
        <w:rPr>
          <w:rFonts w:ascii="Calibri" w:eastAsia="Calibri" w:hAnsi="Calibri" w:cs="Calibri"/>
        </w:rPr>
        <w:t xml:space="preserve">, 2012). </w:t>
      </w:r>
    </w:p>
    <w:p w14:paraId="556961E0" w14:textId="53DECBB7" w:rsidR="003F475A" w:rsidRDefault="00000000">
      <w:pPr>
        <w:widowControl w:val="0"/>
        <w:spacing w:after="240"/>
        <w:ind w:firstLine="720"/>
        <w:jc w:val="both"/>
        <w:rPr>
          <w:rFonts w:ascii="Calibri" w:eastAsia="Calibri" w:hAnsi="Calibri" w:cs="Calibri"/>
        </w:rPr>
      </w:pPr>
      <m:oMath>
        <m:r>
          <w:rPr>
            <w:rFonts w:ascii="Cambria Math" w:eastAsia="Cambria Math" w:hAnsi="Cambria Math" w:cs="Cambria Math"/>
          </w:rPr>
          <m:t>Nb(SA)</m:t>
        </m:r>
      </m:oMath>
      <w:r>
        <w:rPr>
          <w:rFonts w:ascii="Calibri" w:eastAsia="Calibri" w:hAnsi="Calibri" w:cs="Calibri"/>
        </w:rPr>
        <w:t xml:space="preserve"> was also determined using either allele frequencies calculated from all samples, or unknown allele frequency, and either inbreeding or no inbreeding. All other default parameter settings were used; diploid, a single run of medium length, medium likelihood precision, and no update of allele frequencies. The probabilities of a male or female parent being included in the candidates were set as zero as no reproductively mature sharks were sampled in this study. Results were not different between tested scenarios</w:t>
      </w:r>
      <w:r w:rsidR="00B51799">
        <w:rPr>
          <w:rFonts w:ascii="Calibri" w:eastAsia="Calibri" w:hAnsi="Calibri" w:cs="Calibri"/>
        </w:rPr>
        <w:t xml:space="preserve"> (not shown)</w:t>
      </w:r>
      <w:r>
        <w:rPr>
          <w:rFonts w:ascii="Calibri" w:eastAsia="Calibri" w:hAnsi="Calibri" w:cs="Calibri"/>
        </w:rPr>
        <w:t>, see Table S3.1.</w:t>
      </w:r>
    </w:p>
    <w:p w14:paraId="4B16F6C6" w14:textId="77777777" w:rsidR="00B51799" w:rsidRPr="00B51799" w:rsidRDefault="00B51799" w:rsidP="00B51799">
      <w:pPr>
        <w:widowControl w:val="0"/>
        <w:spacing w:after="240"/>
        <w:rPr>
          <w:color w:val="000000" w:themeColor="text1"/>
        </w:rPr>
      </w:pPr>
      <w:r w:rsidRPr="00B51799">
        <w:rPr>
          <w:rFonts w:ascii="Calibri" w:eastAsia="Calibri" w:hAnsi="Calibri" w:cs="Calibri"/>
          <w:b/>
          <w:bCs/>
          <w:sz w:val="32"/>
          <w:szCs w:val="32"/>
        </w:rPr>
        <w:t>Table S3.1</w:t>
      </w:r>
      <w:r w:rsidRPr="00B51799">
        <w:rPr>
          <w:rFonts w:ascii="Calibri" w:eastAsia="Calibri" w:hAnsi="Calibri" w:cs="Calibri"/>
          <w:b/>
          <w:bCs/>
        </w:rPr>
        <w:t xml:space="preserve"> </w:t>
      </w:r>
      <w:r w:rsidRPr="00B51799">
        <w:rPr>
          <w:color w:val="000000" w:themeColor="text1"/>
        </w:rPr>
        <w:t xml:space="preserve">COLONY scenarios tested </w:t>
      </w:r>
    </w:p>
    <w:tbl>
      <w:tblPr>
        <w:tblW w:w="773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7730"/>
      </w:tblGrid>
      <w:tr w:rsidR="00B51799" w14:paraId="3BA2627B" w14:textId="77777777" w:rsidTr="00946634">
        <w:trPr>
          <w:trHeight w:val="290"/>
        </w:trPr>
        <w:tc>
          <w:tcPr>
            <w:tcW w:w="7730" w:type="dxa"/>
            <w:shd w:val="clear" w:color="auto" w:fill="auto"/>
            <w:noWrap/>
            <w:vAlign w:val="bottom"/>
            <w:hideMark/>
          </w:tcPr>
          <w:p w14:paraId="4B05E155" w14:textId="77777777" w:rsidR="00B51799" w:rsidRPr="00CA608F" w:rsidRDefault="00B51799" w:rsidP="00946634">
            <w:pPr>
              <w:rPr>
                <w:color w:val="000000"/>
                <w:sz w:val="22"/>
                <w:szCs w:val="22"/>
                <w:lang w:eastAsia="en-US"/>
              </w:rPr>
            </w:pPr>
            <w:r w:rsidRPr="00CA608F">
              <w:rPr>
                <w:color w:val="000000"/>
                <w:sz w:val="22"/>
                <w:szCs w:val="22"/>
              </w:rPr>
              <w:t>Scenario List:</w:t>
            </w:r>
          </w:p>
        </w:tc>
      </w:tr>
      <w:tr w:rsidR="00B51799" w14:paraId="6A8E9CCD" w14:textId="77777777" w:rsidTr="00946634">
        <w:trPr>
          <w:trHeight w:val="290"/>
        </w:trPr>
        <w:tc>
          <w:tcPr>
            <w:tcW w:w="7730" w:type="dxa"/>
            <w:shd w:val="clear" w:color="auto" w:fill="auto"/>
            <w:noWrap/>
            <w:vAlign w:val="bottom"/>
            <w:hideMark/>
          </w:tcPr>
          <w:p w14:paraId="5FA8D209" w14:textId="77777777" w:rsidR="00B51799" w:rsidRPr="00CA608F" w:rsidRDefault="00B51799" w:rsidP="00946634">
            <w:pPr>
              <w:rPr>
                <w:color w:val="000000"/>
                <w:sz w:val="22"/>
                <w:szCs w:val="22"/>
              </w:rPr>
            </w:pPr>
            <w:r w:rsidRPr="00CA608F">
              <w:rPr>
                <w:color w:val="000000"/>
                <w:sz w:val="22"/>
                <w:szCs w:val="22"/>
              </w:rPr>
              <w:t>*    scenario_00 - Default settings, short run</w:t>
            </w:r>
          </w:p>
        </w:tc>
      </w:tr>
      <w:tr w:rsidR="00B51799" w14:paraId="4C4F6B9C" w14:textId="77777777" w:rsidTr="00946634">
        <w:trPr>
          <w:trHeight w:val="290"/>
        </w:trPr>
        <w:tc>
          <w:tcPr>
            <w:tcW w:w="7730" w:type="dxa"/>
            <w:shd w:val="clear" w:color="auto" w:fill="auto"/>
            <w:noWrap/>
            <w:vAlign w:val="bottom"/>
            <w:hideMark/>
          </w:tcPr>
          <w:p w14:paraId="7C225623" w14:textId="77777777" w:rsidR="00B51799" w:rsidRPr="00CA608F" w:rsidRDefault="00B51799" w:rsidP="00946634">
            <w:pPr>
              <w:rPr>
                <w:color w:val="000000"/>
                <w:sz w:val="22"/>
                <w:szCs w:val="22"/>
              </w:rPr>
            </w:pPr>
            <w:r w:rsidRPr="00CA608F">
              <w:rPr>
                <w:color w:val="000000"/>
                <w:sz w:val="22"/>
                <w:szCs w:val="22"/>
              </w:rPr>
              <w:t>*    scenario_01 - Default settings, population allele frequencies, short run</w:t>
            </w:r>
          </w:p>
        </w:tc>
      </w:tr>
      <w:tr w:rsidR="00B51799" w14:paraId="384293A5" w14:textId="77777777" w:rsidTr="00946634">
        <w:trPr>
          <w:trHeight w:val="290"/>
        </w:trPr>
        <w:tc>
          <w:tcPr>
            <w:tcW w:w="7730" w:type="dxa"/>
            <w:shd w:val="clear" w:color="auto" w:fill="auto"/>
            <w:noWrap/>
            <w:vAlign w:val="bottom"/>
            <w:hideMark/>
          </w:tcPr>
          <w:p w14:paraId="1DE012EB" w14:textId="77777777" w:rsidR="00B51799" w:rsidRPr="00CA608F" w:rsidRDefault="00B51799" w:rsidP="00946634">
            <w:pPr>
              <w:rPr>
                <w:color w:val="000000"/>
                <w:sz w:val="22"/>
                <w:szCs w:val="22"/>
              </w:rPr>
            </w:pPr>
            <w:r w:rsidRPr="00CA608F">
              <w:rPr>
                <w:color w:val="000000"/>
                <w:sz w:val="22"/>
                <w:szCs w:val="22"/>
              </w:rPr>
              <w:t xml:space="preserve">*    scenario_02 - Error rates from Wang 2018, short run </w:t>
            </w:r>
          </w:p>
        </w:tc>
      </w:tr>
      <w:tr w:rsidR="00B51799" w14:paraId="08398152" w14:textId="77777777" w:rsidTr="00946634">
        <w:trPr>
          <w:trHeight w:val="290"/>
        </w:trPr>
        <w:tc>
          <w:tcPr>
            <w:tcW w:w="7730" w:type="dxa"/>
            <w:shd w:val="clear" w:color="auto" w:fill="auto"/>
            <w:noWrap/>
            <w:vAlign w:val="bottom"/>
            <w:hideMark/>
          </w:tcPr>
          <w:p w14:paraId="6D26E559" w14:textId="77777777" w:rsidR="00B51799" w:rsidRPr="00CA608F" w:rsidRDefault="00B51799" w:rsidP="00946634">
            <w:pPr>
              <w:rPr>
                <w:color w:val="000000"/>
                <w:sz w:val="22"/>
                <w:szCs w:val="22"/>
              </w:rPr>
            </w:pPr>
            <w:r w:rsidRPr="00CA608F">
              <w:rPr>
                <w:color w:val="000000"/>
                <w:sz w:val="22"/>
                <w:szCs w:val="22"/>
              </w:rPr>
              <w:t xml:space="preserve">*    scenario_03 - Error rates from Wang 2018, population allele frequencies, short run </w:t>
            </w:r>
          </w:p>
        </w:tc>
      </w:tr>
      <w:tr w:rsidR="00B51799" w14:paraId="4F72C784" w14:textId="77777777" w:rsidTr="00946634">
        <w:trPr>
          <w:trHeight w:val="290"/>
        </w:trPr>
        <w:tc>
          <w:tcPr>
            <w:tcW w:w="7730" w:type="dxa"/>
            <w:shd w:val="clear" w:color="auto" w:fill="auto"/>
            <w:noWrap/>
            <w:vAlign w:val="bottom"/>
            <w:hideMark/>
          </w:tcPr>
          <w:p w14:paraId="2122CF2D" w14:textId="77777777" w:rsidR="00B51799" w:rsidRPr="00CA608F" w:rsidRDefault="00B51799" w:rsidP="00946634">
            <w:pPr>
              <w:rPr>
                <w:color w:val="000000"/>
                <w:sz w:val="22"/>
                <w:szCs w:val="22"/>
              </w:rPr>
            </w:pPr>
            <w:r w:rsidRPr="00CA608F">
              <w:rPr>
                <w:color w:val="000000"/>
                <w:sz w:val="22"/>
                <w:szCs w:val="22"/>
              </w:rPr>
              <w:t xml:space="preserve">*    scenario_04 - Error rates </w:t>
            </w:r>
            <w:proofErr w:type="spellStart"/>
            <w:r w:rsidRPr="00CA608F">
              <w:rPr>
                <w:color w:val="000000"/>
                <w:sz w:val="22"/>
                <w:szCs w:val="22"/>
              </w:rPr>
              <w:t>inbetween</w:t>
            </w:r>
            <w:proofErr w:type="spellEnd"/>
            <w:r w:rsidRPr="00CA608F">
              <w:rPr>
                <w:color w:val="000000"/>
                <w:sz w:val="22"/>
                <w:szCs w:val="22"/>
              </w:rPr>
              <w:t xml:space="preserve"> 1, short run </w:t>
            </w:r>
          </w:p>
        </w:tc>
      </w:tr>
      <w:tr w:rsidR="00B51799" w14:paraId="644E40EB" w14:textId="77777777" w:rsidTr="00946634">
        <w:trPr>
          <w:trHeight w:val="290"/>
        </w:trPr>
        <w:tc>
          <w:tcPr>
            <w:tcW w:w="7730" w:type="dxa"/>
            <w:shd w:val="clear" w:color="auto" w:fill="auto"/>
            <w:noWrap/>
            <w:vAlign w:val="bottom"/>
            <w:hideMark/>
          </w:tcPr>
          <w:p w14:paraId="015CE873" w14:textId="77777777" w:rsidR="00B51799" w:rsidRPr="00CA608F" w:rsidRDefault="00B51799" w:rsidP="00946634">
            <w:pPr>
              <w:rPr>
                <w:color w:val="000000"/>
                <w:sz w:val="22"/>
                <w:szCs w:val="22"/>
              </w:rPr>
            </w:pPr>
            <w:r w:rsidRPr="00CA608F">
              <w:rPr>
                <w:color w:val="000000"/>
                <w:sz w:val="22"/>
                <w:szCs w:val="22"/>
              </w:rPr>
              <w:t xml:space="preserve">*    scenario_05 - Error rates </w:t>
            </w:r>
            <w:proofErr w:type="spellStart"/>
            <w:r w:rsidRPr="00CA608F">
              <w:rPr>
                <w:color w:val="000000"/>
                <w:sz w:val="22"/>
                <w:szCs w:val="22"/>
              </w:rPr>
              <w:t>inbetween</w:t>
            </w:r>
            <w:proofErr w:type="spellEnd"/>
            <w:r w:rsidRPr="00CA608F">
              <w:rPr>
                <w:color w:val="000000"/>
                <w:sz w:val="22"/>
                <w:szCs w:val="22"/>
              </w:rPr>
              <w:t xml:space="preserve"> 1, population allele frequencies, short run </w:t>
            </w:r>
          </w:p>
        </w:tc>
      </w:tr>
      <w:tr w:rsidR="00B51799" w14:paraId="66035344" w14:textId="77777777" w:rsidTr="00946634">
        <w:trPr>
          <w:trHeight w:val="290"/>
        </w:trPr>
        <w:tc>
          <w:tcPr>
            <w:tcW w:w="7730" w:type="dxa"/>
            <w:shd w:val="clear" w:color="auto" w:fill="auto"/>
            <w:noWrap/>
            <w:vAlign w:val="bottom"/>
            <w:hideMark/>
          </w:tcPr>
          <w:p w14:paraId="291D599B" w14:textId="77777777" w:rsidR="00B51799" w:rsidRPr="00CA608F" w:rsidRDefault="00B51799" w:rsidP="00946634">
            <w:pPr>
              <w:rPr>
                <w:color w:val="000000"/>
                <w:sz w:val="22"/>
                <w:szCs w:val="22"/>
              </w:rPr>
            </w:pPr>
            <w:r w:rsidRPr="00CA608F">
              <w:rPr>
                <w:color w:val="000000"/>
                <w:sz w:val="22"/>
                <w:szCs w:val="22"/>
              </w:rPr>
              <w:t xml:space="preserve">*    scenario_06 - Error rates </w:t>
            </w:r>
            <w:proofErr w:type="spellStart"/>
            <w:r w:rsidRPr="00CA608F">
              <w:rPr>
                <w:color w:val="000000"/>
                <w:sz w:val="22"/>
                <w:szCs w:val="22"/>
              </w:rPr>
              <w:t>inbetween</w:t>
            </w:r>
            <w:proofErr w:type="spellEnd"/>
            <w:r w:rsidRPr="00CA608F">
              <w:rPr>
                <w:color w:val="000000"/>
                <w:sz w:val="22"/>
                <w:szCs w:val="22"/>
              </w:rPr>
              <w:t xml:space="preserve"> 2, short run</w:t>
            </w:r>
          </w:p>
        </w:tc>
      </w:tr>
      <w:tr w:rsidR="00B51799" w14:paraId="5C2C61A2" w14:textId="77777777" w:rsidTr="00946634">
        <w:trPr>
          <w:trHeight w:val="290"/>
        </w:trPr>
        <w:tc>
          <w:tcPr>
            <w:tcW w:w="7730" w:type="dxa"/>
            <w:shd w:val="clear" w:color="auto" w:fill="auto"/>
            <w:noWrap/>
            <w:vAlign w:val="bottom"/>
            <w:hideMark/>
          </w:tcPr>
          <w:p w14:paraId="289E4E3E" w14:textId="77777777" w:rsidR="00B51799" w:rsidRPr="00CA608F" w:rsidRDefault="00B51799" w:rsidP="00946634">
            <w:pPr>
              <w:rPr>
                <w:color w:val="000000"/>
                <w:sz w:val="22"/>
                <w:szCs w:val="22"/>
              </w:rPr>
            </w:pPr>
            <w:r w:rsidRPr="00CA608F">
              <w:rPr>
                <w:color w:val="000000"/>
                <w:sz w:val="22"/>
                <w:szCs w:val="22"/>
              </w:rPr>
              <w:t xml:space="preserve">*    scenario_07 - Error rates </w:t>
            </w:r>
            <w:proofErr w:type="spellStart"/>
            <w:r w:rsidRPr="00CA608F">
              <w:rPr>
                <w:color w:val="000000"/>
                <w:sz w:val="22"/>
                <w:szCs w:val="22"/>
              </w:rPr>
              <w:t>inbetween</w:t>
            </w:r>
            <w:proofErr w:type="spellEnd"/>
            <w:r w:rsidRPr="00CA608F">
              <w:rPr>
                <w:color w:val="000000"/>
                <w:sz w:val="22"/>
                <w:szCs w:val="22"/>
              </w:rPr>
              <w:t xml:space="preserve"> 2, population allele frequencies, short run </w:t>
            </w:r>
          </w:p>
        </w:tc>
      </w:tr>
      <w:tr w:rsidR="00B51799" w14:paraId="00B5C8FB" w14:textId="77777777" w:rsidTr="00946634">
        <w:trPr>
          <w:trHeight w:val="290"/>
        </w:trPr>
        <w:tc>
          <w:tcPr>
            <w:tcW w:w="7730" w:type="dxa"/>
            <w:shd w:val="clear" w:color="auto" w:fill="auto"/>
            <w:noWrap/>
            <w:vAlign w:val="bottom"/>
            <w:hideMark/>
          </w:tcPr>
          <w:p w14:paraId="2DAA7E23" w14:textId="77777777" w:rsidR="00B51799" w:rsidRPr="00CA608F" w:rsidRDefault="00B51799" w:rsidP="00946634">
            <w:pPr>
              <w:rPr>
                <w:color w:val="000000"/>
                <w:sz w:val="22"/>
                <w:szCs w:val="22"/>
              </w:rPr>
            </w:pPr>
            <w:r w:rsidRPr="00CA608F">
              <w:rPr>
                <w:color w:val="000000"/>
                <w:sz w:val="22"/>
                <w:szCs w:val="22"/>
              </w:rPr>
              <w:t>*    scenario_08 - Default settings, long run, repeat - Settings from original paper</w:t>
            </w:r>
          </w:p>
        </w:tc>
      </w:tr>
      <w:tr w:rsidR="00B51799" w14:paraId="6CA9FFDB" w14:textId="77777777" w:rsidTr="00946634">
        <w:trPr>
          <w:trHeight w:val="290"/>
        </w:trPr>
        <w:tc>
          <w:tcPr>
            <w:tcW w:w="7730" w:type="dxa"/>
            <w:shd w:val="clear" w:color="auto" w:fill="auto"/>
            <w:noWrap/>
            <w:vAlign w:val="bottom"/>
            <w:hideMark/>
          </w:tcPr>
          <w:p w14:paraId="58EBE481" w14:textId="77777777" w:rsidR="00B51799" w:rsidRPr="00CA608F" w:rsidRDefault="00B51799" w:rsidP="00946634">
            <w:pPr>
              <w:rPr>
                <w:color w:val="000000"/>
                <w:sz w:val="22"/>
                <w:szCs w:val="22"/>
              </w:rPr>
            </w:pPr>
            <w:r w:rsidRPr="00CA608F">
              <w:rPr>
                <w:color w:val="000000"/>
                <w:sz w:val="22"/>
                <w:szCs w:val="22"/>
              </w:rPr>
              <w:t xml:space="preserve">*    scenario_09 - Default settings, long run, repeat </w:t>
            </w:r>
          </w:p>
        </w:tc>
      </w:tr>
      <w:tr w:rsidR="00B51799" w14:paraId="56DFA4A5" w14:textId="77777777" w:rsidTr="00946634">
        <w:trPr>
          <w:trHeight w:val="290"/>
        </w:trPr>
        <w:tc>
          <w:tcPr>
            <w:tcW w:w="7730" w:type="dxa"/>
            <w:shd w:val="clear" w:color="auto" w:fill="auto"/>
            <w:noWrap/>
            <w:vAlign w:val="bottom"/>
            <w:hideMark/>
          </w:tcPr>
          <w:p w14:paraId="50C95571" w14:textId="77777777" w:rsidR="00B51799" w:rsidRPr="00CA608F" w:rsidRDefault="00B51799" w:rsidP="00946634">
            <w:pPr>
              <w:rPr>
                <w:color w:val="000000"/>
                <w:sz w:val="22"/>
                <w:szCs w:val="22"/>
              </w:rPr>
            </w:pPr>
            <w:r w:rsidRPr="00CA608F">
              <w:rPr>
                <w:color w:val="000000"/>
                <w:sz w:val="22"/>
                <w:szCs w:val="22"/>
              </w:rPr>
              <w:t xml:space="preserve">*    scenario_10 - Default settings, medium run, repeat </w:t>
            </w:r>
          </w:p>
        </w:tc>
      </w:tr>
      <w:tr w:rsidR="00B51799" w14:paraId="39B9508B" w14:textId="77777777" w:rsidTr="00946634">
        <w:trPr>
          <w:trHeight w:val="290"/>
        </w:trPr>
        <w:tc>
          <w:tcPr>
            <w:tcW w:w="7730" w:type="dxa"/>
            <w:shd w:val="clear" w:color="auto" w:fill="auto"/>
            <w:noWrap/>
            <w:vAlign w:val="bottom"/>
            <w:hideMark/>
          </w:tcPr>
          <w:p w14:paraId="5CBC2A8D" w14:textId="77777777" w:rsidR="00B51799" w:rsidRPr="00CA608F" w:rsidRDefault="00B51799" w:rsidP="00946634">
            <w:pPr>
              <w:rPr>
                <w:color w:val="000000"/>
                <w:sz w:val="22"/>
                <w:szCs w:val="22"/>
              </w:rPr>
            </w:pPr>
            <w:r w:rsidRPr="00CA608F">
              <w:rPr>
                <w:color w:val="000000"/>
                <w:sz w:val="22"/>
                <w:szCs w:val="22"/>
              </w:rPr>
              <w:t>*    scenario_11 - Default settings, medium run, repeat</w:t>
            </w:r>
          </w:p>
        </w:tc>
      </w:tr>
    </w:tbl>
    <w:p w14:paraId="3DE52CB8" w14:textId="1553BEDD" w:rsidR="00B51799" w:rsidRDefault="00B51799" w:rsidP="00B51799">
      <w:pPr>
        <w:widowControl w:val="0"/>
        <w:spacing w:after="240"/>
        <w:jc w:val="both"/>
        <w:rPr>
          <w:rFonts w:ascii="Calibri" w:eastAsia="Calibri" w:hAnsi="Calibri" w:cs="Calibri"/>
        </w:rPr>
      </w:pPr>
    </w:p>
    <w:p w14:paraId="6C4DA87A" w14:textId="77777777" w:rsidR="00B51799" w:rsidRDefault="00B51799">
      <w:pPr>
        <w:pStyle w:val="Heading1"/>
        <w:rPr>
          <w:rFonts w:ascii="Calibri" w:eastAsia="Calibri" w:hAnsi="Calibri" w:cs="Calibri"/>
        </w:rPr>
      </w:pPr>
      <w:bookmarkStart w:id="6" w:name="_Toc167310695"/>
    </w:p>
    <w:p w14:paraId="2FC32465" w14:textId="77777777" w:rsidR="00B51799" w:rsidRPr="00B51799" w:rsidRDefault="00B51799" w:rsidP="00B51799">
      <w:pPr>
        <w:pStyle w:val="Standard"/>
        <w:rPr>
          <w:rFonts w:eastAsia="Calibri"/>
          <w:lang w:eastAsia="zh-CN" w:bidi="hi-IN"/>
        </w:rPr>
      </w:pPr>
    </w:p>
    <w:p w14:paraId="18C9F234" w14:textId="5DD5C0AE" w:rsidR="003F475A" w:rsidRDefault="00000000">
      <w:pPr>
        <w:pStyle w:val="Heading1"/>
        <w:rPr>
          <w:rFonts w:ascii="Calibri" w:eastAsia="Calibri" w:hAnsi="Calibri" w:cs="Calibri"/>
        </w:rPr>
      </w:pPr>
      <w:r>
        <w:rPr>
          <w:rFonts w:ascii="Calibri" w:eastAsia="Calibri" w:hAnsi="Calibri" w:cs="Calibri"/>
        </w:rPr>
        <w:t>Supplementary Appendix S5</w:t>
      </w:r>
      <w:bookmarkEnd w:id="6"/>
    </w:p>
    <w:p w14:paraId="165D7927" w14:textId="77777777" w:rsidR="003F475A" w:rsidRDefault="003F475A">
      <w:pPr>
        <w:widowControl w:val="0"/>
        <w:pBdr>
          <w:top w:val="nil"/>
          <w:left w:val="nil"/>
          <w:bottom w:val="nil"/>
          <w:right w:val="nil"/>
          <w:between w:val="nil"/>
        </w:pBdr>
        <w:spacing w:before="200"/>
        <w:rPr>
          <w:rFonts w:ascii="Calibri" w:eastAsia="Calibri" w:hAnsi="Calibri" w:cs="Calibri"/>
          <w:color w:val="000000"/>
          <w:sz w:val="22"/>
          <w:szCs w:val="22"/>
        </w:rPr>
      </w:pPr>
    </w:p>
    <w:p w14:paraId="1AFD92DB" w14:textId="77777777" w:rsidR="003F475A" w:rsidRDefault="00000000">
      <w:pPr>
        <w:widowControl w:val="0"/>
        <w:rPr>
          <w:rFonts w:ascii="Calibri" w:eastAsia="Calibri" w:hAnsi="Calibri" w:cs="Calibri"/>
        </w:rPr>
      </w:pPr>
      <w:r>
        <w:rPr>
          <w:rFonts w:ascii="Calibri" w:eastAsia="Calibri" w:hAnsi="Calibri" w:cs="Calibri"/>
          <w:b/>
          <w:noProof/>
          <w:sz w:val="32"/>
          <w:szCs w:val="32"/>
        </w:rPr>
        <w:lastRenderedPageBreak/>
        <w:drawing>
          <wp:inline distT="0" distB="0" distL="0" distR="0" wp14:anchorId="497A7D9C" wp14:editId="7B31ACA6">
            <wp:extent cx="5971540" cy="3409315"/>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71540" cy="3409315"/>
                    </a:xfrm>
                    <a:prstGeom prst="rect">
                      <a:avLst/>
                    </a:prstGeom>
                    <a:ln/>
                  </pic:spPr>
                </pic:pic>
              </a:graphicData>
            </a:graphic>
          </wp:inline>
        </w:drawing>
      </w:r>
      <w:r>
        <w:rPr>
          <w:rFonts w:ascii="Calibri" w:eastAsia="Calibri" w:hAnsi="Calibri" w:cs="Calibri"/>
          <w:b/>
          <w:sz w:val="32"/>
          <w:szCs w:val="32"/>
        </w:rPr>
        <w:t>Figure S5.1</w:t>
      </w:r>
      <w:r>
        <w:rPr>
          <w:rFonts w:ascii="Calibri" w:eastAsia="Calibri" w:hAnsi="Calibri" w:cs="Calibri"/>
          <w:b/>
        </w:rPr>
        <w:t>.</w:t>
      </w:r>
      <w:r>
        <w:rPr>
          <w:rFonts w:ascii="Calibri" w:eastAsia="Calibri" w:hAnsi="Calibri" w:cs="Calibri"/>
        </w:rPr>
        <w:t xml:space="preserve"> Boxplot of the estimated total length (TL) of samples determined using Equation 1 and the year-of-birth cohort (sampling effort per cohort), where each series of plots in faceted by year-of-capture. Year of birth cohort (x-axis) was calculated using age (determined using VBGF in Equation 2) minus the year-of-capture. </w:t>
      </w:r>
    </w:p>
    <w:p w14:paraId="62CF7413" w14:textId="77777777" w:rsidR="000D1C8A" w:rsidRPr="000D1C8A" w:rsidRDefault="000D1C8A">
      <w:pPr>
        <w:widowControl w:val="0"/>
        <w:rPr>
          <w:rFonts w:asciiTheme="minorHAnsi" w:eastAsia="Calibri" w:hAnsiTheme="minorHAnsi" w:cstheme="minorHAnsi"/>
        </w:rPr>
      </w:pPr>
    </w:p>
    <w:p w14:paraId="0B49567E" w14:textId="77777777" w:rsidR="000D1C8A" w:rsidRPr="000D1C8A" w:rsidRDefault="000D1C8A" w:rsidP="000D1C8A">
      <w:pPr>
        <w:rPr>
          <w:rFonts w:asciiTheme="minorHAnsi" w:hAnsiTheme="minorHAnsi" w:cstheme="minorHAnsi"/>
        </w:rPr>
      </w:pPr>
      <w:r w:rsidRPr="000D1C8A">
        <w:rPr>
          <w:rFonts w:asciiTheme="minorHAnsi" w:eastAsia="Calibri" w:hAnsiTheme="minorHAnsi" w:cstheme="minorHAnsi"/>
          <w:b/>
          <w:sz w:val="32"/>
          <w:szCs w:val="32"/>
        </w:rPr>
        <w:t>Table</w:t>
      </w:r>
      <w:r w:rsidRPr="000D1C8A">
        <w:rPr>
          <w:rFonts w:asciiTheme="minorHAnsi" w:eastAsia="Calibri" w:hAnsiTheme="minorHAnsi" w:cstheme="minorHAnsi"/>
          <w:b/>
          <w:sz w:val="32"/>
          <w:szCs w:val="32"/>
        </w:rPr>
        <w:t xml:space="preserve"> S5.1.</w:t>
      </w:r>
      <w:r w:rsidRPr="000D1C8A">
        <w:rPr>
          <w:rFonts w:asciiTheme="minorHAnsi" w:eastAsia="Calibri" w:hAnsiTheme="minorHAnsi" w:cstheme="minorHAnsi"/>
          <w:sz w:val="32"/>
          <w:szCs w:val="32"/>
        </w:rPr>
        <w:t xml:space="preserve"> </w:t>
      </w:r>
      <w:r w:rsidRPr="000D1C8A">
        <w:rPr>
          <w:rFonts w:asciiTheme="minorHAnsi" w:hAnsiTheme="minorHAnsi" w:cstheme="minorHAnsi"/>
        </w:rPr>
        <w:t xml:space="preserve">Estimates of Nb(LD) at </w:t>
      </w:r>
      <w:proofErr w:type="spellStart"/>
      <w:r w:rsidRPr="000D1C8A">
        <w:rPr>
          <w:rFonts w:asciiTheme="minorHAnsi" w:hAnsiTheme="minorHAnsi" w:cstheme="minorHAnsi"/>
        </w:rPr>
        <w:t>pcrit</w:t>
      </w:r>
      <w:proofErr w:type="spellEnd"/>
      <w:r w:rsidRPr="000D1C8A">
        <w:rPr>
          <w:rFonts w:asciiTheme="minorHAnsi" w:hAnsiTheme="minorHAnsi" w:cstheme="minorHAnsi"/>
        </w:rPr>
        <w:t xml:space="preserve"> 0.5, and Nb(SA) for the cohort 2014, where the sample size this cohort was less than 25. </w:t>
      </w:r>
    </w:p>
    <w:p w14:paraId="1787D8DF" w14:textId="77777777" w:rsidR="000D1C8A" w:rsidRPr="000D1C8A" w:rsidRDefault="000D1C8A" w:rsidP="000D1C8A">
      <w:pPr>
        <w:rPr>
          <w:rFonts w:asciiTheme="minorHAnsi" w:hAnsiTheme="minorHAnsi" w:cstheme="min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0D1C8A" w:rsidRPr="000D1C8A" w14:paraId="2314B4E6" w14:textId="77777777" w:rsidTr="00946634">
        <w:trPr>
          <w:trHeight w:val="289"/>
        </w:trPr>
        <w:tc>
          <w:tcPr>
            <w:tcW w:w="1871" w:type="dxa"/>
          </w:tcPr>
          <w:p w14:paraId="5197A639" w14:textId="77777777" w:rsidR="000D1C8A" w:rsidRPr="000D1C8A" w:rsidRDefault="000D1C8A" w:rsidP="00946634">
            <w:pPr>
              <w:rPr>
                <w:rFonts w:asciiTheme="minorHAnsi" w:hAnsiTheme="minorHAnsi" w:cstheme="minorHAnsi"/>
                <w:b/>
                <w:bCs/>
              </w:rPr>
            </w:pPr>
            <w:r w:rsidRPr="000D1C8A">
              <w:rPr>
                <w:rFonts w:asciiTheme="minorHAnsi" w:hAnsiTheme="minorHAnsi" w:cstheme="minorHAnsi"/>
                <w:b/>
                <w:bCs/>
              </w:rPr>
              <w:t>Year</w:t>
            </w:r>
          </w:p>
        </w:tc>
        <w:tc>
          <w:tcPr>
            <w:tcW w:w="1871" w:type="dxa"/>
          </w:tcPr>
          <w:p w14:paraId="41D0AFEC" w14:textId="77777777" w:rsidR="000D1C8A" w:rsidRPr="000D1C8A" w:rsidRDefault="000D1C8A" w:rsidP="00946634">
            <w:pPr>
              <w:rPr>
                <w:rFonts w:asciiTheme="minorHAnsi" w:hAnsiTheme="minorHAnsi" w:cstheme="minorHAnsi"/>
                <w:b/>
                <w:bCs/>
              </w:rPr>
            </w:pPr>
            <w:r w:rsidRPr="000D1C8A">
              <w:rPr>
                <w:rFonts w:asciiTheme="minorHAnsi" w:hAnsiTheme="minorHAnsi" w:cstheme="minorHAnsi"/>
                <w:b/>
                <w:bCs/>
              </w:rPr>
              <w:t>S</w:t>
            </w:r>
          </w:p>
        </w:tc>
        <w:tc>
          <w:tcPr>
            <w:tcW w:w="1871" w:type="dxa"/>
          </w:tcPr>
          <w:p w14:paraId="7DF9DB0E" w14:textId="77777777" w:rsidR="000D1C8A" w:rsidRPr="000D1C8A" w:rsidRDefault="000D1C8A" w:rsidP="00946634">
            <w:pPr>
              <w:rPr>
                <w:rFonts w:asciiTheme="minorHAnsi" w:hAnsiTheme="minorHAnsi" w:cstheme="minorHAnsi"/>
                <w:b/>
                <w:bCs/>
              </w:rPr>
            </w:pPr>
            <w:r w:rsidRPr="000D1C8A">
              <w:rPr>
                <w:rFonts w:asciiTheme="minorHAnsi" w:hAnsiTheme="minorHAnsi" w:cstheme="minorHAnsi"/>
                <w:b/>
                <w:bCs/>
              </w:rPr>
              <w:t>NB</w:t>
            </w:r>
          </w:p>
        </w:tc>
        <w:tc>
          <w:tcPr>
            <w:tcW w:w="1871" w:type="dxa"/>
          </w:tcPr>
          <w:p w14:paraId="75559E9F" w14:textId="77777777" w:rsidR="000D1C8A" w:rsidRPr="000D1C8A" w:rsidRDefault="000D1C8A" w:rsidP="00946634">
            <w:pPr>
              <w:rPr>
                <w:rFonts w:asciiTheme="minorHAnsi" w:hAnsiTheme="minorHAnsi" w:cstheme="minorHAnsi"/>
                <w:b/>
                <w:bCs/>
              </w:rPr>
            </w:pPr>
            <w:r w:rsidRPr="000D1C8A">
              <w:rPr>
                <w:rFonts w:asciiTheme="minorHAnsi" w:hAnsiTheme="minorHAnsi" w:cstheme="minorHAnsi"/>
                <w:b/>
                <w:bCs/>
              </w:rPr>
              <w:t>LCI</w:t>
            </w:r>
          </w:p>
        </w:tc>
        <w:tc>
          <w:tcPr>
            <w:tcW w:w="1871" w:type="dxa"/>
          </w:tcPr>
          <w:p w14:paraId="70B32163" w14:textId="77777777" w:rsidR="000D1C8A" w:rsidRPr="000D1C8A" w:rsidRDefault="000D1C8A" w:rsidP="00946634">
            <w:pPr>
              <w:rPr>
                <w:rFonts w:asciiTheme="minorHAnsi" w:hAnsiTheme="minorHAnsi" w:cstheme="minorHAnsi"/>
                <w:b/>
                <w:bCs/>
              </w:rPr>
            </w:pPr>
            <w:r w:rsidRPr="000D1C8A">
              <w:rPr>
                <w:rFonts w:asciiTheme="minorHAnsi" w:hAnsiTheme="minorHAnsi" w:cstheme="minorHAnsi"/>
                <w:b/>
                <w:bCs/>
              </w:rPr>
              <w:t>UCI</w:t>
            </w:r>
          </w:p>
        </w:tc>
      </w:tr>
      <w:tr w:rsidR="000D1C8A" w:rsidRPr="000D1C8A" w14:paraId="10053C5C" w14:textId="77777777" w:rsidTr="00946634">
        <w:trPr>
          <w:trHeight w:val="279"/>
        </w:trPr>
        <w:tc>
          <w:tcPr>
            <w:tcW w:w="1871" w:type="dxa"/>
          </w:tcPr>
          <w:p w14:paraId="6C6C9E9D" w14:textId="77777777" w:rsidR="000D1C8A" w:rsidRPr="000D1C8A" w:rsidRDefault="000D1C8A" w:rsidP="00946634">
            <w:pPr>
              <w:rPr>
                <w:rFonts w:asciiTheme="minorHAnsi" w:hAnsiTheme="minorHAnsi" w:cstheme="minorHAnsi"/>
              </w:rPr>
            </w:pPr>
            <w:r w:rsidRPr="000D1C8A">
              <w:rPr>
                <w:rFonts w:asciiTheme="minorHAnsi" w:hAnsiTheme="minorHAnsi" w:cstheme="minorHAnsi"/>
              </w:rPr>
              <w:t>2014</w:t>
            </w:r>
          </w:p>
        </w:tc>
        <w:tc>
          <w:tcPr>
            <w:tcW w:w="1871" w:type="dxa"/>
          </w:tcPr>
          <w:p w14:paraId="1E0DDCAE" w14:textId="77777777" w:rsidR="000D1C8A" w:rsidRPr="000D1C8A" w:rsidRDefault="000D1C8A" w:rsidP="00946634">
            <w:pPr>
              <w:rPr>
                <w:rFonts w:asciiTheme="minorHAnsi" w:hAnsiTheme="minorHAnsi" w:cstheme="minorHAnsi"/>
              </w:rPr>
            </w:pPr>
            <w:r w:rsidRPr="000D1C8A">
              <w:rPr>
                <w:rFonts w:asciiTheme="minorHAnsi" w:hAnsiTheme="minorHAnsi" w:cstheme="minorHAnsi"/>
              </w:rPr>
              <w:t>22</w:t>
            </w:r>
          </w:p>
        </w:tc>
        <w:tc>
          <w:tcPr>
            <w:tcW w:w="1871" w:type="dxa"/>
          </w:tcPr>
          <w:p w14:paraId="14D7CB91" w14:textId="77777777" w:rsidR="000D1C8A" w:rsidRPr="000D1C8A" w:rsidRDefault="000D1C8A" w:rsidP="00946634">
            <w:pPr>
              <w:rPr>
                <w:rFonts w:asciiTheme="minorHAnsi" w:hAnsiTheme="minorHAnsi" w:cstheme="minorHAnsi"/>
              </w:rPr>
            </w:pPr>
            <w:r w:rsidRPr="000D1C8A">
              <w:rPr>
                <w:rFonts w:asciiTheme="minorHAnsi" w:hAnsiTheme="minorHAnsi" w:cstheme="minorHAnsi"/>
              </w:rPr>
              <w:t>92.2</w:t>
            </w:r>
          </w:p>
        </w:tc>
        <w:tc>
          <w:tcPr>
            <w:tcW w:w="1871" w:type="dxa"/>
          </w:tcPr>
          <w:p w14:paraId="35A930AD" w14:textId="77777777" w:rsidR="000D1C8A" w:rsidRPr="000D1C8A" w:rsidRDefault="000D1C8A" w:rsidP="00946634">
            <w:pPr>
              <w:rPr>
                <w:rFonts w:asciiTheme="minorHAnsi" w:hAnsiTheme="minorHAnsi" w:cstheme="minorHAnsi"/>
              </w:rPr>
            </w:pPr>
            <w:r w:rsidRPr="000D1C8A">
              <w:rPr>
                <w:rFonts w:asciiTheme="minorHAnsi" w:hAnsiTheme="minorHAnsi" w:cstheme="minorHAnsi"/>
              </w:rPr>
              <w:t>35.4</w:t>
            </w:r>
          </w:p>
        </w:tc>
        <w:tc>
          <w:tcPr>
            <w:tcW w:w="1871" w:type="dxa"/>
          </w:tcPr>
          <w:p w14:paraId="36BD1CC3" w14:textId="77777777" w:rsidR="000D1C8A" w:rsidRPr="000D1C8A" w:rsidRDefault="000D1C8A" w:rsidP="00946634">
            <w:pPr>
              <w:rPr>
                <w:rFonts w:asciiTheme="minorHAnsi" w:hAnsiTheme="minorHAnsi" w:cstheme="minorHAnsi"/>
              </w:rPr>
            </w:pPr>
            <w:r w:rsidRPr="000D1C8A">
              <w:rPr>
                <w:rFonts w:asciiTheme="minorHAnsi" w:hAnsiTheme="minorHAnsi" w:cstheme="minorHAnsi"/>
              </w:rPr>
              <w:t>246.4</w:t>
            </w:r>
          </w:p>
        </w:tc>
      </w:tr>
    </w:tbl>
    <w:p w14:paraId="0FC9E2DC" w14:textId="0960B393" w:rsidR="003F475A" w:rsidRPr="00B51799" w:rsidRDefault="000D1C8A" w:rsidP="00B51799">
      <w:pPr>
        <w:rPr>
          <w:rFonts w:asciiTheme="minorHAnsi" w:hAnsiTheme="minorHAnsi" w:cstheme="minorHAnsi"/>
          <w:b/>
          <w:lang w:eastAsia="zh-CN" w:bidi="hi-IN"/>
        </w:rPr>
      </w:pPr>
      <w:r w:rsidRPr="000D1C8A">
        <w:rPr>
          <w:rFonts w:asciiTheme="minorHAnsi" w:hAnsiTheme="minorHAnsi" w:cstheme="minorHAnsi"/>
        </w:rPr>
        <w:br w:type="page"/>
      </w:r>
    </w:p>
    <w:p w14:paraId="4F10C818" w14:textId="77777777" w:rsidR="003F475A" w:rsidRDefault="00000000">
      <w:pPr>
        <w:pStyle w:val="Heading1"/>
        <w:rPr>
          <w:rFonts w:ascii="Calibri" w:eastAsia="Calibri" w:hAnsi="Calibri" w:cs="Calibri"/>
        </w:rPr>
      </w:pPr>
      <w:bookmarkStart w:id="7" w:name="_Toc167310696"/>
      <w:r>
        <w:rPr>
          <w:rFonts w:ascii="Calibri" w:eastAsia="Calibri" w:hAnsi="Calibri" w:cs="Calibri"/>
        </w:rPr>
        <w:lastRenderedPageBreak/>
        <w:t>Supplementary Appendix S6</w:t>
      </w:r>
      <w:bookmarkEnd w:id="7"/>
    </w:p>
    <w:p w14:paraId="51D92712" w14:textId="77777777" w:rsidR="003F475A" w:rsidRDefault="00000000">
      <w:pPr>
        <w:rPr>
          <w:rFonts w:ascii="Calibri" w:eastAsia="Calibri" w:hAnsi="Calibri" w:cs="Calibri"/>
        </w:rPr>
      </w:pPr>
      <w:r>
        <w:rPr>
          <w:rFonts w:ascii="Calibri" w:eastAsia="Calibri" w:hAnsi="Calibri" w:cs="Calibri"/>
          <w:b/>
          <w:sz w:val="32"/>
          <w:szCs w:val="32"/>
        </w:rPr>
        <w:t>Table S6.1</w:t>
      </w:r>
      <w:r>
        <w:rPr>
          <w:rFonts w:ascii="Calibri" w:eastAsia="Calibri" w:hAnsi="Calibri" w:cs="Calibri"/>
        </w:rPr>
        <w:t xml:space="preserve"> Genetic diversity of EAP </w:t>
      </w:r>
      <w:r>
        <w:rPr>
          <w:rFonts w:ascii="Calibri" w:eastAsia="Calibri" w:hAnsi="Calibri" w:cs="Calibri"/>
          <w:i/>
        </w:rPr>
        <w:t>C. carcharias</w:t>
      </w:r>
      <w:r>
        <w:rPr>
          <w:rFonts w:ascii="Calibri" w:eastAsia="Calibri" w:hAnsi="Calibri" w:cs="Calibri"/>
        </w:rPr>
        <w:t xml:space="preserve"> at 19 microsatellite loci: N</w:t>
      </w:r>
      <w:sdt>
        <w:sdtPr>
          <w:tag w:val="goog_rdk_0"/>
          <w:id w:val="-1074191087"/>
        </w:sdtPr>
        <w:sdtContent>
          <w:ins w:id="8" w:author="Jennifer Ovenden" w:date="2020-04-30T10:10:00Z">
            <w:r>
              <w:rPr>
                <w:rFonts w:ascii="Calibri" w:eastAsia="Calibri" w:hAnsi="Calibri" w:cs="Calibri"/>
              </w:rPr>
              <w:t xml:space="preserve"> </w:t>
            </w:r>
          </w:ins>
        </w:sdtContent>
      </w:sdt>
      <w:r>
        <w:rPr>
          <w:rFonts w:ascii="Calibri" w:eastAsia="Calibri" w:hAnsi="Calibri" w:cs="Calibri"/>
        </w:rPr>
        <w:t>(number of successfully genotyped individuals per locus); Na</w:t>
      </w:r>
      <w:sdt>
        <w:sdtPr>
          <w:tag w:val="goog_rdk_1"/>
          <w:id w:val="1276523282"/>
        </w:sdtPr>
        <w:sdtContent>
          <w:ins w:id="9" w:author="Jennifer Ovenden" w:date="2020-04-30T10:10:00Z">
            <w:r>
              <w:rPr>
                <w:rFonts w:ascii="Calibri" w:eastAsia="Calibri" w:hAnsi="Calibri" w:cs="Calibri"/>
              </w:rPr>
              <w:t xml:space="preserve"> </w:t>
            </w:r>
          </w:ins>
        </w:sdtContent>
      </w:sdt>
      <w:r>
        <w:rPr>
          <w:rFonts w:ascii="Calibri" w:eastAsia="Calibri" w:hAnsi="Calibri" w:cs="Calibri"/>
        </w:rPr>
        <w:t>(number of alleles at each locus); Ho (observed heterozygosity), He</w:t>
      </w:r>
      <w:sdt>
        <w:sdtPr>
          <w:tag w:val="goog_rdk_2"/>
          <w:id w:val="-1787581196"/>
        </w:sdtPr>
        <w:sdtContent>
          <w:ins w:id="10" w:author="Jennifer Ovenden" w:date="2020-04-30T10:10:00Z">
            <w:r>
              <w:rPr>
                <w:rFonts w:ascii="Calibri" w:eastAsia="Calibri" w:hAnsi="Calibri" w:cs="Calibri"/>
              </w:rPr>
              <w:t xml:space="preserve"> </w:t>
            </w:r>
          </w:ins>
        </w:sdtContent>
      </w:sdt>
      <w:r>
        <w:rPr>
          <w:rFonts w:ascii="Calibri" w:eastAsia="Calibri" w:hAnsi="Calibri" w:cs="Calibri"/>
        </w:rPr>
        <w:t xml:space="preserve">(expected heterozygosity) and </w:t>
      </w:r>
      <w:proofErr w:type="spellStart"/>
      <w:r>
        <w:rPr>
          <w:rFonts w:ascii="Calibri" w:eastAsia="Calibri" w:hAnsi="Calibri" w:cs="Calibri"/>
        </w:rPr>
        <w:t>Fst</w:t>
      </w:r>
      <w:proofErr w:type="spellEnd"/>
      <w:sdt>
        <w:sdtPr>
          <w:tag w:val="goog_rdk_3"/>
          <w:id w:val="1855918690"/>
        </w:sdtPr>
        <w:sdtContent>
          <w:ins w:id="11" w:author="Jennifer Ovenden" w:date="2020-04-30T10:10:00Z">
            <w:r>
              <w:rPr>
                <w:rFonts w:ascii="Calibri" w:eastAsia="Calibri" w:hAnsi="Calibri" w:cs="Calibri"/>
              </w:rPr>
              <w:t xml:space="preserve"> </w:t>
            </w:r>
          </w:ins>
        </w:sdtContent>
      </w:sdt>
      <w:r>
        <w:rPr>
          <w:rFonts w:ascii="Calibri" w:eastAsia="Calibri" w:hAnsi="Calibri" w:cs="Calibri"/>
        </w:rPr>
        <w:t xml:space="preserve">(calculated as </w:t>
      </w:r>
      <w:proofErr w:type="spellStart"/>
      <w:r>
        <w:rPr>
          <w:rFonts w:ascii="Calibri" w:eastAsia="Calibri" w:hAnsi="Calibri" w:cs="Calibri"/>
          <w:i/>
          <w:color w:val="000000"/>
          <w:highlight w:val="white"/>
        </w:rPr>
        <w:t>Dst</w:t>
      </w:r>
      <w:proofErr w:type="spellEnd"/>
      <w:r>
        <w:rPr>
          <w:rFonts w:ascii="Calibri" w:eastAsia="Calibri" w:hAnsi="Calibri" w:cs="Calibri"/>
          <w:i/>
          <w:color w:val="000000"/>
          <w:highlight w:val="white"/>
        </w:rPr>
        <w:t>/</w:t>
      </w:r>
      <w:proofErr w:type="spellStart"/>
      <w:r>
        <w:rPr>
          <w:rFonts w:ascii="Calibri" w:eastAsia="Calibri" w:hAnsi="Calibri" w:cs="Calibri"/>
          <w:i/>
          <w:color w:val="000000"/>
          <w:highlight w:val="white"/>
        </w:rPr>
        <w:t>Ht</w:t>
      </w:r>
      <w:proofErr w:type="spellEnd"/>
      <w:r>
        <w:rPr>
          <w:rFonts w:ascii="Calibri" w:eastAsia="Calibri" w:hAnsi="Calibri" w:cs="Calibri"/>
          <w:color w:val="000000"/>
          <w:highlight w:val="white"/>
        </w:rPr>
        <w:t xml:space="preserve">, see </w:t>
      </w:r>
      <w:r>
        <w:rPr>
          <w:rFonts w:ascii="Calibri" w:eastAsia="Calibri" w:hAnsi="Calibri" w:cs="Calibri"/>
        </w:rPr>
        <w:t xml:space="preserve">Goudet, </w:t>
      </w:r>
      <w:proofErr w:type="spellStart"/>
      <w:r>
        <w:rPr>
          <w:rFonts w:ascii="Calibri" w:eastAsia="Calibri" w:hAnsi="Calibri" w:cs="Calibri"/>
        </w:rPr>
        <w:t>Jombart</w:t>
      </w:r>
      <w:proofErr w:type="spellEnd"/>
      <w:r>
        <w:rPr>
          <w:rFonts w:ascii="Calibri" w:eastAsia="Calibri" w:hAnsi="Calibri" w:cs="Calibri"/>
        </w:rPr>
        <w:t>, &amp; Goudet, 2015).</w:t>
      </w:r>
    </w:p>
    <w:tbl>
      <w:tblPr>
        <w:tblStyle w:val="a3"/>
        <w:tblW w:w="8127" w:type="dxa"/>
        <w:tblBorders>
          <w:top w:val="single" w:sz="18" w:space="0" w:color="000000"/>
          <w:left w:val="single" w:sz="18" w:space="0" w:color="000000"/>
          <w:bottom w:val="single" w:sz="18" w:space="0" w:color="000000"/>
          <w:right w:val="single" w:sz="18" w:space="0" w:color="000000"/>
          <w:insideH w:val="nil"/>
          <w:insideV w:val="nil"/>
        </w:tblBorders>
        <w:tblLayout w:type="fixed"/>
        <w:tblLook w:val="0400" w:firstRow="0" w:lastRow="0" w:firstColumn="0" w:lastColumn="0" w:noHBand="0" w:noVBand="1"/>
      </w:tblPr>
      <w:tblGrid>
        <w:gridCol w:w="1390"/>
        <w:gridCol w:w="1177"/>
        <w:gridCol w:w="2319"/>
        <w:gridCol w:w="1021"/>
        <w:gridCol w:w="850"/>
        <w:gridCol w:w="173"/>
        <w:gridCol w:w="1197"/>
      </w:tblGrid>
      <w:tr w:rsidR="003F475A" w14:paraId="38F79A80" w14:textId="77777777">
        <w:tc>
          <w:tcPr>
            <w:tcW w:w="1390" w:type="dxa"/>
            <w:tcBorders>
              <w:left w:val="single" w:sz="18" w:space="0" w:color="FFFFFF"/>
              <w:bottom w:val="single" w:sz="18" w:space="0" w:color="000000"/>
            </w:tcBorders>
          </w:tcPr>
          <w:p w14:paraId="12BCBC07" w14:textId="77777777" w:rsidR="003F475A" w:rsidRDefault="00000000">
            <w:pPr>
              <w:rPr>
                <w:rFonts w:ascii="Calibri" w:eastAsia="Calibri" w:hAnsi="Calibri" w:cs="Calibri"/>
                <w:b/>
                <w:sz w:val="22"/>
                <w:szCs w:val="22"/>
              </w:rPr>
            </w:pPr>
            <w:r>
              <w:rPr>
                <w:rFonts w:ascii="Calibri" w:eastAsia="Calibri" w:hAnsi="Calibri" w:cs="Calibri"/>
                <w:b/>
                <w:sz w:val="22"/>
                <w:szCs w:val="22"/>
              </w:rPr>
              <w:t xml:space="preserve">Locus </w:t>
            </w:r>
          </w:p>
        </w:tc>
        <w:tc>
          <w:tcPr>
            <w:tcW w:w="1177" w:type="dxa"/>
            <w:tcBorders>
              <w:bottom w:val="single" w:sz="18" w:space="0" w:color="000000"/>
            </w:tcBorders>
          </w:tcPr>
          <w:p w14:paraId="6D860DE4" w14:textId="77777777" w:rsidR="003F475A" w:rsidRDefault="00000000">
            <w:pPr>
              <w:rPr>
                <w:rFonts w:ascii="Calibri" w:eastAsia="Calibri" w:hAnsi="Calibri" w:cs="Calibri"/>
                <w:b/>
                <w:sz w:val="22"/>
                <w:szCs w:val="22"/>
              </w:rPr>
            </w:pPr>
            <w:r>
              <w:rPr>
                <w:rFonts w:ascii="Calibri" w:eastAsia="Calibri" w:hAnsi="Calibri" w:cs="Calibri"/>
                <w:b/>
                <w:sz w:val="22"/>
                <w:szCs w:val="22"/>
              </w:rPr>
              <w:t>N</w:t>
            </w:r>
          </w:p>
        </w:tc>
        <w:tc>
          <w:tcPr>
            <w:tcW w:w="2319" w:type="dxa"/>
            <w:tcBorders>
              <w:bottom w:val="single" w:sz="18" w:space="0" w:color="000000"/>
            </w:tcBorders>
          </w:tcPr>
          <w:p w14:paraId="4ACFCA41" w14:textId="77777777" w:rsidR="003F475A" w:rsidRDefault="00000000">
            <w:pPr>
              <w:rPr>
                <w:rFonts w:ascii="Calibri" w:eastAsia="Calibri" w:hAnsi="Calibri" w:cs="Calibri"/>
                <w:b/>
                <w:sz w:val="22"/>
                <w:szCs w:val="22"/>
              </w:rPr>
            </w:pPr>
            <w:r>
              <w:rPr>
                <w:rFonts w:ascii="Calibri" w:eastAsia="Calibri" w:hAnsi="Calibri" w:cs="Calibri"/>
                <w:b/>
                <w:sz w:val="22"/>
                <w:szCs w:val="22"/>
              </w:rPr>
              <w:t xml:space="preserve">HWE </w:t>
            </w:r>
            <w:proofErr w:type="spellStart"/>
            <w:r>
              <w:rPr>
                <w:rFonts w:ascii="Calibri" w:eastAsia="Calibri" w:hAnsi="Calibri" w:cs="Calibri"/>
                <w:b/>
                <w:sz w:val="22"/>
                <w:szCs w:val="22"/>
              </w:rPr>
              <w:t>Pr</w:t>
            </w:r>
            <w:proofErr w:type="spellEnd"/>
            <w:r>
              <w:rPr>
                <w:rFonts w:ascii="Calibri" w:eastAsia="Calibri" w:hAnsi="Calibri" w:cs="Calibri"/>
                <w:b/>
                <w:sz w:val="22"/>
                <w:szCs w:val="22"/>
              </w:rPr>
              <w:t>(</w:t>
            </w:r>
            <w:proofErr w:type="spellStart"/>
            <w:r>
              <w:rPr>
                <w:rFonts w:ascii="Calibri" w:eastAsia="Calibri" w:hAnsi="Calibri" w:cs="Calibri"/>
                <w:b/>
                <w:sz w:val="22"/>
                <w:szCs w:val="22"/>
              </w:rPr>
              <w:t>ChiSq</w:t>
            </w:r>
            <w:proofErr w:type="spellEnd"/>
            <w:r>
              <w:rPr>
                <w:rFonts w:ascii="Calibri" w:eastAsia="Calibri" w:hAnsi="Calibri" w:cs="Calibri"/>
                <w:b/>
                <w:sz w:val="22"/>
                <w:szCs w:val="22"/>
              </w:rPr>
              <w:t>)</w:t>
            </w:r>
          </w:p>
        </w:tc>
        <w:tc>
          <w:tcPr>
            <w:tcW w:w="1021" w:type="dxa"/>
            <w:tcBorders>
              <w:bottom w:val="single" w:sz="18" w:space="0" w:color="000000"/>
            </w:tcBorders>
          </w:tcPr>
          <w:p w14:paraId="208F0525" w14:textId="77777777" w:rsidR="003F475A" w:rsidRDefault="00000000">
            <w:pPr>
              <w:rPr>
                <w:rFonts w:ascii="Calibri" w:eastAsia="Calibri" w:hAnsi="Calibri" w:cs="Calibri"/>
                <w:b/>
                <w:sz w:val="22"/>
                <w:szCs w:val="22"/>
              </w:rPr>
            </w:pPr>
            <w:r>
              <w:rPr>
                <w:rFonts w:ascii="Calibri" w:eastAsia="Calibri" w:hAnsi="Calibri" w:cs="Calibri"/>
                <w:b/>
                <w:sz w:val="22"/>
                <w:szCs w:val="22"/>
              </w:rPr>
              <w:t xml:space="preserve">Ho </w:t>
            </w:r>
          </w:p>
        </w:tc>
        <w:tc>
          <w:tcPr>
            <w:tcW w:w="850" w:type="dxa"/>
            <w:tcBorders>
              <w:bottom w:val="single" w:sz="18" w:space="0" w:color="000000"/>
            </w:tcBorders>
          </w:tcPr>
          <w:p w14:paraId="29C514A4" w14:textId="77777777" w:rsidR="003F475A" w:rsidRDefault="00000000">
            <w:pPr>
              <w:rPr>
                <w:rFonts w:ascii="Calibri" w:eastAsia="Calibri" w:hAnsi="Calibri" w:cs="Calibri"/>
                <w:b/>
                <w:sz w:val="22"/>
                <w:szCs w:val="22"/>
              </w:rPr>
            </w:pPr>
            <w:r>
              <w:rPr>
                <w:rFonts w:ascii="Calibri" w:eastAsia="Calibri" w:hAnsi="Calibri" w:cs="Calibri"/>
                <w:b/>
                <w:sz w:val="22"/>
                <w:szCs w:val="22"/>
              </w:rPr>
              <w:t>He</w:t>
            </w:r>
          </w:p>
        </w:tc>
        <w:tc>
          <w:tcPr>
            <w:tcW w:w="1370" w:type="dxa"/>
            <w:gridSpan w:val="2"/>
            <w:tcBorders>
              <w:bottom w:val="single" w:sz="18" w:space="0" w:color="000000"/>
              <w:right w:val="single" w:sz="18" w:space="0" w:color="FFFFFF"/>
            </w:tcBorders>
          </w:tcPr>
          <w:p w14:paraId="08B593E6" w14:textId="77777777" w:rsidR="003F475A" w:rsidRDefault="00000000">
            <w:pPr>
              <w:rPr>
                <w:rFonts w:ascii="Calibri" w:eastAsia="Calibri" w:hAnsi="Calibri" w:cs="Calibri"/>
                <w:b/>
                <w:sz w:val="22"/>
                <w:szCs w:val="22"/>
              </w:rPr>
            </w:pPr>
            <w:proofErr w:type="spellStart"/>
            <w:r>
              <w:rPr>
                <w:rFonts w:ascii="Calibri" w:eastAsia="Calibri" w:hAnsi="Calibri" w:cs="Calibri"/>
                <w:b/>
                <w:sz w:val="22"/>
                <w:szCs w:val="22"/>
              </w:rPr>
              <w:t>Fst</w:t>
            </w:r>
            <w:proofErr w:type="spellEnd"/>
          </w:p>
        </w:tc>
      </w:tr>
      <w:tr w:rsidR="003F475A" w14:paraId="5A3AF45F" w14:textId="77777777">
        <w:tc>
          <w:tcPr>
            <w:tcW w:w="1390" w:type="dxa"/>
            <w:tcBorders>
              <w:top w:val="single" w:sz="18" w:space="0" w:color="000000"/>
              <w:left w:val="single" w:sz="18" w:space="0" w:color="FFFFFF"/>
            </w:tcBorders>
          </w:tcPr>
          <w:p w14:paraId="0DEEDFF8" w14:textId="77777777" w:rsidR="003F475A" w:rsidRDefault="00000000">
            <w:pPr>
              <w:rPr>
                <w:rFonts w:ascii="Calibri" w:eastAsia="Calibri" w:hAnsi="Calibri" w:cs="Calibri"/>
                <w:sz w:val="22"/>
                <w:szCs w:val="22"/>
              </w:rPr>
            </w:pPr>
            <w:r>
              <w:rPr>
                <w:rFonts w:ascii="Calibri" w:eastAsia="Calibri" w:hAnsi="Calibri" w:cs="Calibri"/>
                <w:sz w:val="22"/>
                <w:szCs w:val="22"/>
              </w:rPr>
              <w:t>Cca1419</w:t>
            </w:r>
          </w:p>
        </w:tc>
        <w:tc>
          <w:tcPr>
            <w:tcW w:w="1177" w:type="dxa"/>
            <w:tcBorders>
              <w:top w:val="single" w:sz="18" w:space="0" w:color="000000"/>
            </w:tcBorders>
          </w:tcPr>
          <w:p w14:paraId="2012DACD"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top w:val="single" w:sz="18" w:space="0" w:color="000000"/>
            </w:tcBorders>
            <w:vAlign w:val="bottom"/>
          </w:tcPr>
          <w:p w14:paraId="0E60BCA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tcBorders>
              <w:top w:val="single" w:sz="18" w:space="0" w:color="000000"/>
            </w:tcBorders>
            <w:vAlign w:val="bottom"/>
          </w:tcPr>
          <w:p w14:paraId="3032CFE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0.342</w:t>
            </w:r>
          </w:p>
        </w:tc>
        <w:tc>
          <w:tcPr>
            <w:tcW w:w="1023" w:type="dxa"/>
            <w:gridSpan w:val="2"/>
            <w:tcBorders>
              <w:top w:val="single" w:sz="18" w:space="0" w:color="000000"/>
            </w:tcBorders>
            <w:vAlign w:val="bottom"/>
          </w:tcPr>
          <w:p w14:paraId="285F8ED7"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0.338</w:t>
            </w:r>
          </w:p>
        </w:tc>
        <w:tc>
          <w:tcPr>
            <w:tcW w:w="1197" w:type="dxa"/>
            <w:tcBorders>
              <w:top w:val="single" w:sz="18" w:space="0" w:color="000000"/>
              <w:right w:val="single" w:sz="18" w:space="0" w:color="FFFFFF"/>
            </w:tcBorders>
            <w:vAlign w:val="bottom"/>
          </w:tcPr>
          <w:p w14:paraId="74F79C7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1030FCB6" w14:textId="77777777">
        <w:tc>
          <w:tcPr>
            <w:tcW w:w="1390" w:type="dxa"/>
            <w:tcBorders>
              <w:left w:val="single" w:sz="18" w:space="0" w:color="FFFFFF"/>
            </w:tcBorders>
          </w:tcPr>
          <w:p w14:paraId="22BDCAB0" w14:textId="77777777" w:rsidR="003F475A" w:rsidRDefault="00000000">
            <w:pPr>
              <w:rPr>
                <w:rFonts w:ascii="Calibri" w:eastAsia="Calibri" w:hAnsi="Calibri" w:cs="Calibri"/>
                <w:sz w:val="22"/>
                <w:szCs w:val="22"/>
              </w:rPr>
            </w:pPr>
            <w:r>
              <w:rPr>
                <w:rFonts w:ascii="Calibri" w:eastAsia="Calibri" w:hAnsi="Calibri" w:cs="Calibri"/>
                <w:sz w:val="22"/>
                <w:szCs w:val="22"/>
              </w:rPr>
              <w:t>Cca83</w:t>
            </w:r>
          </w:p>
        </w:tc>
        <w:tc>
          <w:tcPr>
            <w:tcW w:w="1177" w:type="dxa"/>
          </w:tcPr>
          <w:p w14:paraId="6615842C"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627C7BB3"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0.243751</w:t>
            </w:r>
          </w:p>
        </w:tc>
        <w:tc>
          <w:tcPr>
            <w:tcW w:w="1021" w:type="dxa"/>
            <w:vAlign w:val="bottom"/>
          </w:tcPr>
          <w:p w14:paraId="5CA27B8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0.746</w:t>
            </w:r>
          </w:p>
        </w:tc>
        <w:tc>
          <w:tcPr>
            <w:tcW w:w="1023" w:type="dxa"/>
            <w:gridSpan w:val="2"/>
            <w:vAlign w:val="bottom"/>
          </w:tcPr>
          <w:p w14:paraId="606B0E9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w:t>
            </w:r>
          </w:p>
        </w:tc>
        <w:tc>
          <w:tcPr>
            <w:tcW w:w="1197" w:type="dxa"/>
            <w:tcBorders>
              <w:right w:val="single" w:sz="18" w:space="0" w:color="FFFFFF"/>
            </w:tcBorders>
            <w:vAlign w:val="bottom"/>
          </w:tcPr>
          <w:p w14:paraId="061C8BE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0.011</w:t>
            </w:r>
          </w:p>
        </w:tc>
      </w:tr>
      <w:tr w:rsidR="003F475A" w14:paraId="7C16C47C" w14:textId="77777777">
        <w:tc>
          <w:tcPr>
            <w:tcW w:w="1390" w:type="dxa"/>
            <w:tcBorders>
              <w:left w:val="single" w:sz="18" w:space="0" w:color="FFFFFF"/>
            </w:tcBorders>
          </w:tcPr>
          <w:p w14:paraId="425B7E06" w14:textId="77777777" w:rsidR="003F475A" w:rsidRDefault="00000000">
            <w:pPr>
              <w:rPr>
                <w:rFonts w:ascii="Calibri" w:eastAsia="Calibri" w:hAnsi="Calibri" w:cs="Calibri"/>
                <w:sz w:val="22"/>
                <w:szCs w:val="22"/>
              </w:rPr>
            </w:pPr>
            <w:r>
              <w:rPr>
                <w:rFonts w:ascii="Calibri" w:eastAsia="Calibri" w:hAnsi="Calibri" w:cs="Calibri"/>
                <w:sz w:val="22"/>
                <w:szCs w:val="22"/>
              </w:rPr>
              <w:t>Cca1536</w:t>
            </w:r>
          </w:p>
        </w:tc>
        <w:tc>
          <w:tcPr>
            <w:tcW w:w="1177" w:type="dxa"/>
          </w:tcPr>
          <w:p w14:paraId="4AFE96F4"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23F1E243"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vAlign w:val="bottom"/>
          </w:tcPr>
          <w:p w14:paraId="1181F31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0.756</w:t>
            </w:r>
          </w:p>
        </w:tc>
        <w:tc>
          <w:tcPr>
            <w:tcW w:w="1023" w:type="dxa"/>
            <w:gridSpan w:val="2"/>
            <w:vAlign w:val="bottom"/>
          </w:tcPr>
          <w:p w14:paraId="41578F8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0.721</w:t>
            </w:r>
          </w:p>
        </w:tc>
        <w:tc>
          <w:tcPr>
            <w:tcW w:w="1197" w:type="dxa"/>
            <w:tcBorders>
              <w:right w:val="single" w:sz="18" w:space="0" w:color="FFFFFF"/>
            </w:tcBorders>
            <w:vAlign w:val="bottom"/>
          </w:tcPr>
          <w:p w14:paraId="5729DD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5B4103C6" w14:textId="77777777">
        <w:tc>
          <w:tcPr>
            <w:tcW w:w="1390" w:type="dxa"/>
            <w:tcBorders>
              <w:left w:val="single" w:sz="18" w:space="0" w:color="FFFFFF"/>
            </w:tcBorders>
          </w:tcPr>
          <w:p w14:paraId="107CD1A5"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1273</w:t>
            </w:r>
          </w:p>
        </w:tc>
        <w:tc>
          <w:tcPr>
            <w:tcW w:w="1177" w:type="dxa"/>
          </w:tcPr>
          <w:p w14:paraId="1F835F84"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0DF403C1"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0.901786</w:t>
            </w:r>
          </w:p>
        </w:tc>
        <w:tc>
          <w:tcPr>
            <w:tcW w:w="1021" w:type="dxa"/>
            <w:vAlign w:val="bottom"/>
          </w:tcPr>
          <w:p w14:paraId="6540AA7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0.842</w:t>
            </w:r>
          </w:p>
        </w:tc>
        <w:tc>
          <w:tcPr>
            <w:tcW w:w="1023" w:type="dxa"/>
            <w:gridSpan w:val="2"/>
            <w:vAlign w:val="bottom"/>
          </w:tcPr>
          <w:p w14:paraId="7CD7E57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0.827</w:t>
            </w:r>
          </w:p>
        </w:tc>
        <w:tc>
          <w:tcPr>
            <w:tcW w:w="1197" w:type="dxa"/>
            <w:tcBorders>
              <w:right w:val="single" w:sz="18" w:space="0" w:color="FFFFFF"/>
            </w:tcBorders>
            <w:vAlign w:val="bottom"/>
          </w:tcPr>
          <w:p w14:paraId="018B622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-0.002</w:t>
            </w:r>
          </w:p>
        </w:tc>
      </w:tr>
      <w:tr w:rsidR="003F475A" w14:paraId="6DD6DA62" w14:textId="77777777">
        <w:trPr>
          <w:trHeight w:val="293"/>
        </w:trPr>
        <w:tc>
          <w:tcPr>
            <w:tcW w:w="1390" w:type="dxa"/>
            <w:tcBorders>
              <w:left w:val="single" w:sz="18" w:space="0" w:color="FFFFFF"/>
            </w:tcBorders>
          </w:tcPr>
          <w:p w14:paraId="683AB711"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w:t>
            </w:r>
          </w:p>
        </w:tc>
        <w:tc>
          <w:tcPr>
            <w:tcW w:w="1177" w:type="dxa"/>
          </w:tcPr>
          <w:p w14:paraId="2F8E014F"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5D51062"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0.017696</w:t>
            </w:r>
          </w:p>
        </w:tc>
        <w:tc>
          <w:tcPr>
            <w:tcW w:w="1021" w:type="dxa"/>
            <w:vAlign w:val="bottom"/>
          </w:tcPr>
          <w:p w14:paraId="09E273E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0.534</w:t>
            </w:r>
          </w:p>
        </w:tc>
        <w:tc>
          <w:tcPr>
            <w:tcW w:w="1023" w:type="dxa"/>
            <w:gridSpan w:val="2"/>
            <w:vAlign w:val="bottom"/>
          </w:tcPr>
          <w:p w14:paraId="4F84C81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0.519</w:t>
            </w:r>
          </w:p>
        </w:tc>
        <w:tc>
          <w:tcPr>
            <w:tcW w:w="1197" w:type="dxa"/>
            <w:tcBorders>
              <w:right w:val="single" w:sz="18" w:space="0" w:color="FFFFFF"/>
            </w:tcBorders>
            <w:vAlign w:val="bottom"/>
          </w:tcPr>
          <w:p w14:paraId="33FC370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-0.005</w:t>
            </w:r>
          </w:p>
        </w:tc>
      </w:tr>
      <w:tr w:rsidR="003F475A" w14:paraId="3545F85B" w14:textId="77777777">
        <w:tc>
          <w:tcPr>
            <w:tcW w:w="1390" w:type="dxa"/>
            <w:tcBorders>
              <w:left w:val="single" w:sz="18" w:space="0" w:color="FFFFFF"/>
            </w:tcBorders>
          </w:tcPr>
          <w:p w14:paraId="6684C435"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711</w:t>
            </w:r>
          </w:p>
        </w:tc>
        <w:tc>
          <w:tcPr>
            <w:tcW w:w="1177" w:type="dxa"/>
          </w:tcPr>
          <w:p w14:paraId="0E680098"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6EB8ACE"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0.956946</w:t>
            </w:r>
          </w:p>
        </w:tc>
        <w:tc>
          <w:tcPr>
            <w:tcW w:w="1021" w:type="dxa"/>
            <w:vAlign w:val="bottom"/>
          </w:tcPr>
          <w:p w14:paraId="5538D48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0.378</w:t>
            </w:r>
          </w:p>
        </w:tc>
        <w:tc>
          <w:tcPr>
            <w:tcW w:w="1023" w:type="dxa"/>
            <w:gridSpan w:val="2"/>
            <w:vAlign w:val="bottom"/>
          </w:tcPr>
          <w:p w14:paraId="003E3B2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0.306</w:t>
            </w:r>
          </w:p>
        </w:tc>
        <w:tc>
          <w:tcPr>
            <w:tcW w:w="1197" w:type="dxa"/>
            <w:tcBorders>
              <w:right w:val="single" w:sz="18" w:space="0" w:color="FFFFFF"/>
            </w:tcBorders>
            <w:vAlign w:val="bottom"/>
          </w:tcPr>
          <w:p w14:paraId="6E6F0CAB"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0.006</w:t>
            </w:r>
          </w:p>
        </w:tc>
      </w:tr>
      <w:tr w:rsidR="003F475A" w14:paraId="67E9A1BA" w14:textId="77777777">
        <w:trPr>
          <w:trHeight w:val="269"/>
        </w:trPr>
        <w:tc>
          <w:tcPr>
            <w:tcW w:w="1390" w:type="dxa"/>
            <w:tcBorders>
              <w:left w:val="single" w:sz="18" w:space="0" w:color="FFFFFF"/>
            </w:tcBorders>
          </w:tcPr>
          <w:p w14:paraId="58558310"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1072</w:t>
            </w:r>
          </w:p>
        </w:tc>
        <w:tc>
          <w:tcPr>
            <w:tcW w:w="1177" w:type="dxa"/>
          </w:tcPr>
          <w:p w14:paraId="6391EC01"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017D17B"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0.002555</w:t>
            </w:r>
          </w:p>
        </w:tc>
        <w:tc>
          <w:tcPr>
            <w:tcW w:w="1021" w:type="dxa"/>
            <w:vAlign w:val="bottom"/>
          </w:tcPr>
          <w:p w14:paraId="5CCC43D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0.834</w:t>
            </w:r>
          </w:p>
        </w:tc>
        <w:tc>
          <w:tcPr>
            <w:tcW w:w="1023" w:type="dxa"/>
            <w:gridSpan w:val="2"/>
            <w:vAlign w:val="bottom"/>
          </w:tcPr>
          <w:p w14:paraId="23532EC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0.813</w:t>
            </w:r>
          </w:p>
        </w:tc>
        <w:tc>
          <w:tcPr>
            <w:tcW w:w="1197" w:type="dxa"/>
            <w:tcBorders>
              <w:right w:val="single" w:sz="18" w:space="0" w:color="FFFFFF"/>
            </w:tcBorders>
            <w:vAlign w:val="bottom"/>
          </w:tcPr>
          <w:p w14:paraId="493741F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r>
      <w:tr w:rsidR="003F475A" w14:paraId="5BCA71EC" w14:textId="77777777">
        <w:tc>
          <w:tcPr>
            <w:tcW w:w="1390" w:type="dxa"/>
            <w:tcBorders>
              <w:left w:val="single" w:sz="18" w:space="0" w:color="FFFFFF"/>
            </w:tcBorders>
          </w:tcPr>
          <w:p w14:paraId="08EE3AFC"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627</w:t>
            </w:r>
          </w:p>
        </w:tc>
        <w:tc>
          <w:tcPr>
            <w:tcW w:w="1177" w:type="dxa"/>
          </w:tcPr>
          <w:p w14:paraId="365983EE"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232705A6"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0.000000</w:t>
            </w:r>
          </w:p>
        </w:tc>
        <w:tc>
          <w:tcPr>
            <w:tcW w:w="1021" w:type="dxa"/>
            <w:vAlign w:val="bottom"/>
          </w:tcPr>
          <w:p w14:paraId="2B10700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0.25</w:t>
            </w:r>
          </w:p>
        </w:tc>
        <w:tc>
          <w:tcPr>
            <w:tcW w:w="1023" w:type="dxa"/>
            <w:gridSpan w:val="2"/>
            <w:vAlign w:val="bottom"/>
          </w:tcPr>
          <w:p w14:paraId="30A64AEE"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0.228</w:t>
            </w:r>
          </w:p>
        </w:tc>
        <w:tc>
          <w:tcPr>
            <w:tcW w:w="1197" w:type="dxa"/>
            <w:tcBorders>
              <w:right w:val="single" w:sz="18" w:space="0" w:color="FFFFFF"/>
            </w:tcBorders>
            <w:vAlign w:val="bottom"/>
          </w:tcPr>
          <w:p w14:paraId="7695618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523AAF9A" w14:textId="77777777">
        <w:tc>
          <w:tcPr>
            <w:tcW w:w="1390" w:type="dxa"/>
            <w:tcBorders>
              <w:left w:val="single" w:sz="18" w:space="0" w:color="FFFFFF"/>
            </w:tcBorders>
          </w:tcPr>
          <w:p w14:paraId="00813F7C"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1466</w:t>
            </w:r>
          </w:p>
        </w:tc>
        <w:tc>
          <w:tcPr>
            <w:tcW w:w="1177" w:type="dxa"/>
          </w:tcPr>
          <w:p w14:paraId="796D15DD"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68ECCABA"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0.001709</w:t>
            </w:r>
          </w:p>
        </w:tc>
        <w:tc>
          <w:tcPr>
            <w:tcW w:w="1021" w:type="dxa"/>
            <w:vAlign w:val="bottom"/>
          </w:tcPr>
          <w:p w14:paraId="5F2A284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0.655</w:t>
            </w:r>
          </w:p>
        </w:tc>
        <w:tc>
          <w:tcPr>
            <w:tcW w:w="1023" w:type="dxa"/>
            <w:gridSpan w:val="2"/>
            <w:vAlign w:val="bottom"/>
          </w:tcPr>
          <w:p w14:paraId="6F58C69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0.682</w:t>
            </w:r>
          </w:p>
        </w:tc>
        <w:tc>
          <w:tcPr>
            <w:tcW w:w="1197" w:type="dxa"/>
            <w:tcBorders>
              <w:right w:val="single" w:sz="18" w:space="0" w:color="FFFFFF"/>
            </w:tcBorders>
            <w:vAlign w:val="bottom"/>
          </w:tcPr>
          <w:p w14:paraId="3BC6BC8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53D4ADE2" w14:textId="77777777">
        <w:tc>
          <w:tcPr>
            <w:tcW w:w="1390" w:type="dxa"/>
            <w:tcBorders>
              <w:left w:val="single" w:sz="18" w:space="0" w:color="FFFFFF"/>
            </w:tcBorders>
          </w:tcPr>
          <w:p w14:paraId="306F81C2"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1276</w:t>
            </w:r>
          </w:p>
        </w:tc>
        <w:tc>
          <w:tcPr>
            <w:tcW w:w="1177" w:type="dxa"/>
          </w:tcPr>
          <w:p w14:paraId="40D1CF0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BFF7045"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0.518114</w:t>
            </w:r>
          </w:p>
        </w:tc>
        <w:tc>
          <w:tcPr>
            <w:tcW w:w="1021" w:type="dxa"/>
            <w:vAlign w:val="bottom"/>
          </w:tcPr>
          <w:p w14:paraId="2182DA2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0.83</w:t>
            </w:r>
          </w:p>
        </w:tc>
        <w:tc>
          <w:tcPr>
            <w:tcW w:w="1023" w:type="dxa"/>
            <w:gridSpan w:val="2"/>
            <w:vAlign w:val="bottom"/>
          </w:tcPr>
          <w:p w14:paraId="33F8419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0.829</w:t>
            </w:r>
          </w:p>
        </w:tc>
        <w:tc>
          <w:tcPr>
            <w:tcW w:w="1197" w:type="dxa"/>
            <w:tcBorders>
              <w:right w:val="single" w:sz="18" w:space="0" w:color="FFFFFF"/>
            </w:tcBorders>
            <w:vAlign w:val="bottom"/>
          </w:tcPr>
          <w:p w14:paraId="55F930DF"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70807770" w14:textId="77777777">
        <w:tc>
          <w:tcPr>
            <w:tcW w:w="1390" w:type="dxa"/>
            <w:tcBorders>
              <w:left w:val="single" w:sz="18" w:space="0" w:color="FFFFFF"/>
            </w:tcBorders>
          </w:tcPr>
          <w:p w14:paraId="211F8CE6" w14:textId="77777777" w:rsidR="003F475A" w:rsidRDefault="00000000">
            <w:pPr>
              <w:rPr>
                <w:rFonts w:ascii="Calibri" w:eastAsia="Calibri" w:hAnsi="Calibri" w:cs="Calibri"/>
                <w:sz w:val="22"/>
                <w:szCs w:val="22"/>
              </w:rPr>
            </w:pPr>
            <w:proofErr w:type="spellStart"/>
            <w:r>
              <w:rPr>
                <w:rFonts w:ascii="Calibri" w:eastAsia="Calibri" w:hAnsi="Calibri" w:cs="Calibri"/>
                <w:sz w:val="22"/>
                <w:szCs w:val="22"/>
              </w:rPr>
              <w:t>Cca</w:t>
            </w:r>
            <w:proofErr w:type="spellEnd"/>
            <w:r>
              <w:rPr>
                <w:rFonts w:ascii="Calibri" w:eastAsia="Calibri" w:hAnsi="Calibri" w:cs="Calibri"/>
                <w:sz w:val="22"/>
                <w:szCs w:val="22"/>
              </w:rPr>
              <w:t xml:space="preserve"> 1226</w:t>
            </w:r>
          </w:p>
        </w:tc>
        <w:tc>
          <w:tcPr>
            <w:tcW w:w="1177" w:type="dxa"/>
          </w:tcPr>
          <w:p w14:paraId="526D0635"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B93F100"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0.965982</w:t>
            </w:r>
          </w:p>
        </w:tc>
        <w:tc>
          <w:tcPr>
            <w:tcW w:w="1021" w:type="dxa"/>
            <w:vAlign w:val="bottom"/>
          </w:tcPr>
          <w:p w14:paraId="35916D5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0.817</w:t>
            </w:r>
          </w:p>
        </w:tc>
        <w:tc>
          <w:tcPr>
            <w:tcW w:w="1023" w:type="dxa"/>
            <w:gridSpan w:val="2"/>
            <w:vAlign w:val="bottom"/>
          </w:tcPr>
          <w:p w14:paraId="271D2C87"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0.782</w:t>
            </w:r>
          </w:p>
        </w:tc>
        <w:tc>
          <w:tcPr>
            <w:tcW w:w="1197" w:type="dxa"/>
            <w:tcBorders>
              <w:right w:val="single" w:sz="18" w:space="0" w:color="FFFFFF"/>
            </w:tcBorders>
            <w:vAlign w:val="bottom"/>
          </w:tcPr>
          <w:p w14:paraId="254203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7DCC535D" w14:textId="77777777">
        <w:tc>
          <w:tcPr>
            <w:tcW w:w="1390" w:type="dxa"/>
            <w:tcBorders>
              <w:left w:val="single" w:sz="18" w:space="0" w:color="FFFFFF"/>
            </w:tcBorders>
          </w:tcPr>
          <w:p w14:paraId="0B72F655" w14:textId="77777777" w:rsidR="003F475A" w:rsidRDefault="00000000">
            <w:pPr>
              <w:rPr>
                <w:rFonts w:ascii="Calibri" w:eastAsia="Calibri" w:hAnsi="Calibri" w:cs="Calibri"/>
                <w:sz w:val="22"/>
                <w:szCs w:val="22"/>
              </w:rPr>
            </w:pPr>
            <w:r>
              <w:rPr>
                <w:rFonts w:ascii="Calibri" w:eastAsia="Calibri" w:hAnsi="Calibri" w:cs="Calibri"/>
                <w:sz w:val="22"/>
                <w:szCs w:val="22"/>
              </w:rPr>
              <w:t>Iox10</w:t>
            </w:r>
          </w:p>
        </w:tc>
        <w:tc>
          <w:tcPr>
            <w:tcW w:w="1177" w:type="dxa"/>
          </w:tcPr>
          <w:p w14:paraId="5460CB0F" w14:textId="77777777" w:rsidR="003F475A" w:rsidRDefault="00000000">
            <w:pPr>
              <w:rPr>
                <w:rFonts w:ascii="Calibri" w:eastAsia="Calibri" w:hAnsi="Calibri" w:cs="Calibri"/>
                <w:sz w:val="22"/>
                <w:szCs w:val="22"/>
              </w:rPr>
            </w:pPr>
            <w:r>
              <w:rPr>
                <w:rFonts w:ascii="Calibri" w:eastAsia="Calibri" w:hAnsi="Calibri" w:cs="Calibri"/>
                <w:sz w:val="22"/>
                <w:szCs w:val="22"/>
              </w:rPr>
              <w:t>184</w:t>
            </w:r>
          </w:p>
        </w:tc>
        <w:tc>
          <w:tcPr>
            <w:tcW w:w="2319" w:type="dxa"/>
            <w:vAlign w:val="bottom"/>
          </w:tcPr>
          <w:p w14:paraId="205AD06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0.872085</w:t>
            </w:r>
          </w:p>
        </w:tc>
        <w:tc>
          <w:tcPr>
            <w:tcW w:w="1021" w:type="dxa"/>
            <w:vAlign w:val="bottom"/>
          </w:tcPr>
          <w:p w14:paraId="56FA8E2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0.272</w:t>
            </w:r>
          </w:p>
        </w:tc>
        <w:tc>
          <w:tcPr>
            <w:tcW w:w="1023" w:type="dxa"/>
            <w:gridSpan w:val="2"/>
            <w:vAlign w:val="bottom"/>
          </w:tcPr>
          <w:p w14:paraId="652B9274"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0.246</w:t>
            </w:r>
          </w:p>
        </w:tc>
        <w:tc>
          <w:tcPr>
            <w:tcW w:w="1197" w:type="dxa"/>
            <w:tcBorders>
              <w:right w:val="single" w:sz="18" w:space="0" w:color="FFFFFF"/>
            </w:tcBorders>
            <w:vAlign w:val="bottom"/>
          </w:tcPr>
          <w:p w14:paraId="539E5FC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0.035</w:t>
            </w:r>
          </w:p>
        </w:tc>
      </w:tr>
      <w:tr w:rsidR="003F475A" w14:paraId="4E1E9CA4" w14:textId="77777777">
        <w:trPr>
          <w:trHeight w:val="326"/>
        </w:trPr>
        <w:tc>
          <w:tcPr>
            <w:tcW w:w="1390" w:type="dxa"/>
            <w:tcBorders>
              <w:left w:val="single" w:sz="18" w:space="0" w:color="FFFFFF"/>
            </w:tcBorders>
          </w:tcPr>
          <w:p w14:paraId="22A71857" w14:textId="77777777" w:rsidR="003F475A" w:rsidRDefault="00000000">
            <w:pPr>
              <w:rPr>
                <w:rFonts w:ascii="Calibri" w:eastAsia="Calibri" w:hAnsi="Calibri" w:cs="Calibri"/>
                <w:sz w:val="22"/>
                <w:szCs w:val="22"/>
              </w:rPr>
            </w:pPr>
            <w:r>
              <w:rPr>
                <w:rFonts w:ascii="Calibri" w:eastAsia="Calibri" w:hAnsi="Calibri" w:cs="Calibri"/>
                <w:sz w:val="22"/>
                <w:szCs w:val="22"/>
              </w:rPr>
              <w:t>Ccar9</w:t>
            </w:r>
          </w:p>
        </w:tc>
        <w:tc>
          <w:tcPr>
            <w:tcW w:w="1177" w:type="dxa"/>
          </w:tcPr>
          <w:p w14:paraId="7F5D775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FB7B46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0.009576</w:t>
            </w:r>
          </w:p>
        </w:tc>
        <w:tc>
          <w:tcPr>
            <w:tcW w:w="1021" w:type="dxa"/>
            <w:vAlign w:val="bottom"/>
          </w:tcPr>
          <w:p w14:paraId="0591641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0.631</w:t>
            </w:r>
          </w:p>
        </w:tc>
        <w:tc>
          <w:tcPr>
            <w:tcW w:w="1023" w:type="dxa"/>
            <w:gridSpan w:val="2"/>
            <w:vAlign w:val="bottom"/>
          </w:tcPr>
          <w:p w14:paraId="35B9531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0.466</w:t>
            </w:r>
          </w:p>
        </w:tc>
        <w:tc>
          <w:tcPr>
            <w:tcW w:w="1197" w:type="dxa"/>
            <w:tcBorders>
              <w:right w:val="single" w:sz="18" w:space="0" w:color="FFFFFF"/>
            </w:tcBorders>
            <w:vAlign w:val="bottom"/>
          </w:tcPr>
          <w:p w14:paraId="21B594EA"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-0.005</w:t>
            </w:r>
          </w:p>
        </w:tc>
      </w:tr>
      <w:tr w:rsidR="003F475A" w14:paraId="2808580B" w14:textId="77777777">
        <w:tc>
          <w:tcPr>
            <w:tcW w:w="1390" w:type="dxa"/>
            <w:tcBorders>
              <w:left w:val="single" w:sz="18" w:space="0" w:color="FFFFFF"/>
            </w:tcBorders>
          </w:tcPr>
          <w:p w14:paraId="076C0BEF" w14:textId="77777777" w:rsidR="003F475A" w:rsidRDefault="00000000">
            <w:pPr>
              <w:rPr>
                <w:rFonts w:ascii="Calibri" w:eastAsia="Calibri" w:hAnsi="Calibri" w:cs="Calibri"/>
                <w:sz w:val="22"/>
                <w:szCs w:val="22"/>
              </w:rPr>
            </w:pPr>
            <w:r>
              <w:rPr>
                <w:rFonts w:ascii="Calibri" w:eastAsia="Calibri" w:hAnsi="Calibri" w:cs="Calibri"/>
                <w:sz w:val="22"/>
                <w:szCs w:val="22"/>
              </w:rPr>
              <w:t>Ccar13</w:t>
            </w:r>
          </w:p>
        </w:tc>
        <w:tc>
          <w:tcPr>
            <w:tcW w:w="1177" w:type="dxa"/>
          </w:tcPr>
          <w:p w14:paraId="571286D2"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CCB0C90"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0.572554</w:t>
            </w:r>
          </w:p>
        </w:tc>
        <w:tc>
          <w:tcPr>
            <w:tcW w:w="1021" w:type="dxa"/>
            <w:vAlign w:val="bottom"/>
          </w:tcPr>
          <w:p w14:paraId="14ADEE3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c>
          <w:tcPr>
            <w:tcW w:w="1023" w:type="dxa"/>
            <w:gridSpan w:val="2"/>
            <w:vAlign w:val="bottom"/>
          </w:tcPr>
          <w:p w14:paraId="6F97ADA2"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w:t>
            </w:r>
          </w:p>
        </w:tc>
        <w:tc>
          <w:tcPr>
            <w:tcW w:w="1197" w:type="dxa"/>
            <w:tcBorders>
              <w:right w:val="single" w:sz="18" w:space="0" w:color="FFFFFF"/>
            </w:tcBorders>
            <w:vAlign w:val="bottom"/>
          </w:tcPr>
          <w:p w14:paraId="28ED05E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NA</w:t>
            </w:r>
          </w:p>
        </w:tc>
      </w:tr>
      <w:tr w:rsidR="003F475A" w14:paraId="748FCFA1" w14:textId="77777777">
        <w:trPr>
          <w:trHeight w:val="307"/>
        </w:trPr>
        <w:tc>
          <w:tcPr>
            <w:tcW w:w="1390" w:type="dxa"/>
            <w:tcBorders>
              <w:left w:val="single" w:sz="18" w:space="0" w:color="FFFFFF"/>
            </w:tcBorders>
          </w:tcPr>
          <w:p w14:paraId="632671C4" w14:textId="77777777" w:rsidR="003F475A" w:rsidRDefault="00000000">
            <w:pPr>
              <w:rPr>
                <w:rFonts w:ascii="Calibri" w:eastAsia="Calibri" w:hAnsi="Calibri" w:cs="Calibri"/>
                <w:sz w:val="22"/>
                <w:szCs w:val="22"/>
              </w:rPr>
            </w:pPr>
            <w:r>
              <w:rPr>
                <w:rFonts w:ascii="Calibri" w:eastAsia="Calibri" w:hAnsi="Calibri" w:cs="Calibri"/>
                <w:sz w:val="22"/>
                <w:szCs w:val="22"/>
              </w:rPr>
              <w:t>CcaSA1</w:t>
            </w:r>
          </w:p>
        </w:tc>
        <w:tc>
          <w:tcPr>
            <w:tcW w:w="1177" w:type="dxa"/>
          </w:tcPr>
          <w:p w14:paraId="54E748E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7E420C1"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0.897367</w:t>
            </w:r>
          </w:p>
        </w:tc>
        <w:tc>
          <w:tcPr>
            <w:tcW w:w="1021" w:type="dxa"/>
            <w:vAlign w:val="bottom"/>
          </w:tcPr>
          <w:p w14:paraId="15C9625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0.401</w:t>
            </w:r>
          </w:p>
        </w:tc>
        <w:tc>
          <w:tcPr>
            <w:tcW w:w="1023" w:type="dxa"/>
            <w:gridSpan w:val="2"/>
            <w:vAlign w:val="bottom"/>
          </w:tcPr>
          <w:p w14:paraId="69CF198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0.351</w:t>
            </w:r>
          </w:p>
        </w:tc>
        <w:tc>
          <w:tcPr>
            <w:tcW w:w="1197" w:type="dxa"/>
            <w:tcBorders>
              <w:right w:val="single" w:sz="18" w:space="0" w:color="FFFFFF"/>
            </w:tcBorders>
            <w:vAlign w:val="bottom"/>
          </w:tcPr>
          <w:p w14:paraId="4912E2B3"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0.001</w:t>
            </w:r>
          </w:p>
        </w:tc>
      </w:tr>
      <w:tr w:rsidR="003F475A" w14:paraId="5BAA4A9A" w14:textId="77777777">
        <w:trPr>
          <w:trHeight w:val="340"/>
        </w:trPr>
        <w:tc>
          <w:tcPr>
            <w:tcW w:w="1390" w:type="dxa"/>
            <w:tcBorders>
              <w:left w:val="single" w:sz="18" w:space="0" w:color="FFFFFF"/>
            </w:tcBorders>
          </w:tcPr>
          <w:p w14:paraId="4C1D5530" w14:textId="77777777" w:rsidR="003F475A" w:rsidRDefault="00000000">
            <w:pPr>
              <w:rPr>
                <w:rFonts w:ascii="Calibri" w:eastAsia="Calibri" w:hAnsi="Calibri" w:cs="Calibri"/>
                <w:sz w:val="22"/>
                <w:szCs w:val="22"/>
              </w:rPr>
            </w:pPr>
            <w:r>
              <w:rPr>
                <w:rFonts w:ascii="Calibri" w:eastAsia="Calibri" w:hAnsi="Calibri" w:cs="Calibri"/>
                <w:sz w:val="22"/>
                <w:szCs w:val="22"/>
              </w:rPr>
              <w:t>CcaSA2</w:t>
            </w:r>
          </w:p>
        </w:tc>
        <w:tc>
          <w:tcPr>
            <w:tcW w:w="1177" w:type="dxa"/>
          </w:tcPr>
          <w:p w14:paraId="1C59FC77"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43371588"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0.000034</w:t>
            </w:r>
          </w:p>
        </w:tc>
        <w:tc>
          <w:tcPr>
            <w:tcW w:w="1021" w:type="dxa"/>
            <w:vAlign w:val="bottom"/>
          </w:tcPr>
          <w:p w14:paraId="3341D40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0.507</w:t>
            </w:r>
          </w:p>
        </w:tc>
        <w:tc>
          <w:tcPr>
            <w:tcW w:w="1023" w:type="dxa"/>
            <w:gridSpan w:val="2"/>
            <w:vAlign w:val="bottom"/>
          </w:tcPr>
          <w:p w14:paraId="7F6EFCC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0.513</w:t>
            </w:r>
          </w:p>
        </w:tc>
        <w:tc>
          <w:tcPr>
            <w:tcW w:w="1197" w:type="dxa"/>
            <w:tcBorders>
              <w:right w:val="single" w:sz="18" w:space="0" w:color="FFFFFF"/>
            </w:tcBorders>
            <w:vAlign w:val="bottom"/>
          </w:tcPr>
          <w:p w14:paraId="5FE47D5D"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0.008</w:t>
            </w:r>
          </w:p>
        </w:tc>
      </w:tr>
      <w:tr w:rsidR="003F475A" w14:paraId="166445D1" w14:textId="77777777">
        <w:tc>
          <w:tcPr>
            <w:tcW w:w="1390" w:type="dxa"/>
            <w:tcBorders>
              <w:left w:val="single" w:sz="18" w:space="0" w:color="FFFFFF"/>
            </w:tcBorders>
          </w:tcPr>
          <w:p w14:paraId="2EFCCC6A" w14:textId="77777777" w:rsidR="003F475A" w:rsidRDefault="00000000">
            <w:pPr>
              <w:rPr>
                <w:rFonts w:ascii="Calibri" w:eastAsia="Calibri" w:hAnsi="Calibri" w:cs="Calibri"/>
                <w:sz w:val="22"/>
                <w:szCs w:val="22"/>
              </w:rPr>
            </w:pPr>
            <w:r>
              <w:rPr>
                <w:rFonts w:ascii="Calibri" w:eastAsia="Calibri" w:hAnsi="Calibri" w:cs="Calibri"/>
                <w:sz w:val="22"/>
                <w:szCs w:val="22"/>
              </w:rPr>
              <w:t>CcaSA5</w:t>
            </w:r>
          </w:p>
        </w:tc>
        <w:tc>
          <w:tcPr>
            <w:tcW w:w="1177" w:type="dxa"/>
          </w:tcPr>
          <w:p w14:paraId="333AC983"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7151799C"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1.000000</w:t>
            </w:r>
          </w:p>
        </w:tc>
        <w:tc>
          <w:tcPr>
            <w:tcW w:w="1021" w:type="dxa"/>
            <w:vAlign w:val="bottom"/>
          </w:tcPr>
          <w:p w14:paraId="5DB33966"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0.342</w:t>
            </w:r>
          </w:p>
        </w:tc>
        <w:tc>
          <w:tcPr>
            <w:tcW w:w="1023" w:type="dxa"/>
            <w:gridSpan w:val="2"/>
            <w:vAlign w:val="bottom"/>
          </w:tcPr>
          <w:p w14:paraId="3FADF544"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0.338</w:t>
            </w:r>
          </w:p>
        </w:tc>
        <w:tc>
          <w:tcPr>
            <w:tcW w:w="1197" w:type="dxa"/>
            <w:tcBorders>
              <w:right w:val="single" w:sz="18" w:space="0" w:color="FFFFFF"/>
            </w:tcBorders>
            <w:vAlign w:val="bottom"/>
          </w:tcPr>
          <w:p w14:paraId="0FA70B2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0.007</w:t>
            </w:r>
          </w:p>
        </w:tc>
      </w:tr>
      <w:tr w:rsidR="003F475A" w14:paraId="1658D1DB" w14:textId="77777777">
        <w:tc>
          <w:tcPr>
            <w:tcW w:w="1390" w:type="dxa"/>
            <w:tcBorders>
              <w:left w:val="single" w:sz="18" w:space="0" w:color="FFFFFF"/>
            </w:tcBorders>
          </w:tcPr>
          <w:p w14:paraId="1FD72A8F" w14:textId="77777777" w:rsidR="003F475A" w:rsidRDefault="00000000">
            <w:pPr>
              <w:rPr>
                <w:rFonts w:ascii="Calibri" w:eastAsia="Calibri" w:hAnsi="Calibri" w:cs="Calibri"/>
                <w:sz w:val="22"/>
                <w:szCs w:val="22"/>
              </w:rPr>
            </w:pPr>
            <w:r>
              <w:rPr>
                <w:rFonts w:ascii="Calibri" w:eastAsia="Calibri" w:hAnsi="Calibri" w:cs="Calibri"/>
                <w:sz w:val="22"/>
                <w:szCs w:val="22"/>
              </w:rPr>
              <w:t>CcaSA3</w:t>
            </w:r>
          </w:p>
        </w:tc>
        <w:tc>
          <w:tcPr>
            <w:tcW w:w="1177" w:type="dxa"/>
          </w:tcPr>
          <w:p w14:paraId="1C887C4E"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vAlign w:val="bottom"/>
          </w:tcPr>
          <w:p w14:paraId="3B157355"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0.427863</w:t>
            </w:r>
          </w:p>
        </w:tc>
        <w:tc>
          <w:tcPr>
            <w:tcW w:w="1021" w:type="dxa"/>
            <w:vAlign w:val="bottom"/>
          </w:tcPr>
          <w:p w14:paraId="40F66A28"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0.746</w:t>
            </w:r>
          </w:p>
        </w:tc>
        <w:tc>
          <w:tcPr>
            <w:tcW w:w="1023" w:type="dxa"/>
            <w:gridSpan w:val="2"/>
            <w:vAlign w:val="bottom"/>
          </w:tcPr>
          <w:p w14:paraId="4853580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w:t>
            </w:r>
          </w:p>
        </w:tc>
        <w:tc>
          <w:tcPr>
            <w:tcW w:w="1197" w:type="dxa"/>
            <w:tcBorders>
              <w:right w:val="single" w:sz="18" w:space="0" w:color="FFFFFF"/>
            </w:tcBorders>
            <w:vAlign w:val="bottom"/>
          </w:tcPr>
          <w:p w14:paraId="4065A431"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0.011</w:t>
            </w:r>
          </w:p>
        </w:tc>
      </w:tr>
      <w:tr w:rsidR="003F475A" w14:paraId="75311A52" w14:textId="77777777">
        <w:tc>
          <w:tcPr>
            <w:tcW w:w="1390" w:type="dxa"/>
            <w:tcBorders>
              <w:left w:val="single" w:sz="18" w:space="0" w:color="FFFFFF"/>
              <w:bottom w:val="single" w:sz="18" w:space="0" w:color="000000"/>
            </w:tcBorders>
          </w:tcPr>
          <w:p w14:paraId="6877812B" w14:textId="77777777" w:rsidR="003F475A" w:rsidRDefault="00000000">
            <w:pPr>
              <w:rPr>
                <w:rFonts w:ascii="Calibri" w:eastAsia="Calibri" w:hAnsi="Calibri" w:cs="Calibri"/>
                <w:sz w:val="22"/>
                <w:szCs w:val="22"/>
              </w:rPr>
            </w:pPr>
            <w:r>
              <w:rPr>
                <w:rFonts w:ascii="Calibri" w:eastAsia="Calibri" w:hAnsi="Calibri" w:cs="Calibri"/>
                <w:sz w:val="22"/>
                <w:szCs w:val="22"/>
              </w:rPr>
              <w:t>CcaSA2</w:t>
            </w:r>
          </w:p>
        </w:tc>
        <w:tc>
          <w:tcPr>
            <w:tcW w:w="1177" w:type="dxa"/>
            <w:tcBorders>
              <w:bottom w:val="single" w:sz="18" w:space="0" w:color="000000"/>
            </w:tcBorders>
          </w:tcPr>
          <w:p w14:paraId="4BA33AD1"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bottom w:val="single" w:sz="18" w:space="0" w:color="000000"/>
            </w:tcBorders>
            <w:vAlign w:val="bottom"/>
          </w:tcPr>
          <w:p w14:paraId="501448DB" w14:textId="77777777" w:rsidR="003F475A" w:rsidRDefault="00000000">
            <w:pPr>
              <w:jc w:val="center"/>
              <w:rPr>
                <w:rFonts w:ascii="Calibri" w:eastAsia="Calibri" w:hAnsi="Calibri" w:cs="Calibri"/>
                <w:sz w:val="22"/>
                <w:szCs w:val="22"/>
              </w:rPr>
            </w:pPr>
            <w:r>
              <w:rPr>
                <w:rFonts w:ascii="Calibri" w:eastAsia="Calibri" w:hAnsi="Calibri" w:cs="Calibri"/>
                <w:color w:val="000000"/>
                <w:sz w:val="22"/>
                <w:szCs w:val="22"/>
              </w:rPr>
              <w:t>0.986457</w:t>
            </w:r>
          </w:p>
        </w:tc>
        <w:tc>
          <w:tcPr>
            <w:tcW w:w="1021" w:type="dxa"/>
            <w:tcBorders>
              <w:bottom w:val="single" w:sz="18" w:space="0" w:color="000000"/>
            </w:tcBorders>
            <w:vAlign w:val="bottom"/>
          </w:tcPr>
          <w:p w14:paraId="353BC6BC"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0.756</w:t>
            </w:r>
          </w:p>
        </w:tc>
        <w:tc>
          <w:tcPr>
            <w:tcW w:w="1023" w:type="dxa"/>
            <w:gridSpan w:val="2"/>
            <w:tcBorders>
              <w:bottom w:val="single" w:sz="18" w:space="0" w:color="000000"/>
            </w:tcBorders>
            <w:vAlign w:val="bottom"/>
          </w:tcPr>
          <w:p w14:paraId="5143F795"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0.721</w:t>
            </w:r>
          </w:p>
        </w:tc>
        <w:tc>
          <w:tcPr>
            <w:tcW w:w="1197" w:type="dxa"/>
            <w:tcBorders>
              <w:bottom w:val="single" w:sz="18" w:space="0" w:color="000000"/>
              <w:right w:val="single" w:sz="18" w:space="0" w:color="FFFFFF"/>
            </w:tcBorders>
            <w:vAlign w:val="bottom"/>
          </w:tcPr>
          <w:p w14:paraId="377DEE70" w14:textId="77777777" w:rsidR="003F475A" w:rsidRDefault="00000000">
            <w:pPr>
              <w:rPr>
                <w:rFonts w:ascii="Calibri" w:eastAsia="Calibri" w:hAnsi="Calibri" w:cs="Calibri"/>
                <w:sz w:val="22"/>
                <w:szCs w:val="22"/>
              </w:rPr>
            </w:pPr>
            <w:r>
              <w:rPr>
                <w:rFonts w:ascii="Calibri" w:eastAsia="Calibri" w:hAnsi="Calibri" w:cs="Calibri"/>
                <w:color w:val="000000"/>
                <w:sz w:val="22"/>
                <w:szCs w:val="22"/>
              </w:rPr>
              <w:t>-0.003</w:t>
            </w:r>
          </w:p>
        </w:tc>
      </w:tr>
      <w:tr w:rsidR="003F475A" w14:paraId="20EE6CD2" w14:textId="77777777">
        <w:tc>
          <w:tcPr>
            <w:tcW w:w="1390" w:type="dxa"/>
            <w:tcBorders>
              <w:top w:val="single" w:sz="18" w:space="0" w:color="000000"/>
              <w:left w:val="single" w:sz="18" w:space="0" w:color="FFFFFF"/>
            </w:tcBorders>
          </w:tcPr>
          <w:p w14:paraId="77CBC19C" w14:textId="77777777" w:rsidR="003F475A" w:rsidRDefault="00000000">
            <w:pPr>
              <w:rPr>
                <w:rFonts w:ascii="Calibri" w:eastAsia="Calibri" w:hAnsi="Calibri" w:cs="Calibri"/>
                <w:sz w:val="22"/>
                <w:szCs w:val="22"/>
              </w:rPr>
            </w:pPr>
            <w:r>
              <w:rPr>
                <w:rFonts w:ascii="Calibri" w:eastAsia="Calibri" w:hAnsi="Calibri" w:cs="Calibri"/>
                <w:sz w:val="22"/>
                <w:szCs w:val="22"/>
              </w:rPr>
              <w:t>Overall</w:t>
            </w:r>
          </w:p>
        </w:tc>
        <w:tc>
          <w:tcPr>
            <w:tcW w:w="1177" w:type="dxa"/>
            <w:tcBorders>
              <w:top w:val="single" w:sz="18" w:space="0" w:color="000000"/>
            </w:tcBorders>
          </w:tcPr>
          <w:p w14:paraId="5ECF6765" w14:textId="77777777" w:rsidR="003F475A" w:rsidRDefault="00000000">
            <w:pPr>
              <w:rPr>
                <w:rFonts w:ascii="Calibri" w:eastAsia="Calibri" w:hAnsi="Calibri" w:cs="Calibri"/>
                <w:sz w:val="22"/>
                <w:szCs w:val="22"/>
              </w:rPr>
            </w:pPr>
            <w:r>
              <w:rPr>
                <w:rFonts w:ascii="Calibri" w:eastAsia="Calibri" w:hAnsi="Calibri" w:cs="Calibri"/>
                <w:sz w:val="22"/>
                <w:szCs w:val="22"/>
              </w:rPr>
              <w:t>185</w:t>
            </w:r>
          </w:p>
        </w:tc>
        <w:tc>
          <w:tcPr>
            <w:tcW w:w="2319" w:type="dxa"/>
            <w:tcBorders>
              <w:top w:val="single" w:sz="18" w:space="0" w:color="000000"/>
            </w:tcBorders>
            <w:vAlign w:val="bottom"/>
          </w:tcPr>
          <w:p w14:paraId="55BE72EB" w14:textId="77777777" w:rsidR="003F475A" w:rsidRDefault="003F475A">
            <w:pPr>
              <w:rPr>
                <w:rFonts w:ascii="Calibri" w:eastAsia="Calibri" w:hAnsi="Calibri" w:cs="Calibri"/>
                <w:color w:val="000000"/>
                <w:sz w:val="22"/>
                <w:szCs w:val="22"/>
              </w:rPr>
            </w:pPr>
          </w:p>
        </w:tc>
        <w:tc>
          <w:tcPr>
            <w:tcW w:w="1021" w:type="dxa"/>
            <w:tcBorders>
              <w:top w:val="single" w:sz="18" w:space="0" w:color="000000"/>
            </w:tcBorders>
            <w:vAlign w:val="bottom"/>
          </w:tcPr>
          <w:p w14:paraId="064B8A6D" w14:textId="77777777" w:rsidR="003F475A" w:rsidRDefault="00000000">
            <w:pPr>
              <w:rPr>
                <w:rFonts w:ascii="Calibri" w:eastAsia="Calibri" w:hAnsi="Calibri" w:cs="Calibri"/>
                <w:color w:val="000000"/>
                <w:sz w:val="22"/>
                <w:szCs w:val="22"/>
              </w:rPr>
            </w:pPr>
            <w:r>
              <w:rPr>
                <w:rFonts w:ascii="Calibri" w:eastAsia="Calibri" w:hAnsi="Calibri" w:cs="Calibri"/>
                <w:color w:val="000000"/>
                <w:sz w:val="22"/>
                <w:szCs w:val="22"/>
              </w:rPr>
              <w:t>0.596</w:t>
            </w:r>
          </w:p>
        </w:tc>
        <w:tc>
          <w:tcPr>
            <w:tcW w:w="1023" w:type="dxa"/>
            <w:gridSpan w:val="2"/>
            <w:tcBorders>
              <w:top w:val="single" w:sz="18" w:space="0" w:color="000000"/>
            </w:tcBorders>
            <w:vAlign w:val="bottom"/>
          </w:tcPr>
          <w:p w14:paraId="1B0A1E0A" w14:textId="77777777" w:rsidR="003F475A" w:rsidRDefault="00000000">
            <w:pPr>
              <w:rPr>
                <w:rFonts w:ascii="Calibri" w:eastAsia="Calibri" w:hAnsi="Calibri" w:cs="Calibri"/>
                <w:color w:val="000000"/>
                <w:sz w:val="22"/>
                <w:szCs w:val="22"/>
              </w:rPr>
            </w:pPr>
            <w:r>
              <w:rPr>
                <w:rFonts w:ascii="Calibri" w:eastAsia="Calibri" w:hAnsi="Calibri" w:cs="Calibri"/>
                <w:color w:val="000000"/>
                <w:sz w:val="22"/>
                <w:szCs w:val="22"/>
              </w:rPr>
              <w:t>0.549</w:t>
            </w:r>
          </w:p>
        </w:tc>
        <w:tc>
          <w:tcPr>
            <w:tcW w:w="1197" w:type="dxa"/>
            <w:tcBorders>
              <w:top w:val="single" w:sz="18" w:space="0" w:color="000000"/>
              <w:right w:val="single" w:sz="18" w:space="0" w:color="FFFFFF"/>
            </w:tcBorders>
            <w:vAlign w:val="bottom"/>
          </w:tcPr>
          <w:p w14:paraId="6E2F2013" w14:textId="77777777" w:rsidR="003F475A" w:rsidRDefault="003F475A">
            <w:pPr>
              <w:rPr>
                <w:rFonts w:ascii="Calibri" w:eastAsia="Calibri" w:hAnsi="Calibri" w:cs="Calibri"/>
                <w:color w:val="000000"/>
                <w:sz w:val="22"/>
                <w:szCs w:val="22"/>
              </w:rPr>
            </w:pPr>
          </w:p>
        </w:tc>
      </w:tr>
    </w:tbl>
    <w:p w14:paraId="75D167C3" w14:textId="77777777" w:rsidR="003F475A" w:rsidRDefault="003F475A">
      <w:pPr>
        <w:pStyle w:val="Heading1"/>
        <w:rPr>
          <w:rFonts w:ascii="Calibri" w:eastAsia="Calibri" w:hAnsi="Calibri" w:cs="Calibri"/>
        </w:rPr>
      </w:pPr>
    </w:p>
    <w:p w14:paraId="7D869BDF" w14:textId="77777777" w:rsidR="003F475A" w:rsidRDefault="00000000">
      <w:pPr>
        <w:widowControl w:val="0"/>
        <w:rPr>
          <w:rFonts w:ascii="Calibri" w:eastAsia="Calibri" w:hAnsi="Calibri" w:cs="Calibri"/>
          <w:b/>
          <w:sz w:val="32"/>
          <w:szCs w:val="32"/>
        </w:rPr>
      </w:pPr>
      <w:r>
        <w:br w:type="page"/>
      </w:r>
    </w:p>
    <w:p w14:paraId="3016B9EA" w14:textId="77777777" w:rsidR="003F475A" w:rsidRDefault="00000000">
      <w:pPr>
        <w:pStyle w:val="Heading1"/>
        <w:rPr>
          <w:rFonts w:ascii="Calibri" w:eastAsia="Calibri" w:hAnsi="Calibri" w:cs="Calibri"/>
        </w:rPr>
      </w:pPr>
      <w:bookmarkStart w:id="12" w:name="_Toc167310697"/>
      <w:r>
        <w:rPr>
          <w:rFonts w:ascii="Calibri" w:eastAsia="Calibri" w:hAnsi="Calibri" w:cs="Calibri"/>
        </w:rPr>
        <w:lastRenderedPageBreak/>
        <w:t>Supplementary Appendix S7</w:t>
      </w:r>
      <w:bookmarkEnd w:id="12"/>
    </w:p>
    <w:p w14:paraId="72E7223E" w14:textId="77777777" w:rsidR="003F475A" w:rsidRDefault="00000000">
      <w:pPr>
        <w:rPr>
          <w:rFonts w:ascii="Calibri" w:eastAsia="Calibri" w:hAnsi="Calibri" w:cs="Calibri"/>
        </w:rPr>
      </w:pPr>
      <w:r>
        <w:rPr>
          <w:rFonts w:ascii="Calibri" w:eastAsia="Calibri" w:hAnsi="Calibri" w:cs="Calibri"/>
          <w:b/>
          <w:sz w:val="32"/>
          <w:szCs w:val="32"/>
        </w:rPr>
        <w:t>Table S7.1</w:t>
      </w:r>
      <w:r>
        <w:rPr>
          <w:rFonts w:ascii="Calibri" w:eastAsia="Calibri" w:hAnsi="Calibri" w:cs="Calibri"/>
        </w:rPr>
        <w:t xml:space="preserve"> List of demographic, life-history and genetic priors used to initiate population-simulations for EAP of </w:t>
      </w:r>
      <w:r>
        <w:rPr>
          <w:rFonts w:ascii="Calibri" w:eastAsia="Calibri" w:hAnsi="Calibri" w:cs="Calibri"/>
          <w:i/>
        </w:rPr>
        <w:t>C. carcharias</w:t>
      </w:r>
      <w:r>
        <w:rPr>
          <w:rFonts w:ascii="Calibri" w:eastAsia="Calibri" w:hAnsi="Calibri" w:cs="Calibri"/>
        </w:rPr>
        <w:t xml:space="preserve">. </w:t>
      </w:r>
    </w:p>
    <w:p w14:paraId="2819955E" w14:textId="77777777" w:rsidR="003F475A" w:rsidRDefault="003F475A">
      <w:pPr>
        <w:spacing w:line="276" w:lineRule="auto"/>
        <w:jc w:val="both"/>
        <w:rPr>
          <w:rFonts w:ascii="Calibri" w:eastAsia="Calibri" w:hAnsi="Calibri" w:cs="Calibri"/>
        </w:rPr>
      </w:pPr>
    </w:p>
    <w:tbl>
      <w:tblPr>
        <w:tblStyle w:val="a4"/>
        <w:tblW w:w="18216" w:type="dxa"/>
        <w:tblBorders>
          <w:top w:val="nil"/>
          <w:left w:val="nil"/>
          <w:bottom w:val="nil"/>
          <w:right w:val="nil"/>
          <w:insideH w:val="nil"/>
          <w:insideV w:val="nil"/>
        </w:tblBorders>
        <w:tblLayout w:type="fixed"/>
        <w:tblLook w:val="0000" w:firstRow="0" w:lastRow="0" w:firstColumn="0" w:lastColumn="0" w:noHBand="0" w:noVBand="0"/>
      </w:tblPr>
      <w:tblGrid>
        <w:gridCol w:w="236"/>
        <w:gridCol w:w="2465"/>
        <w:gridCol w:w="135"/>
        <w:gridCol w:w="101"/>
        <w:gridCol w:w="3027"/>
        <w:gridCol w:w="1162"/>
        <w:gridCol w:w="106"/>
        <w:gridCol w:w="721"/>
        <w:gridCol w:w="1698"/>
        <w:gridCol w:w="306"/>
        <w:gridCol w:w="233"/>
        <w:gridCol w:w="233"/>
        <w:gridCol w:w="1177"/>
        <w:gridCol w:w="2528"/>
        <w:gridCol w:w="4088"/>
      </w:tblGrid>
      <w:tr w:rsidR="003F475A" w14:paraId="726BDBC4" w14:textId="77777777">
        <w:trPr>
          <w:gridAfter w:val="6"/>
          <w:wAfter w:w="8565" w:type="dxa"/>
          <w:trHeight w:val="353"/>
        </w:trPr>
        <w:tc>
          <w:tcPr>
            <w:tcW w:w="234" w:type="dxa"/>
            <w:tcBorders>
              <w:top w:val="single" w:sz="4" w:space="0" w:color="000000"/>
              <w:bottom w:val="single" w:sz="4" w:space="0" w:color="000000"/>
            </w:tcBorders>
          </w:tcPr>
          <w:p w14:paraId="7883FFE7"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Borders>
              <w:top w:val="single" w:sz="4" w:space="0" w:color="000000"/>
              <w:bottom w:val="single" w:sz="4" w:space="0" w:color="000000"/>
            </w:tcBorders>
          </w:tcPr>
          <w:p w14:paraId="7AFD2911" w14:textId="77777777" w:rsidR="003F475A" w:rsidRDefault="00000000">
            <w:pPr>
              <w:rPr>
                <w:rFonts w:ascii="Calibri" w:eastAsia="Calibri" w:hAnsi="Calibri" w:cs="Calibri"/>
                <w:b/>
              </w:rPr>
            </w:pPr>
            <w:r>
              <w:rPr>
                <w:rFonts w:ascii="Calibri" w:eastAsia="Calibri" w:hAnsi="Calibri" w:cs="Calibri"/>
                <w:b/>
              </w:rPr>
              <w:t>Prior name</w:t>
            </w:r>
          </w:p>
        </w:tc>
        <w:tc>
          <w:tcPr>
            <w:tcW w:w="3264" w:type="dxa"/>
            <w:gridSpan w:val="3"/>
            <w:tcBorders>
              <w:top w:val="single" w:sz="4" w:space="0" w:color="000000"/>
              <w:bottom w:val="single" w:sz="4" w:space="0" w:color="000000"/>
            </w:tcBorders>
          </w:tcPr>
          <w:p w14:paraId="5D1D5D98" w14:textId="77777777" w:rsidR="003F475A" w:rsidRDefault="00000000">
            <w:pPr>
              <w:rPr>
                <w:rFonts w:ascii="Calibri" w:eastAsia="Calibri" w:hAnsi="Calibri" w:cs="Calibri"/>
                <w:b/>
              </w:rPr>
            </w:pPr>
            <w:r>
              <w:rPr>
                <w:rFonts w:ascii="Calibri" w:eastAsia="Calibri" w:hAnsi="Calibri" w:cs="Calibri"/>
                <w:b/>
              </w:rPr>
              <w:t>Description</w:t>
            </w:r>
          </w:p>
        </w:tc>
        <w:tc>
          <w:tcPr>
            <w:tcW w:w="3687" w:type="dxa"/>
            <w:gridSpan w:val="4"/>
            <w:tcBorders>
              <w:top w:val="single" w:sz="4" w:space="0" w:color="000000"/>
            </w:tcBorders>
          </w:tcPr>
          <w:p w14:paraId="4A9C8A20" w14:textId="77777777" w:rsidR="003F475A" w:rsidRDefault="00000000">
            <w:pPr>
              <w:jc w:val="center"/>
              <w:rPr>
                <w:rFonts w:ascii="Calibri" w:eastAsia="Calibri" w:hAnsi="Calibri" w:cs="Calibri"/>
                <w:b/>
              </w:rPr>
            </w:pPr>
            <w:r>
              <w:rPr>
                <w:rFonts w:ascii="Calibri" w:eastAsia="Calibri" w:hAnsi="Calibri" w:cs="Calibri"/>
                <w:b/>
              </w:rPr>
              <w:t>Prior values</w:t>
            </w:r>
          </w:p>
        </w:tc>
      </w:tr>
      <w:tr w:rsidR="003F475A" w14:paraId="2C7D6EBD" w14:textId="77777777">
        <w:trPr>
          <w:gridAfter w:val="6"/>
          <w:wAfter w:w="8565" w:type="dxa"/>
          <w:trHeight w:val="620"/>
        </w:trPr>
        <w:tc>
          <w:tcPr>
            <w:tcW w:w="2700" w:type="dxa"/>
            <w:gridSpan w:val="2"/>
          </w:tcPr>
          <w:p w14:paraId="2EDAEEDB" w14:textId="77777777" w:rsidR="003F475A" w:rsidRDefault="00000000">
            <w:pPr>
              <w:jc w:val="both"/>
              <w:rPr>
                <w:rFonts w:ascii="Calibri" w:eastAsia="Calibri" w:hAnsi="Calibri" w:cs="Calibri"/>
                <w:b/>
              </w:rPr>
            </w:pPr>
            <w:r>
              <w:rPr>
                <w:rFonts w:ascii="Calibri" w:eastAsia="Calibri" w:hAnsi="Calibri" w:cs="Calibri"/>
                <w:b/>
              </w:rPr>
              <w:t>Category: Demographic</w:t>
            </w:r>
          </w:p>
        </w:tc>
        <w:tc>
          <w:tcPr>
            <w:tcW w:w="4426" w:type="dxa"/>
            <w:gridSpan w:val="4"/>
            <w:tcBorders>
              <w:top w:val="single" w:sz="4" w:space="0" w:color="000000"/>
            </w:tcBorders>
          </w:tcPr>
          <w:p w14:paraId="200A1CC1" w14:textId="77777777" w:rsidR="003F475A" w:rsidRDefault="003F475A">
            <w:pPr>
              <w:jc w:val="both"/>
              <w:rPr>
                <w:rFonts w:ascii="Calibri" w:eastAsia="Calibri" w:hAnsi="Calibri" w:cs="Calibri"/>
              </w:rPr>
            </w:pPr>
          </w:p>
        </w:tc>
        <w:tc>
          <w:tcPr>
            <w:tcW w:w="2525" w:type="dxa"/>
            <w:gridSpan w:val="3"/>
            <w:tcBorders>
              <w:top w:val="single" w:sz="4" w:space="0" w:color="000000"/>
            </w:tcBorders>
          </w:tcPr>
          <w:p w14:paraId="3EFDDFBF" w14:textId="77777777" w:rsidR="003F475A" w:rsidRDefault="003F475A">
            <w:pPr>
              <w:jc w:val="both"/>
              <w:rPr>
                <w:rFonts w:ascii="Calibri" w:eastAsia="Calibri" w:hAnsi="Calibri" w:cs="Calibri"/>
              </w:rPr>
            </w:pPr>
          </w:p>
        </w:tc>
      </w:tr>
      <w:tr w:rsidR="003F475A" w14:paraId="598BAE14" w14:textId="77777777">
        <w:trPr>
          <w:gridAfter w:val="4"/>
          <w:wAfter w:w="8026" w:type="dxa"/>
          <w:trHeight w:val="866"/>
        </w:trPr>
        <w:tc>
          <w:tcPr>
            <w:tcW w:w="234" w:type="dxa"/>
          </w:tcPr>
          <w:p w14:paraId="630E2605" w14:textId="77777777" w:rsidR="003F475A" w:rsidRDefault="00000000">
            <w:pPr>
              <w:jc w:val="both"/>
              <w:rPr>
                <w:rFonts w:ascii="Calibri" w:eastAsia="Calibri" w:hAnsi="Calibri" w:cs="Calibri"/>
              </w:rPr>
            </w:pPr>
            <w:r>
              <w:rPr>
                <w:rFonts w:ascii="Calibri" w:eastAsia="Calibri" w:hAnsi="Calibri" w:cs="Calibri"/>
              </w:rPr>
              <w:t xml:space="preserve"> </w:t>
            </w:r>
          </w:p>
        </w:tc>
        <w:tc>
          <w:tcPr>
            <w:tcW w:w="2466" w:type="dxa"/>
          </w:tcPr>
          <w:p w14:paraId="30D57418"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Population size (N)</w:t>
            </w:r>
          </w:p>
        </w:tc>
        <w:tc>
          <w:tcPr>
            <w:tcW w:w="4426" w:type="dxa"/>
            <w:gridSpan w:val="4"/>
          </w:tcPr>
          <w:p w14:paraId="07D3943D"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An approximate total population size estimate (N), estimate of all individuals comprising the population</w:t>
            </w:r>
          </w:p>
        </w:tc>
        <w:tc>
          <w:tcPr>
            <w:tcW w:w="3064" w:type="dxa"/>
            <w:gridSpan w:val="5"/>
          </w:tcPr>
          <w:p w14:paraId="5AEAA1A1" w14:textId="77777777" w:rsidR="003F475A" w:rsidRDefault="003F475A">
            <w:pPr>
              <w:jc w:val="both"/>
              <w:rPr>
                <w:rFonts w:ascii="Calibri" w:eastAsia="Calibri" w:hAnsi="Calibri" w:cs="Calibri"/>
                <w:sz w:val="21"/>
                <w:szCs w:val="21"/>
              </w:rPr>
            </w:pPr>
          </w:p>
          <w:p w14:paraId="7647838A" w14:textId="77777777" w:rsidR="003F475A" w:rsidRDefault="003F475A">
            <w:pPr>
              <w:jc w:val="both"/>
              <w:rPr>
                <w:rFonts w:ascii="Calibri" w:eastAsia="Calibri" w:hAnsi="Calibri" w:cs="Calibri"/>
                <w:sz w:val="21"/>
                <w:szCs w:val="21"/>
              </w:rPr>
            </w:pPr>
          </w:p>
          <w:p w14:paraId="308E2E1C"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10,000</w:t>
            </w:r>
          </w:p>
        </w:tc>
      </w:tr>
      <w:tr w:rsidR="003F475A" w14:paraId="441AC174" w14:textId="77777777">
        <w:trPr>
          <w:gridAfter w:val="4"/>
          <w:wAfter w:w="8026" w:type="dxa"/>
          <w:trHeight w:val="1705"/>
        </w:trPr>
        <w:tc>
          <w:tcPr>
            <w:tcW w:w="234" w:type="dxa"/>
          </w:tcPr>
          <w:p w14:paraId="5EA22129" w14:textId="77777777" w:rsidR="003F475A" w:rsidRDefault="00000000">
            <w:pPr>
              <w:jc w:val="both"/>
              <w:rPr>
                <w:rFonts w:ascii="Calibri" w:eastAsia="Calibri" w:hAnsi="Calibri" w:cs="Calibri"/>
                <w:b/>
              </w:rPr>
            </w:pPr>
            <w:r>
              <w:rPr>
                <w:rFonts w:ascii="Calibri" w:eastAsia="Calibri" w:hAnsi="Calibri" w:cs="Calibri"/>
                <w:b/>
              </w:rPr>
              <w:t xml:space="preserve"> </w:t>
            </w:r>
          </w:p>
        </w:tc>
        <w:tc>
          <w:tcPr>
            <w:tcW w:w="2466" w:type="dxa"/>
          </w:tcPr>
          <w:p w14:paraId="0CDF1151"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Natural mortality rates</w:t>
            </w:r>
          </w:p>
        </w:tc>
        <w:tc>
          <w:tcPr>
            <w:tcW w:w="4426" w:type="dxa"/>
            <w:gridSpan w:val="4"/>
          </w:tcPr>
          <w:p w14:paraId="64A807B9" w14:textId="77777777" w:rsidR="003F475A" w:rsidRDefault="00000000">
            <w:pPr>
              <w:jc w:val="both"/>
              <w:rPr>
                <w:rFonts w:ascii="Calibri" w:eastAsia="Calibri" w:hAnsi="Calibri" w:cs="Calibri"/>
                <w:sz w:val="21"/>
                <w:szCs w:val="21"/>
              </w:rPr>
            </w:pPr>
            <w:r>
              <w:rPr>
                <w:rFonts w:ascii="Calibri" w:eastAsia="Calibri" w:hAnsi="Calibri" w:cs="Calibri"/>
                <w:sz w:val="21"/>
                <w:szCs w:val="21"/>
              </w:rPr>
              <w:t xml:space="preserve">Estimates of the probability of individual mortality by age and sex, here we used the same values for male and female. </w:t>
            </w:r>
          </w:p>
        </w:tc>
        <w:tc>
          <w:tcPr>
            <w:tcW w:w="3064" w:type="dxa"/>
            <w:gridSpan w:val="5"/>
          </w:tcPr>
          <w:p w14:paraId="1D3D1FFF" w14:textId="77777777" w:rsidR="003F475A" w:rsidRDefault="00000000">
            <w:pPr>
              <w:pBdr>
                <w:top w:val="nil"/>
                <w:left w:val="nil"/>
                <w:bottom w:val="nil"/>
                <w:right w:val="nil"/>
                <w:between w:val="nil"/>
              </w:pBdr>
              <w:shd w:val="clear" w:color="auto" w:fill="FFFFFF"/>
              <w:jc w:val="both"/>
              <w:rPr>
                <w:rFonts w:ascii="Calibri" w:eastAsia="Calibri" w:hAnsi="Calibri" w:cs="Calibri"/>
                <w:color w:val="000000"/>
                <w:sz w:val="21"/>
                <w:szCs w:val="21"/>
              </w:rPr>
            </w:pPr>
            <w:r>
              <w:rPr>
                <w:rFonts w:ascii="Calibri" w:eastAsia="Calibri" w:hAnsi="Calibri" w:cs="Calibri"/>
                <w:color w:val="000000"/>
                <w:sz w:val="21"/>
                <w:szCs w:val="21"/>
              </w:rPr>
              <w:t xml:space="preserve">0.73 for YOY (Hillary et al., 2018), 0.786, 0.834, 0.825, 0.818, 0.812, 0.808, 0.804, 0.801, 0.799, 0.760, 0.676, 0.678, 0.679, 0.681, 0.683, 0.685, 0.687, 0.743, 0.747, 0.752, 0.756, 0.761, 0.765, 0.770, and then 0.809 until age 70. </w:t>
            </w:r>
          </w:p>
          <w:p w14:paraId="4D0140AB" w14:textId="77777777" w:rsidR="003F475A" w:rsidRDefault="003F475A">
            <w:pPr>
              <w:jc w:val="both"/>
              <w:rPr>
                <w:rFonts w:ascii="Calibri" w:eastAsia="Calibri" w:hAnsi="Calibri" w:cs="Calibri"/>
                <w:color w:val="000000"/>
                <w:sz w:val="21"/>
                <w:szCs w:val="21"/>
              </w:rPr>
            </w:pPr>
          </w:p>
        </w:tc>
      </w:tr>
      <w:tr w:rsidR="003F475A" w14:paraId="5B8C3B6F" w14:textId="77777777">
        <w:trPr>
          <w:gridAfter w:val="5"/>
          <w:wAfter w:w="8259" w:type="dxa"/>
          <w:trHeight w:val="620"/>
        </w:trPr>
        <w:tc>
          <w:tcPr>
            <w:tcW w:w="2700" w:type="dxa"/>
            <w:gridSpan w:val="2"/>
          </w:tcPr>
          <w:p w14:paraId="517C571B" w14:textId="77777777" w:rsidR="003F475A" w:rsidRDefault="00000000">
            <w:pPr>
              <w:rPr>
                <w:rFonts w:ascii="Calibri" w:eastAsia="Calibri" w:hAnsi="Calibri" w:cs="Calibri"/>
                <w:b/>
              </w:rPr>
            </w:pPr>
            <w:r>
              <w:rPr>
                <w:rFonts w:ascii="Calibri" w:eastAsia="Calibri" w:hAnsi="Calibri" w:cs="Calibri"/>
                <w:b/>
              </w:rPr>
              <w:t>Category: Life-history</w:t>
            </w:r>
          </w:p>
        </w:tc>
        <w:tc>
          <w:tcPr>
            <w:tcW w:w="4426" w:type="dxa"/>
            <w:gridSpan w:val="4"/>
          </w:tcPr>
          <w:p w14:paraId="2A268A17" w14:textId="77777777" w:rsidR="003F475A" w:rsidRDefault="00000000">
            <w:pPr>
              <w:rPr>
                <w:rFonts w:ascii="Calibri" w:eastAsia="Calibri" w:hAnsi="Calibri" w:cs="Calibri"/>
              </w:rPr>
            </w:pPr>
            <w:r>
              <w:rPr>
                <w:rFonts w:ascii="Calibri" w:eastAsia="Calibri" w:hAnsi="Calibri" w:cs="Calibri"/>
              </w:rPr>
              <w:t xml:space="preserve"> </w:t>
            </w:r>
          </w:p>
        </w:tc>
        <w:tc>
          <w:tcPr>
            <w:tcW w:w="2831" w:type="dxa"/>
            <w:gridSpan w:val="4"/>
          </w:tcPr>
          <w:p w14:paraId="238C61AF" w14:textId="77777777" w:rsidR="003F475A" w:rsidRDefault="003F475A">
            <w:pPr>
              <w:rPr>
                <w:rFonts w:ascii="Calibri" w:eastAsia="Calibri" w:hAnsi="Calibri" w:cs="Calibri"/>
              </w:rPr>
            </w:pPr>
          </w:p>
        </w:tc>
      </w:tr>
      <w:tr w:rsidR="003F475A" w14:paraId="0B831156" w14:textId="77777777">
        <w:trPr>
          <w:gridAfter w:val="5"/>
          <w:wAfter w:w="8259" w:type="dxa"/>
          <w:trHeight w:val="321"/>
        </w:trPr>
        <w:tc>
          <w:tcPr>
            <w:tcW w:w="234" w:type="dxa"/>
          </w:tcPr>
          <w:p w14:paraId="2DD0E864"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427020B7" w14:textId="77777777" w:rsidR="003F475A" w:rsidRDefault="00000000">
            <w:pPr>
              <w:rPr>
                <w:rFonts w:ascii="Calibri" w:eastAsia="Calibri" w:hAnsi="Calibri" w:cs="Calibri"/>
                <w:sz w:val="21"/>
                <w:szCs w:val="21"/>
              </w:rPr>
            </w:pPr>
            <w:r>
              <w:rPr>
                <w:rFonts w:ascii="Calibri" w:eastAsia="Calibri" w:hAnsi="Calibri" w:cs="Calibri"/>
                <w:sz w:val="21"/>
                <w:szCs w:val="21"/>
              </w:rPr>
              <w:t>Maximum age</w:t>
            </w:r>
          </w:p>
        </w:tc>
        <w:tc>
          <w:tcPr>
            <w:tcW w:w="4426" w:type="dxa"/>
            <w:gridSpan w:val="4"/>
          </w:tcPr>
          <w:p w14:paraId="62A3E4E5" w14:textId="77777777" w:rsidR="003F475A" w:rsidRDefault="00000000">
            <w:pPr>
              <w:rPr>
                <w:rFonts w:ascii="Calibri" w:eastAsia="Calibri" w:hAnsi="Calibri" w:cs="Calibri"/>
                <w:sz w:val="21"/>
                <w:szCs w:val="21"/>
              </w:rPr>
            </w:pPr>
            <w:r>
              <w:rPr>
                <w:rFonts w:ascii="Calibri" w:eastAsia="Calibri" w:hAnsi="Calibri" w:cs="Calibri"/>
                <w:sz w:val="21"/>
                <w:szCs w:val="21"/>
              </w:rPr>
              <w:t>Longevity</w:t>
            </w:r>
          </w:p>
        </w:tc>
        <w:tc>
          <w:tcPr>
            <w:tcW w:w="2831" w:type="dxa"/>
            <w:gridSpan w:val="4"/>
          </w:tcPr>
          <w:p w14:paraId="44910BEB" w14:textId="77777777" w:rsidR="003F475A" w:rsidRDefault="00000000">
            <w:pPr>
              <w:rPr>
                <w:rFonts w:ascii="Calibri" w:eastAsia="Calibri" w:hAnsi="Calibri" w:cs="Calibri"/>
                <w:sz w:val="21"/>
                <w:szCs w:val="21"/>
              </w:rPr>
            </w:pPr>
            <w:r>
              <w:rPr>
                <w:rFonts w:ascii="Calibri" w:eastAsia="Calibri" w:hAnsi="Calibri" w:cs="Calibri"/>
                <w:sz w:val="21"/>
                <w:szCs w:val="21"/>
              </w:rPr>
              <w:t>73</w:t>
            </w:r>
          </w:p>
        </w:tc>
      </w:tr>
      <w:tr w:rsidR="003F475A" w14:paraId="3E4B8A98" w14:textId="77777777">
        <w:trPr>
          <w:gridAfter w:val="4"/>
          <w:wAfter w:w="8026" w:type="dxa"/>
          <w:trHeight w:val="363"/>
        </w:trPr>
        <w:tc>
          <w:tcPr>
            <w:tcW w:w="234" w:type="dxa"/>
          </w:tcPr>
          <w:p w14:paraId="3E3CD759"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3F1E59A2" w14:textId="77777777" w:rsidR="003F475A" w:rsidRDefault="00000000">
            <w:pPr>
              <w:rPr>
                <w:rFonts w:ascii="Calibri" w:eastAsia="Calibri" w:hAnsi="Calibri" w:cs="Calibri"/>
                <w:sz w:val="21"/>
                <w:szCs w:val="21"/>
              </w:rPr>
            </w:pPr>
            <w:r>
              <w:rPr>
                <w:rFonts w:ascii="Calibri" w:eastAsia="Calibri" w:hAnsi="Calibri" w:cs="Calibri"/>
                <w:sz w:val="21"/>
                <w:szCs w:val="21"/>
              </w:rPr>
              <w:t>Maximum mating age</w:t>
            </w:r>
          </w:p>
        </w:tc>
        <w:tc>
          <w:tcPr>
            <w:tcW w:w="4426" w:type="dxa"/>
            <w:gridSpan w:val="4"/>
          </w:tcPr>
          <w:p w14:paraId="0A616FB3" w14:textId="77777777" w:rsidR="003F475A" w:rsidRDefault="00000000">
            <w:pPr>
              <w:rPr>
                <w:rFonts w:ascii="Calibri" w:eastAsia="Calibri" w:hAnsi="Calibri" w:cs="Calibri"/>
                <w:sz w:val="21"/>
                <w:szCs w:val="21"/>
              </w:rPr>
            </w:pPr>
            <w:r>
              <w:rPr>
                <w:rFonts w:ascii="Calibri" w:eastAsia="Calibri" w:hAnsi="Calibri" w:cs="Calibri"/>
                <w:sz w:val="21"/>
                <w:szCs w:val="21"/>
              </w:rPr>
              <w:t>The age of reproductive senescence</w:t>
            </w:r>
          </w:p>
        </w:tc>
        <w:tc>
          <w:tcPr>
            <w:tcW w:w="3064" w:type="dxa"/>
            <w:gridSpan w:val="5"/>
          </w:tcPr>
          <w:p w14:paraId="5706E351" w14:textId="77777777" w:rsidR="003F475A" w:rsidRDefault="00000000">
            <w:pPr>
              <w:rPr>
                <w:rFonts w:ascii="Calibri" w:eastAsia="Calibri" w:hAnsi="Calibri" w:cs="Calibri"/>
                <w:sz w:val="21"/>
                <w:szCs w:val="21"/>
              </w:rPr>
            </w:pPr>
            <w:r>
              <w:rPr>
                <w:rFonts w:ascii="Calibri" w:eastAsia="Calibri" w:hAnsi="Calibri" w:cs="Calibri"/>
                <w:sz w:val="21"/>
                <w:szCs w:val="21"/>
              </w:rPr>
              <w:t>70</w:t>
            </w:r>
          </w:p>
        </w:tc>
      </w:tr>
      <w:tr w:rsidR="003F475A" w14:paraId="7220D3F7" w14:textId="77777777">
        <w:trPr>
          <w:gridAfter w:val="4"/>
          <w:wAfter w:w="8026" w:type="dxa"/>
          <w:trHeight w:val="293"/>
        </w:trPr>
        <w:tc>
          <w:tcPr>
            <w:tcW w:w="234" w:type="dxa"/>
          </w:tcPr>
          <w:p w14:paraId="7310BFD5" w14:textId="77777777" w:rsidR="003F475A" w:rsidRDefault="003F475A">
            <w:pPr>
              <w:rPr>
                <w:rFonts w:ascii="Calibri" w:eastAsia="Calibri" w:hAnsi="Calibri" w:cs="Calibri"/>
              </w:rPr>
            </w:pPr>
          </w:p>
        </w:tc>
        <w:tc>
          <w:tcPr>
            <w:tcW w:w="2466" w:type="dxa"/>
          </w:tcPr>
          <w:p w14:paraId="649C4DAE"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Age of first reproduction </w:t>
            </w:r>
          </w:p>
        </w:tc>
        <w:tc>
          <w:tcPr>
            <w:tcW w:w="4426" w:type="dxa"/>
            <w:gridSpan w:val="4"/>
          </w:tcPr>
          <w:p w14:paraId="5B5CFD6D" w14:textId="77777777" w:rsidR="003F475A" w:rsidRDefault="003F475A">
            <w:pPr>
              <w:rPr>
                <w:rFonts w:ascii="Calibri" w:eastAsia="Calibri" w:hAnsi="Calibri" w:cs="Calibri"/>
                <w:sz w:val="21"/>
                <w:szCs w:val="21"/>
              </w:rPr>
            </w:pPr>
          </w:p>
        </w:tc>
        <w:tc>
          <w:tcPr>
            <w:tcW w:w="3064" w:type="dxa"/>
            <w:gridSpan w:val="5"/>
          </w:tcPr>
          <w:p w14:paraId="19732A0C" w14:textId="77777777" w:rsidR="003F475A" w:rsidRDefault="00000000">
            <w:pPr>
              <w:rPr>
                <w:rFonts w:ascii="Calibri" w:eastAsia="Calibri" w:hAnsi="Calibri" w:cs="Calibri"/>
                <w:sz w:val="21"/>
                <w:szCs w:val="21"/>
              </w:rPr>
            </w:pPr>
            <w:r>
              <w:rPr>
                <w:rFonts w:ascii="Calibri" w:eastAsia="Calibri" w:hAnsi="Calibri" w:cs="Calibri"/>
                <w:sz w:val="21"/>
                <w:szCs w:val="21"/>
              </w:rPr>
              <w:t>11</w:t>
            </w:r>
          </w:p>
        </w:tc>
      </w:tr>
      <w:tr w:rsidR="003F475A" w14:paraId="086E3960" w14:textId="77777777">
        <w:trPr>
          <w:gridAfter w:val="4"/>
          <w:wAfter w:w="8026" w:type="dxa"/>
          <w:trHeight w:val="447"/>
        </w:trPr>
        <w:tc>
          <w:tcPr>
            <w:tcW w:w="234" w:type="dxa"/>
          </w:tcPr>
          <w:p w14:paraId="7070A11D" w14:textId="77777777" w:rsidR="003F475A" w:rsidRDefault="003F475A">
            <w:pPr>
              <w:rPr>
                <w:rFonts w:ascii="Calibri" w:eastAsia="Calibri" w:hAnsi="Calibri" w:cs="Calibri"/>
              </w:rPr>
            </w:pPr>
          </w:p>
        </w:tc>
        <w:tc>
          <w:tcPr>
            <w:tcW w:w="2466" w:type="dxa"/>
          </w:tcPr>
          <w:p w14:paraId="2BE1D570"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Fecundity </w:t>
            </w:r>
          </w:p>
        </w:tc>
        <w:tc>
          <w:tcPr>
            <w:tcW w:w="4426" w:type="dxa"/>
            <w:gridSpan w:val="4"/>
          </w:tcPr>
          <w:p w14:paraId="11C605ED" w14:textId="77777777" w:rsidR="003F475A" w:rsidRDefault="003F475A">
            <w:pPr>
              <w:rPr>
                <w:rFonts w:ascii="Calibri" w:eastAsia="Calibri" w:hAnsi="Calibri" w:cs="Calibri"/>
                <w:sz w:val="21"/>
                <w:szCs w:val="21"/>
              </w:rPr>
            </w:pPr>
          </w:p>
        </w:tc>
        <w:tc>
          <w:tcPr>
            <w:tcW w:w="3064" w:type="dxa"/>
            <w:gridSpan w:val="5"/>
          </w:tcPr>
          <w:p w14:paraId="74DE1F93" w14:textId="77777777" w:rsidR="003F475A" w:rsidRDefault="00000000">
            <w:pPr>
              <w:rPr>
                <w:rFonts w:ascii="Calibri" w:eastAsia="Calibri" w:hAnsi="Calibri" w:cs="Calibri"/>
                <w:sz w:val="21"/>
                <w:szCs w:val="21"/>
              </w:rPr>
            </w:pPr>
            <w:r>
              <w:rPr>
                <w:rFonts w:ascii="Calibri" w:eastAsia="Calibri" w:hAnsi="Calibri" w:cs="Calibri"/>
                <w:sz w:val="21"/>
                <w:szCs w:val="21"/>
              </w:rPr>
              <w:t>10</w:t>
            </w:r>
          </w:p>
        </w:tc>
      </w:tr>
      <w:tr w:rsidR="003F475A" w14:paraId="42CDD52A" w14:textId="77777777">
        <w:trPr>
          <w:trHeight w:val="479"/>
        </w:trPr>
        <w:tc>
          <w:tcPr>
            <w:tcW w:w="2700" w:type="dxa"/>
            <w:gridSpan w:val="2"/>
          </w:tcPr>
          <w:p w14:paraId="079BCBCE" w14:textId="77777777" w:rsidR="003F475A" w:rsidRDefault="00000000">
            <w:pPr>
              <w:rPr>
                <w:rFonts w:ascii="Calibri" w:eastAsia="Calibri" w:hAnsi="Calibri" w:cs="Calibri"/>
                <w:b/>
                <w:sz w:val="25"/>
                <w:szCs w:val="25"/>
              </w:rPr>
            </w:pPr>
            <w:r>
              <w:rPr>
                <w:rFonts w:ascii="Calibri" w:eastAsia="Calibri" w:hAnsi="Calibri" w:cs="Calibri"/>
                <w:b/>
                <w:sz w:val="25"/>
                <w:szCs w:val="25"/>
              </w:rPr>
              <w:t>Category: Genetic</w:t>
            </w:r>
          </w:p>
        </w:tc>
        <w:tc>
          <w:tcPr>
            <w:tcW w:w="237" w:type="dxa"/>
            <w:gridSpan w:val="2"/>
          </w:tcPr>
          <w:p w14:paraId="7EE64C96" w14:textId="77777777" w:rsidR="003F475A" w:rsidRDefault="003F475A">
            <w:pPr>
              <w:rPr>
                <w:rFonts w:ascii="Calibri" w:eastAsia="Calibri" w:hAnsi="Calibri" w:cs="Calibri"/>
                <w:sz w:val="21"/>
                <w:szCs w:val="21"/>
              </w:rPr>
            </w:pPr>
          </w:p>
        </w:tc>
        <w:tc>
          <w:tcPr>
            <w:tcW w:w="4295" w:type="dxa"/>
            <w:gridSpan w:val="3"/>
          </w:tcPr>
          <w:p w14:paraId="641523E1"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 </w:t>
            </w:r>
          </w:p>
        </w:tc>
        <w:tc>
          <w:tcPr>
            <w:tcW w:w="3191" w:type="dxa"/>
            <w:gridSpan w:val="5"/>
          </w:tcPr>
          <w:p w14:paraId="1A0E65A7"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 </w:t>
            </w:r>
          </w:p>
        </w:tc>
        <w:tc>
          <w:tcPr>
            <w:tcW w:w="3705" w:type="dxa"/>
            <w:gridSpan w:val="2"/>
          </w:tcPr>
          <w:p w14:paraId="355E7543" w14:textId="77777777" w:rsidR="003F475A" w:rsidRDefault="00000000">
            <w:pPr>
              <w:widowControl w:val="0"/>
              <w:rPr>
                <w:rFonts w:ascii="Calibri" w:eastAsia="Calibri" w:hAnsi="Calibri" w:cs="Calibri"/>
              </w:rPr>
            </w:pPr>
            <w:r>
              <w:rPr>
                <w:rFonts w:ascii="Calibri" w:eastAsia="Calibri" w:hAnsi="Calibri" w:cs="Calibri"/>
              </w:rPr>
              <w:t xml:space="preserve"> </w:t>
            </w:r>
          </w:p>
        </w:tc>
        <w:tc>
          <w:tcPr>
            <w:tcW w:w="4088" w:type="dxa"/>
          </w:tcPr>
          <w:p w14:paraId="03C54AA9" w14:textId="77777777" w:rsidR="003F475A" w:rsidRDefault="00000000">
            <w:pPr>
              <w:widowControl w:val="0"/>
              <w:rPr>
                <w:rFonts w:ascii="Calibri" w:eastAsia="Calibri" w:hAnsi="Calibri" w:cs="Calibri"/>
              </w:rPr>
            </w:pPr>
            <w:r>
              <w:rPr>
                <w:rFonts w:ascii="Calibri" w:eastAsia="Calibri" w:hAnsi="Calibri" w:cs="Calibri"/>
              </w:rPr>
              <w:t xml:space="preserve"> </w:t>
            </w:r>
          </w:p>
        </w:tc>
      </w:tr>
      <w:tr w:rsidR="003F475A" w14:paraId="4F1066D8" w14:textId="77777777">
        <w:trPr>
          <w:gridAfter w:val="4"/>
          <w:wAfter w:w="8026" w:type="dxa"/>
          <w:trHeight w:val="960"/>
        </w:trPr>
        <w:tc>
          <w:tcPr>
            <w:tcW w:w="234" w:type="dxa"/>
          </w:tcPr>
          <w:p w14:paraId="6D7786B2" w14:textId="77777777" w:rsidR="003F475A" w:rsidRDefault="00000000">
            <w:pPr>
              <w:rPr>
                <w:rFonts w:ascii="Calibri" w:eastAsia="Calibri" w:hAnsi="Calibri" w:cs="Calibri"/>
              </w:rPr>
            </w:pPr>
            <w:r>
              <w:rPr>
                <w:rFonts w:ascii="Calibri" w:eastAsia="Calibri" w:hAnsi="Calibri" w:cs="Calibri"/>
              </w:rPr>
              <w:t xml:space="preserve"> </w:t>
            </w:r>
          </w:p>
        </w:tc>
        <w:tc>
          <w:tcPr>
            <w:tcW w:w="2466" w:type="dxa"/>
          </w:tcPr>
          <w:p w14:paraId="1D773DB9" w14:textId="77777777" w:rsidR="003F475A" w:rsidRDefault="00000000">
            <w:pPr>
              <w:rPr>
                <w:rFonts w:ascii="Calibri" w:eastAsia="Calibri" w:hAnsi="Calibri" w:cs="Calibri"/>
                <w:sz w:val="21"/>
                <w:szCs w:val="21"/>
              </w:rPr>
            </w:pPr>
            <w:r>
              <w:rPr>
                <w:rFonts w:ascii="Calibri" w:eastAsia="Calibri" w:hAnsi="Calibri" w:cs="Calibri"/>
                <w:sz w:val="21"/>
                <w:szCs w:val="21"/>
              </w:rPr>
              <w:t>Number of loci per individual</w:t>
            </w:r>
          </w:p>
        </w:tc>
        <w:tc>
          <w:tcPr>
            <w:tcW w:w="4426" w:type="dxa"/>
            <w:gridSpan w:val="4"/>
          </w:tcPr>
          <w:p w14:paraId="02879AC8" w14:textId="77777777" w:rsidR="003F475A" w:rsidRDefault="00000000">
            <w:pPr>
              <w:rPr>
                <w:rFonts w:ascii="Calibri" w:eastAsia="Calibri" w:hAnsi="Calibri" w:cs="Calibri"/>
                <w:sz w:val="21"/>
                <w:szCs w:val="21"/>
              </w:rPr>
            </w:pPr>
            <w:r>
              <w:rPr>
                <w:rFonts w:ascii="Calibri" w:eastAsia="Calibri" w:hAnsi="Calibri" w:cs="Calibri"/>
                <w:sz w:val="21"/>
                <w:szCs w:val="21"/>
              </w:rPr>
              <w:t>Number of genetic loci per individual available for interrogation; size of each individual’s simulated genome</w:t>
            </w:r>
          </w:p>
        </w:tc>
        <w:tc>
          <w:tcPr>
            <w:tcW w:w="3064" w:type="dxa"/>
            <w:gridSpan w:val="5"/>
          </w:tcPr>
          <w:p w14:paraId="2749A374" w14:textId="77777777" w:rsidR="003F475A" w:rsidRDefault="00000000">
            <w:pPr>
              <w:rPr>
                <w:rFonts w:ascii="Calibri" w:eastAsia="Calibri" w:hAnsi="Calibri" w:cs="Calibri"/>
                <w:sz w:val="21"/>
                <w:szCs w:val="21"/>
              </w:rPr>
            </w:pPr>
            <w:r>
              <w:rPr>
                <w:rFonts w:ascii="Calibri" w:eastAsia="Calibri" w:hAnsi="Calibri" w:cs="Calibri"/>
                <w:sz w:val="21"/>
                <w:szCs w:val="21"/>
              </w:rPr>
              <w:t>100</w:t>
            </w:r>
          </w:p>
        </w:tc>
      </w:tr>
      <w:tr w:rsidR="003F475A" w14:paraId="27CF8AC3" w14:textId="77777777">
        <w:trPr>
          <w:gridAfter w:val="2"/>
          <w:wAfter w:w="6616" w:type="dxa"/>
          <w:trHeight w:val="840"/>
        </w:trPr>
        <w:tc>
          <w:tcPr>
            <w:tcW w:w="7232" w:type="dxa"/>
            <w:gridSpan w:val="7"/>
          </w:tcPr>
          <w:p w14:paraId="434644CF" w14:textId="77777777" w:rsidR="003F475A" w:rsidRDefault="00000000">
            <w:pPr>
              <w:rPr>
                <w:rFonts w:ascii="Calibri" w:eastAsia="Calibri" w:hAnsi="Calibri" w:cs="Calibri"/>
                <w:b/>
              </w:rPr>
            </w:pPr>
            <w:r>
              <w:rPr>
                <w:rFonts w:ascii="Calibri" w:eastAsia="Calibri" w:hAnsi="Calibri" w:cs="Calibri"/>
                <w:b/>
              </w:rPr>
              <w:t>Category:</w:t>
            </w:r>
          </w:p>
          <w:p w14:paraId="79CA98F4" w14:textId="77777777" w:rsidR="003F475A" w:rsidRDefault="00000000">
            <w:pPr>
              <w:rPr>
                <w:rFonts w:ascii="Calibri" w:eastAsia="Calibri" w:hAnsi="Calibri" w:cs="Calibri"/>
              </w:rPr>
            </w:pPr>
            <w:r>
              <w:rPr>
                <w:rFonts w:ascii="Calibri" w:eastAsia="Calibri" w:hAnsi="Calibri" w:cs="Calibri"/>
                <w:b/>
              </w:rPr>
              <w:t>Other Simulation parameters</w:t>
            </w:r>
          </w:p>
        </w:tc>
        <w:tc>
          <w:tcPr>
            <w:tcW w:w="721" w:type="dxa"/>
          </w:tcPr>
          <w:p w14:paraId="6C5ACE16" w14:textId="77777777" w:rsidR="003F475A" w:rsidRDefault="00000000">
            <w:pPr>
              <w:rPr>
                <w:rFonts w:ascii="Calibri" w:eastAsia="Calibri" w:hAnsi="Calibri" w:cs="Calibri"/>
              </w:rPr>
            </w:pPr>
            <w:r>
              <w:rPr>
                <w:rFonts w:ascii="Calibri" w:eastAsia="Calibri" w:hAnsi="Calibri" w:cs="Calibri"/>
              </w:rPr>
              <w:t xml:space="preserve"> </w:t>
            </w:r>
          </w:p>
        </w:tc>
        <w:tc>
          <w:tcPr>
            <w:tcW w:w="3647" w:type="dxa"/>
            <w:gridSpan w:val="5"/>
          </w:tcPr>
          <w:p w14:paraId="72A10F29" w14:textId="77777777" w:rsidR="003F475A" w:rsidRDefault="00000000">
            <w:pPr>
              <w:rPr>
                <w:rFonts w:ascii="Calibri" w:eastAsia="Calibri" w:hAnsi="Calibri" w:cs="Calibri"/>
              </w:rPr>
            </w:pPr>
            <w:r>
              <w:rPr>
                <w:rFonts w:ascii="Calibri" w:eastAsia="Calibri" w:hAnsi="Calibri" w:cs="Calibri"/>
              </w:rPr>
              <w:t xml:space="preserve"> </w:t>
            </w:r>
          </w:p>
        </w:tc>
      </w:tr>
      <w:tr w:rsidR="003F475A" w14:paraId="15C27253" w14:textId="77777777">
        <w:trPr>
          <w:gridAfter w:val="4"/>
          <w:wAfter w:w="8026" w:type="dxa"/>
          <w:trHeight w:val="671"/>
        </w:trPr>
        <w:tc>
          <w:tcPr>
            <w:tcW w:w="234" w:type="dxa"/>
          </w:tcPr>
          <w:p w14:paraId="600B1FD9"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25D1ACD6" w14:textId="77777777" w:rsidR="003F475A" w:rsidRDefault="00000000">
            <w:pPr>
              <w:rPr>
                <w:rFonts w:ascii="Calibri" w:eastAsia="Calibri" w:hAnsi="Calibri" w:cs="Calibri"/>
                <w:sz w:val="21"/>
                <w:szCs w:val="21"/>
              </w:rPr>
            </w:pPr>
            <w:r>
              <w:rPr>
                <w:rFonts w:ascii="Calibri" w:eastAsia="Calibri" w:hAnsi="Calibri" w:cs="Calibri"/>
                <w:sz w:val="21"/>
                <w:szCs w:val="21"/>
              </w:rPr>
              <w:t>Simulation burn-in length</w:t>
            </w:r>
          </w:p>
        </w:tc>
        <w:tc>
          <w:tcPr>
            <w:tcW w:w="4397" w:type="dxa"/>
            <w:gridSpan w:val="4"/>
          </w:tcPr>
          <w:p w14:paraId="77E061E2"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Annual </w:t>
            </w:r>
            <w:proofErr w:type="spellStart"/>
            <w:r>
              <w:rPr>
                <w:rFonts w:ascii="Calibri" w:eastAsia="Calibri" w:hAnsi="Calibri" w:cs="Calibri"/>
                <w:sz w:val="21"/>
                <w:szCs w:val="21"/>
              </w:rPr>
              <w:t>matings</w:t>
            </w:r>
            <w:proofErr w:type="spellEnd"/>
            <w:r>
              <w:rPr>
                <w:rFonts w:ascii="Calibri" w:eastAsia="Calibri" w:hAnsi="Calibri" w:cs="Calibri"/>
                <w:sz w:val="21"/>
                <w:szCs w:val="21"/>
              </w:rPr>
              <w:t xml:space="preserve"> required to equilibrate demography and genetics</w:t>
            </w:r>
          </w:p>
        </w:tc>
        <w:tc>
          <w:tcPr>
            <w:tcW w:w="2958" w:type="dxa"/>
            <w:gridSpan w:val="4"/>
          </w:tcPr>
          <w:p w14:paraId="76181AA0" w14:textId="77777777" w:rsidR="003F475A" w:rsidRDefault="00000000">
            <w:pPr>
              <w:rPr>
                <w:rFonts w:ascii="Calibri" w:eastAsia="Calibri" w:hAnsi="Calibri" w:cs="Calibri"/>
                <w:sz w:val="21"/>
                <w:szCs w:val="21"/>
              </w:rPr>
            </w:pPr>
            <w:r>
              <w:rPr>
                <w:rFonts w:ascii="Calibri" w:eastAsia="Calibri" w:hAnsi="Calibri" w:cs="Calibri"/>
                <w:sz w:val="21"/>
                <w:szCs w:val="21"/>
              </w:rPr>
              <w:t>50</w:t>
            </w:r>
          </w:p>
        </w:tc>
      </w:tr>
      <w:tr w:rsidR="003F475A" w14:paraId="6595AEA7" w14:textId="77777777">
        <w:trPr>
          <w:gridAfter w:val="4"/>
          <w:wAfter w:w="8026" w:type="dxa"/>
          <w:trHeight w:val="712"/>
        </w:trPr>
        <w:tc>
          <w:tcPr>
            <w:tcW w:w="234" w:type="dxa"/>
          </w:tcPr>
          <w:p w14:paraId="5FA899EA"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622595F3" w14:textId="77777777" w:rsidR="003F475A" w:rsidRDefault="00000000">
            <w:pPr>
              <w:rPr>
                <w:rFonts w:ascii="Calibri" w:eastAsia="Calibri" w:hAnsi="Calibri" w:cs="Calibri"/>
                <w:sz w:val="21"/>
                <w:szCs w:val="21"/>
              </w:rPr>
            </w:pPr>
            <w:r>
              <w:rPr>
                <w:rFonts w:ascii="Calibri" w:eastAsia="Calibri" w:hAnsi="Calibri" w:cs="Calibri"/>
                <w:sz w:val="21"/>
                <w:szCs w:val="21"/>
              </w:rPr>
              <w:t>Simulation temporal evolution length</w:t>
            </w:r>
          </w:p>
        </w:tc>
        <w:tc>
          <w:tcPr>
            <w:tcW w:w="4397" w:type="dxa"/>
            <w:gridSpan w:val="4"/>
          </w:tcPr>
          <w:p w14:paraId="56F6735A" w14:textId="77777777" w:rsidR="003F475A" w:rsidRDefault="00000000">
            <w:pPr>
              <w:rPr>
                <w:rFonts w:ascii="Calibri" w:eastAsia="Calibri" w:hAnsi="Calibri" w:cs="Calibri"/>
                <w:sz w:val="21"/>
                <w:szCs w:val="21"/>
              </w:rPr>
            </w:pPr>
            <w:r>
              <w:rPr>
                <w:rFonts w:ascii="Calibri" w:eastAsia="Calibri" w:hAnsi="Calibri" w:cs="Calibri"/>
                <w:sz w:val="21"/>
                <w:szCs w:val="21"/>
              </w:rPr>
              <w:t xml:space="preserve">Annual </w:t>
            </w:r>
            <w:proofErr w:type="spellStart"/>
            <w:r>
              <w:rPr>
                <w:rFonts w:ascii="Calibri" w:eastAsia="Calibri" w:hAnsi="Calibri" w:cs="Calibri"/>
                <w:sz w:val="21"/>
                <w:szCs w:val="21"/>
              </w:rPr>
              <w:t>matings</w:t>
            </w:r>
            <w:proofErr w:type="spellEnd"/>
            <w:r>
              <w:rPr>
                <w:rFonts w:ascii="Calibri" w:eastAsia="Calibri" w:hAnsi="Calibri" w:cs="Calibri"/>
                <w:sz w:val="21"/>
                <w:szCs w:val="21"/>
              </w:rPr>
              <w:t xml:space="preserve"> required for data gathering</w:t>
            </w:r>
          </w:p>
        </w:tc>
        <w:tc>
          <w:tcPr>
            <w:tcW w:w="2958" w:type="dxa"/>
            <w:gridSpan w:val="4"/>
          </w:tcPr>
          <w:p w14:paraId="47B42900" w14:textId="77777777" w:rsidR="003F475A" w:rsidRDefault="00000000">
            <w:pPr>
              <w:rPr>
                <w:rFonts w:ascii="Calibri" w:eastAsia="Calibri" w:hAnsi="Calibri" w:cs="Calibri"/>
                <w:sz w:val="21"/>
                <w:szCs w:val="21"/>
              </w:rPr>
            </w:pPr>
            <w:r>
              <w:rPr>
                <w:rFonts w:ascii="Calibri" w:eastAsia="Calibri" w:hAnsi="Calibri" w:cs="Calibri"/>
                <w:sz w:val="21"/>
                <w:szCs w:val="21"/>
              </w:rPr>
              <w:t>50</w:t>
            </w:r>
          </w:p>
        </w:tc>
      </w:tr>
      <w:tr w:rsidR="003F475A" w14:paraId="17FD1242" w14:textId="77777777">
        <w:trPr>
          <w:gridAfter w:val="4"/>
          <w:wAfter w:w="8026" w:type="dxa"/>
          <w:trHeight w:val="1160"/>
        </w:trPr>
        <w:tc>
          <w:tcPr>
            <w:tcW w:w="234" w:type="dxa"/>
          </w:tcPr>
          <w:p w14:paraId="3A5A2BB6" w14:textId="77777777" w:rsidR="003F475A" w:rsidRDefault="00000000">
            <w:pPr>
              <w:rPr>
                <w:rFonts w:ascii="Calibri" w:eastAsia="Calibri" w:hAnsi="Calibri" w:cs="Calibri"/>
              </w:rPr>
            </w:pPr>
            <w:r>
              <w:rPr>
                <w:rFonts w:ascii="Calibri" w:eastAsia="Calibri" w:hAnsi="Calibri" w:cs="Calibri"/>
              </w:rPr>
              <w:t xml:space="preserve"> </w:t>
            </w:r>
          </w:p>
        </w:tc>
        <w:tc>
          <w:tcPr>
            <w:tcW w:w="2601" w:type="dxa"/>
            <w:gridSpan w:val="2"/>
          </w:tcPr>
          <w:p w14:paraId="304BC64D" w14:textId="77777777" w:rsidR="003F475A" w:rsidRDefault="00000000">
            <w:pPr>
              <w:rPr>
                <w:rFonts w:ascii="Calibri" w:eastAsia="Calibri" w:hAnsi="Calibri" w:cs="Calibri"/>
                <w:sz w:val="21"/>
                <w:szCs w:val="21"/>
              </w:rPr>
            </w:pPr>
            <w:r>
              <w:rPr>
                <w:rFonts w:ascii="Calibri" w:eastAsia="Calibri" w:hAnsi="Calibri" w:cs="Calibri"/>
                <w:sz w:val="21"/>
                <w:szCs w:val="21"/>
              </w:rPr>
              <w:t>Number of replicate simulations</w:t>
            </w:r>
          </w:p>
        </w:tc>
        <w:tc>
          <w:tcPr>
            <w:tcW w:w="4397" w:type="dxa"/>
            <w:gridSpan w:val="4"/>
          </w:tcPr>
          <w:p w14:paraId="66034200" w14:textId="77777777" w:rsidR="003F475A" w:rsidRDefault="00000000">
            <w:pPr>
              <w:rPr>
                <w:rFonts w:ascii="Calibri" w:eastAsia="Calibri" w:hAnsi="Calibri" w:cs="Calibri"/>
                <w:sz w:val="21"/>
                <w:szCs w:val="21"/>
              </w:rPr>
            </w:pPr>
            <w:r>
              <w:rPr>
                <w:rFonts w:ascii="Calibri" w:eastAsia="Calibri" w:hAnsi="Calibri" w:cs="Calibri"/>
                <w:sz w:val="21"/>
                <w:szCs w:val="21"/>
              </w:rPr>
              <w:t>Number of populations independently generated with identical Scenario parameters</w:t>
            </w:r>
          </w:p>
        </w:tc>
        <w:tc>
          <w:tcPr>
            <w:tcW w:w="2958" w:type="dxa"/>
            <w:gridSpan w:val="4"/>
          </w:tcPr>
          <w:p w14:paraId="2607E586" w14:textId="77777777" w:rsidR="003F475A" w:rsidRDefault="00000000">
            <w:pPr>
              <w:rPr>
                <w:rFonts w:ascii="Calibri" w:eastAsia="Calibri" w:hAnsi="Calibri" w:cs="Calibri"/>
                <w:sz w:val="21"/>
                <w:szCs w:val="21"/>
              </w:rPr>
            </w:pPr>
            <w:r>
              <w:rPr>
                <w:rFonts w:ascii="Calibri" w:eastAsia="Calibri" w:hAnsi="Calibri" w:cs="Calibri"/>
                <w:sz w:val="21"/>
                <w:szCs w:val="21"/>
              </w:rPr>
              <w:t>10</w:t>
            </w:r>
          </w:p>
        </w:tc>
      </w:tr>
    </w:tbl>
    <w:p w14:paraId="62B239E1" w14:textId="77777777" w:rsidR="003F475A" w:rsidRDefault="003F475A">
      <w:pPr>
        <w:rPr>
          <w:rFonts w:ascii="Calibri" w:eastAsia="Calibri" w:hAnsi="Calibri" w:cs="Calibri"/>
        </w:rPr>
      </w:pPr>
    </w:p>
    <w:p w14:paraId="6A6346A6" w14:textId="77777777" w:rsidR="003F475A" w:rsidRDefault="00000000">
      <w:pPr>
        <w:widowControl w:val="0"/>
        <w:rPr>
          <w:rFonts w:ascii="Calibri" w:eastAsia="Calibri" w:hAnsi="Calibri" w:cs="Calibri"/>
          <w:b/>
          <w:sz w:val="32"/>
          <w:szCs w:val="32"/>
        </w:rPr>
      </w:pPr>
      <w:r>
        <w:br w:type="page"/>
      </w:r>
    </w:p>
    <w:p w14:paraId="7D9A4D4E" w14:textId="77777777" w:rsidR="003F475A" w:rsidRDefault="00000000">
      <w:pPr>
        <w:widowControl w:val="0"/>
        <w:spacing w:after="240"/>
        <w:rPr>
          <w:rFonts w:ascii="Calibri" w:eastAsia="Calibri" w:hAnsi="Calibri" w:cs="Calibri"/>
          <w:color w:val="000000"/>
        </w:rPr>
      </w:pPr>
      <w:r>
        <w:rPr>
          <w:rFonts w:ascii="Calibri" w:eastAsia="Calibri" w:hAnsi="Calibri" w:cs="Calibri"/>
          <w:color w:val="000000"/>
          <w:sz w:val="32"/>
          <w:szCs w:val="32"/>
        </w:rPr>
        <w:lastRenderedPageBreak/>
        <w:t>Table S7.2</w:t>
      </w:r>
      <w:r>
        <w:rPr>
          <w:rFonts w:ascii="Calibri" w:eastAsia="Calibri" w:hAnsi="Calibri" w:cs="Calibri"/>
          <w:color w:val="000000"/>
          <w:sz w:val="42"/>
          <w:szCs w:val="42"/>
        </w:rPr>
        <w:t xml:space="preserve"> </w:t>
      </w:r>
      <w:r>
        <w:rPr>
          <w:rFonts w:ascii="Calibri" w:eastAsia="Calibri" w:hAnsi="Calibri" w:cs="Calibri"/>
          <w:color w:val="000000"/>
        </w:rPr>
        <w:t xml:space="preserve">Summary of simulation results showing demographic </w:t>
      </w:r>
      <m:oMath>
        <m:r>
          <w:rPr>
            <w:rFonts w:ascii="Cambria Math" w:eastAsia="Cambria Math" w:hAnsi="Cambria Math" w:cs="Cambria Math"/>
            <w:color w:val="000000"/>
          </w:rPr>
          <m:t>Nb, Ne</m:t>
        </m:r>
      </m:oMath>
      <w:r>
        <w:rPr>
          <w:rFonts w:ascii="Calibri" w:eastAsia="Calibri" w:hAnsi="Calibri" w:cs="Calibri"/>
          <w:color w:val="000000"/>
        </w:rPr>
        <w:t xml:space="preserve"> lifetime mean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k</m:t>
            </m:r>
          </m:e>
        </m:bar>
      </m:oMath>
      <w:r>
        <w:rPr>
          <w:rFonts w:ascii="Calibri" w:eastAsia="Calibri" w:hAnsi="Calibri" w:cs="Calibri"/>
          <w:color w:val="000000"/>
        </w:rPr>
        <w:t>) and variance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Vk</m:t>
            </m:r>
          </m:e>
        </m:bar>
      </m:oMath>
      <w:r>
        <w:rPr>
          <w:rFonts w:ascii="Calibri" w:eastAsia="Calibri" w:hAnsi="Calibri" w:cs="Calibri"/>
          <w:color w:val="000000"/>
        </w:rPr>
        <w:t>) in reproductive success among individuals in a single cohort. Skip models are denoted with the number of cycles females were forced to forego reproduction. Here, 100 females were forced to skip each cycle, approximating 1/3</w:t>
      </w:r>
      <w:proofErr w:type="spellStart"/>
      <w:r>
        <w:rPr>
          <w:rFonts w:ascii="Calibri" w:eastAsia="Calibri" w:hAnsi="Calibri" w:cs="Calibri"/>
          <w:color w:val="000000"/>
          <w:sz w:val="36"/>
          <w:szCs w:val="36"/>
          <w:vertAlign w:val="superscript"/>
        </w:rPr>
        <w:t>rd</w:t>
      </w:r>
      <w:proofErr w:type="spellEnd"/>
      <w:r>
        <w:rPr>
          <w:rFonts w:ascii="Calibri" w:eastAsia="Calibri" w:hAnsi="Calibri" w:cs="Calibri"/>
          <w:color w:val="000000"/>
          <w:sz w:val="36"/>
          <w:szCs w:val="36"/>
          <w:vertAlign w:val="superscript"/>
        </w:rPr>
        <w:t xml:space="preserve"> </w:t>
      </w:r>
      <w:r>
        <w:rPr>
          <w:rFonts w:ascii="Calibri" w:eastAsia="Calibri" w:hAnsi="Calibri" w:cs="Calibri"/>
          <w:color w:val="000000"/>
        </w:rPr>
        <w:t xml:space="preserve">of the total adult population size for applicable models. </w:t>
      </w:r>
    </w:p>
    <w:tbl>
      <w:tblPr>
        <w:tblStyle w:val="a5"/>
        <w:tblW w:w="9979" w:type="dxa"/>
        <w:tblInd w:w="-113" w:type="dxa"/>
        <w:tblLayout w:type="fixed"/>
        <w:tblLook w:val="0000" w:firstRow="0" w:lastRow="0" w:firstColumn="0" w:lastColumn="0" w:noHBand="0" w:noVBand="0"/>
      </w:tblPr>
      <w:tblGrid>
        <w:gridCol w:w="1512"/>
        <w:gridCol w:w="1553"/>
        <w:gridCol w:w="1443"/>
        <w:gridCol w:w="1417"/>
        <w:gridCol w:w="1559"/>
        <w:gridCol w:w="1129"/>
        <w:gridCol w:w="1366"/>
      </w:tblGrid>
      <w:tr w:rsidR="003F475A" w14:paraId="0973B1D3" w14:textId="77777777">
        <w:tc>
          <w:tcPr>
            <w:tcW w:w="1512" w:type="dxa"/>
            <w:tcBorders>
              <w:top w:val="single" w:sz="4" w:space="0" w:color="000000"/>
              <w:bottom w:val="single" w:sz="4" w:space="0" w:color="000000"/>
            </w:tcBorders>
            <w:tcMar>
              <w:top w:w="0" w:type="dxa"/>
              <w:left w:w="0" w:type="dxa"/>
              <w:bottom w:w="0" w:type="dxa"/>
              <w:right w:w="0" w:type="dxa"/>
            </w:tcMar>
            <w:vAlign w:val="center"/>
          </w:tcPr>
          <w:p w14:paraId="2394A4F8" w14:textId="77777777" w:rsidR="003F475A" w:rsidRDefault="00000000">
            <w:pPr>
              <w:widowControl w:val="0"/>
              <w:rPr>
                <w:rFonts w:ascii="Calibri" w:eastAsia="Calibri" w:hAnsi="Calibri" w:cs="Calibri"/>
                <w:color w:val="000000"/>
              </w:rPr>
            </w:pPr>
            <w:r>
              <w:rPr>
                <w:rFonts w:ascii="Calibri" w:eastAsia="Calibri" w:hAnsi="Calibri" w:cs="Calibri"/>
                <w:color w:val="000000"/>
              </w:rPr>
              <w:t xml:space="preserve">Model </w:t>
            </w:r>
          </w:p>
        </w:tc>
        <w:tc>
          <w:tcPr>
            <w:tcW w:w="1553" w:type="dxa"/>
            <w:tcBorders>
              <w:top w:val="single" w:sz="4" w:space="0" w:color="000000"/>
              <w:bottom w:val="single" w:sz="4" w:space="0" w:color="000000"/>
            </w:tcBorders>
            <w:tcMar>
              <w:top w:w="0" w:type="dxa"/>
              <w:left w:w="0" w:type="dxa"/>
              <w:bottom w:w="0" w:type="dxa"/>
              <w:right w:w="0" w:type="dxa"/>
            </w:tcMar>
            <w:vAlign w:val="center"/>
          </w:tcPr>
          <w:p w14:paraId="18898CD9" w14:textId="77777777" w:rsidR="003F475A" w:rsidRDefault="00000000">
            <w:pPr>
              <w:widowControl w:val="0"/>
              <w:rPr>
                <w:rFonts w:ascii="Calibri" w:eastAsia="Calibri" w:hAnsi="Calibri" w:cs="Calibri"/>
                <w:color w:val="000000"/>
              </w:rPr>
            </w:pPr>
            <w:r>
              <w:rPr>
                <w:rFonts w:ascii="Calibri" w:eastAsia="Calibri" w:hAnsi="Calibri" w:cs="Calibri"/>
                <w:color w:val="000000"/>
              </w:rPr>
              <w:t xml:space="preserve">Program </w:t>
            </w:r>
          </w:p>
        </w:tc>
        <w:tc>
          <w:tcPr>
            <w:tcW w:w="1443" w:type="dxa"/>
            <w:tcBorders>
              <w:top w:val="single" w:sz="4" w:space="0" w:color="000000"/>
              <w:bottom w:val="single" w:sz="4" w:space="0" w:color="000000"/>
            </w:tcBorders>
            <w:tcMar>
              <w:top w:w="0" w:type="dxa"/>
              <w:left w:w="0" w:type="dxa"/>
              <w:bottom w:w="0" w:type="dxa"/>
              <w:right w:w="0" w:type="dxa"/>
            </w:tcMar>
            <w:vAlign w:val="center"/>
          </w:tcPr>
          <w:p w14:paraId="6FED10A2"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Nb</m:t>
                </m:r>
              </m:oMath>
            </m:oMathPara>
          </w:p>
        </w:tc>
        <w:tc>
          <w:tcPr>
            <w:tcW w:w="1417" w:type="dxa"/>
            <w:tcBorders>
              <w:top w:val="single" w:sz="4" w:space="0" w:color="000000"/>
              <w:bottom w:val="single" w:sz="4" w:space="0" w:color="000000"/>
            </w:tcBorders>
            <w:tcMar>
              <w:top w:w="0" w:type="dxa"/>
              <w:left w:w="0" w:type="dxa"/>
              <w:bottom w:w="0" w:type="dxa"/>
              <w:right w:w="0" w:type="dxa"/>
            </w:tcMar>
            <w:vAlign w:val="center"/>
          </w:tcPr>
          <w:p w14:paraId="74A412B5"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Ne</m:t>
                </m:r>
              </m:oMath>
            </m:oMathPara>
          </w:p>
        </w:tc>
        <w:tc>
          <w:tcPr>
            <w:tcW w:w="1559" w:type="dxa"/>
            <w:tcBorders>
              <w:top w:val="single" w:sz="4" w:space="0" w:color="000000"/>
              <w:bottom w:val="single" w:sz="4" w:space="0" w:color="000000"/>
            </w:tcBorders>
            <w:tcMar>
              <w:top w:w="0" w:type="dxa"/>
              <w:left w:w="0" w:type="dxa"/>
              <w:bottom w:w="0" w:type="dxa"/>
              <w:right w:w="0" w:type="dxa"/>
            </w:tcMar>
            <w:vAlign w:val="center"/>
          </w:tcPr>
          <w:p w14:paraId="556E8D55" w14:textId="77777777" w:rsidR="003F475A" w:rsidRDefault="00000000">
            <w:pPr>
              <w:jc w:val="center"/>
              <w:rPr>
                <w:rFonts w:ascii="Cambria Math" w:eastAsia="Cambria Math" w:hAnsi="Cambria Math" w:cs="Cambria Math"/>
                <w:color w:val="000000"/>
              </w:rPr>
            </w:pPr>
            <m:oMathPara>
              <m:oMath>
                <m:bar>
                  <m:barPr>
                    <m:ctrlPr>
                      <w:rPr>
                        <w:rFonts w:ascii="Cambria Math" w:eastAsia="Cambria Math" w:hAnsi="Cambria Math" w:cs="Cambria Math"/>
                        <w:color w:val="000000"/>
                      </w:rPr>
                    </m:ctrlPr>
                  </m:barPr>
                  <m:e>
                    <m:r>
                      <w:rPr>
                        <w:rFonts w:ascii="Cambria Math" w:eastAsia="Cambria Math" w:hAnsi="Cambria Math" w:cs="Cambria Math"/>
                        <w:color w:val="000000"/>
                      </w:rPr>
                      <m:t>Vk</m:t>
                    </m:r>
                  </m:e>
                </m:bar>
              </m:oMath>
            </m:oMathPara>
          </w:p>
        </w:tc>
        <w:tc>
          <w:tcPr>
            <w:tcW w:w="1129" w:type="dxa"/>
            <w:tcBorders>
              <w:top w:val="single" w:sz="4" w:space="0" w:color="000000"/>
              <w:bottom w:val="single" w:sz="4" w:space="0" w:color="000000"/>
            </w:tcBorders>
            <w:tcMar>
              <w:top w:w="0" w:type="dxa"/>
              <w:left w:w="0" w:type="dxa"/>
              <w:bottom w:w="0" w:type="dxa"/>
              <w:right w:w="0" w:type="dxa"/>
            </w:tcMar>
            <w:vAlign w:val="center"/>
          </w:tcPr>
          <w:p w14:paraId="0D30DF28" w14:textId="77777777" w:rsidR="003F475A" w:rsidRDefault="00000000">
            <w:pPr>
              <w:jc w:val="center"/>
              <w:rPr>
                <w:rFonts w:ascii="Cambria Math" w:eastAsia="Cambria Math" w:hAnsi="Cambria Math" w:cs="Cambria Math"/>
                <w:color w:val="000000"/>
              </w:rPr>
            </w:pPr>
            <m:oMathPara>
              <m:oMath>
                <m:bar>
                  <m:barPr>
                    <m:ctrlPr>
                      <w:rPr>
                        <w:rFonts w:ascii="Cambria Math" w:eastAsia="Cambria Math" w:hAnsi="Cambria Math" w:cs="Cambria Math"/>
                        <w:color w:val="000000"/>
                      </w:rPr>
                    </m:ctrlPr>
                  </m:barPr>
                  <m:e>
                    <m:r>
                      <w:rPr>
                        <w:rFonts w:ascii="Cambria Math" w:eastAsia="Cambria Math" w:hAnsi="Cambria Math" w:cs="Cambria Math"/>
                        <w:color w:val="000000"/>
                      </w:rPr>
                      <m:t>k</m:t>
                    </m:r>
                  </m:e>
                </m:bar>
              </m:oMath>
            </m:oMathPara>
          </w:p>
        </w:tc>
        <w:tc>
          <w:tcPr>
            <w:tcW w:w="1366" w:type="dxa"/>
            <w:tcBorders>
              <w:top w:val="single" w:sz="4" w:space="0" w:color="000000"/>
              <w:bottom w:val="single" w:sz="4" w:space="0" w:color="000000"/>
            </w:tcBorders>
            <w:tcMar>
              <w:top w:w="0" w:type="dxa"/>
              <w:left w:w="0" w:type="dxa"/>
              <w:bottom w:w="0" w:type="dxa"/>
              <w:right w:w="0" w:type="dxa"/>
            </w:tcMar>
            <w:vAlign w:val="center"/>
          </w:tcPr>
          <w:p w14:paraId="26EDBCE0" w14:textId="77777777" w:rsidR="003F475A" w:rsidRDefault="00000000">
            <w:pPr>
              <w:jc w:val="center"/>
              <w:rPr>
                <w:rFonts w:ascii="Cambria Math" w:eastAsia="Cambria Math" w:hAnsi="Cambria Math" w:cs="Cambria Math"/>
                <w:color w:val="000000"/>
              </w:rPr>
            </w:pPr>
            <m:oMathPara>
              <m:oMath>
                <m:r>
                  <w:rPr>
                    <w:rFonts w:ascii="Cambria Math" w:eastAsia="Cambria Math" w:hAnsi="Cambria Math" w:cs="Cambria Math"/>
                    <w:color w:val="000000"/>
                  </w:rPr>
                  <m:t>Nb/Ne</m:t>
                </m:r>
              </m:oMath>
            </m:oMathPara>
          </w:p>
        </w:tc>
      </w:tr>
      <w:tr w:rsidR="003F475A" w14:paraId="0365C494" w14:textId="77777777">
        <w:trPr>
          <w:trHeight w:val="1160"/>
        </w:trPr>
        <w:tc>
          <w:tcPr>
            <w:tcW w:w="1512" w:type="dxa"/>
            <w:tcBorders>
              <w:top w:val="single" w:sz="4" w:space="0" w:color="000000"/>
            </w:tcBorders>
            <w:tcMar>
              <w:top w:w="0" w:type="dxa"/>
              <w:left w:w="0" w:type="dxa"/>
              <w:bottom w:w="0" w:type="dxa"/>
              <w:right w:w="0" w:type="dxa"/>
            </w:tcMar>
            <w:vAlign w:val="center"/>
          </w:tcPr>
          <w:p w14:paraId="367993F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Standard</w:t>
            </w:r>
          </w:p>
        </w:tc>
        <w:tc>
          <w:tcPr>
            <w:tcW w:w="1553" w:type="dxa"/>
            <w:tcBorders>
              <w:top w:val="single" w:sz="4" w:space="0" w:color="000000"/>
            </w:tcBorders>
            <w:tcMar>
              <w:top w:w="0" w:type="dxa"/>
              <w:left w:w="0" w:type="dxa"/>
              <w:bottom w:w="0" w:type="dxa"/>
              <w:right w:w="0" w:type="dxa"/>
            </w:tcMar>
            <w:vAlign w:val="center"/>
          </w:tcPr>
          <w:p w14:paraId="712E39ED" w14:textId="77777777" w:rsidR="003F475A" w:rsidRDefault="00000000">
            <w:pPr>
              <w:widowControl w:val="0"/>
              <w:jc w:val="center"/>
              <w:rPr>
                <w:rFonts w:ascii="Calibri" w:eastAsia="Calibri" w:hAnsi="Calibri" w:cs="Calibri"/>
                <w:color w:val="000000"/>
              </w:rPr>
            </w:pPr>
            <w:proofErr w:type="spellStart"/>
            <w:r>
              <w:rPr>
                <w:rFonts w:ascii="Calibri" w:eastAsia="Calibri" w:hAnsi="Calibri" w:cs="Calibri"/>
                <w:color w:val="000000"/>
              </w:rPr>
              <w:t>AgeNe</w:t>
            </w:r>
            <w:proofErr w:type="spellEnd"/>
          </w:p>
        </w:tc>
        <w:tc>
          <w:tcPr>
            <w:tcW w:w="1443" w:type="dxa"/>
            <w:tcBorders>
              <w:top w:val="single" w:sz="4" w:space="0" w:color="000000"/>
            </w:tcBorders>
            <w:tcMar>
              <w:top w:w="0" w:type="dxa"/>
              <w:left w:w="0" w:type="dxa"/>
              <w:bottom w:w="0" w:type="dxa"/>
              <w:right w:w="0" w:type="dxa"/>
            </w:tcMar>
            <w:vAlign w:val="center"/>
          </w:tcPr>
          <w:p w14:paraId="1571391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372.7</w:t>
            </w:r>
          </w:p>
        </w:tc>
        <w:tc>
          <w:tcPr>
            <w:tcW w:w="1417" w:type="dxa"/>
            <w:tcBorders>
              <w:top w:val="single" w:sz="4" w:space="0" w:color="000000"/>
            </w:tcBorders>
            <w:tcMar>
              <w:top w:w="0" w:type="dxa"/>
              <w:left w:w="0" w:type="dxa"/>
              <w:bottom w:w="0" w:type="dxa"/>
              <w:right w:w="0" w:type="dxa"/>
            </w:tcMar>
            <w:vAlign w:val="center"/>
          </w:tcPr>
          <w:p w14:paraId="33A77109"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857.2</w:t>
            </w:r>
          </w:p>
        </w:tc>
        <w:tc>
          <w:tcPr>
            <w:tcW w:w="1559" w:type="dxa"/>
            <w:tcBorders>
              <w:top w:val="single" w:sz="4" w:space="0" w:color="000000"/>
            </w:tcBorders>
            <w:tcMar>
              <w:top w:w="0" w:type="dxa"/>
              <w:left w:w="0" w:type="dxa"/>
              <w:bottom w:w="0" w:type="dxa"/>
              <w:right w:w="0" w:type="dxa"/>
            </w:tcMar>
            <w:vAlign w:val="center"/>
          </w:tcPr>
          <w:p w14:paraId="39A825A9"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60.63</w:t>
            </w:r>
          </w:p>
        </w:tc>
        <w:tc>
          <w:tcPr>
            <w:tcW w:w="1129" w:type="dxa"/>
            <w:tcBorders>
              <w:top w:val="single" w:sz="4" w:space="0" w:color="000000"/>
            </w:tcBorders>
            <w:tcMar>
              <w:top w:w="0" w:type="dxa"/>
              <w:left w:w="0" w:type="dxa"/>
              <w:bottom w:w="0" w:type="dxa"/>
              <w:right w:w="0" w:type="dxa"/>
            </w:tcMar>
            <w:vAlign w:val="center"/>
          </w:tcPr>
          <w:p w14:paraId="02B99180"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w:t>
            </w:r>
          </w:p>
        </w:tc>
        <w:tc>
          <w:tcPr>
            <w:tcW w:w="1366" w:type="dxa"/>
            <w:tcBorders>
              <w:top w:val="single" w:sz="4" w:space="0" w:color="000000"/>
            </w:tcBorders>
            <w:tcMar>
              <w:top w:w="0" w:type="dxa"/>
              <w:left w:w="0" w:type="dxa"/>
              <w:bottom w:w="0" w:type="dxa"/>
              <w:right w:w="0" w:type="dxa"/>
            </w:tcMar>
            <w:vAlign w:val="center"/>
          </w:tcPr>
          <w:p w14:paraId="240F8B75"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0.43</w:t>
            </w:r>
          </w:p>
        </w:tc>
      </w:tr>
      <w:tr w:rsidR="003F475A" w14:paraId="6CAE32C5" w14:textId="77777777">
        <w:trPr>
          <w:trHeight w:val="1160"/>
        </w:trPr>
        <w:tc>
          <w:tcPr>
            <w:tcW w:w="1512" w:type="dxa"/>
            <w:tcMar>
              <w:top w:w="0" w:type="dxa"/>
              <w:left w:w="0" w:type="dxa"/>
              <w:bottom w:w="0" w:type="dxa"/>
              <w:right w:w="0" w:type="dxa"/>
            </w:tcMar>
            <w:vAlign w:val="center"/>
          </w:tcPr>
          <w:p w14:paraId="7233074D"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Standard</w:t>
            </w:r>
          </w:p>
        </w:tc>
        <w:tc>
          <w:tcPr>
            <w:tcW w:w="1553" w:type="dxa"/>
            <w:tcMar>
              <w:top w:w="0" w:type="dxa"/>
              <w:left w:w="0" w:type="dxa"/>
              <w:bottom w:w="0" w:type="dxa"/>
              <w:right w:w="0" w:type="dxa"/>
            </w:tcMar>
            <w:vAlign w:val="center"/>
          </w:tcPr>
          <w:p w14:paraId="2AAC1540" w14:textId="77777777" w:rsidR="003F475A" w:rsidRDefault="00000000">
            <w:pPr>
              <w:widowControl w:val="0"/>
              <w:jc w:val="center"/>
              <w:rPr>
                <w:rFonts w:ascii="Calibri" w:eastAsia="Calibri" w:hAnsi="Calibri" w:cs="Calibri"/>
                <w:color w:val="000000"/>
              </w:rPr>
            </w:pPr>
            <w:proofErr w:type="spellStart"/>
            <w:r>
              <w:rPr>
                <w:rFonts w:ascii="Calibri" w:eastAsia="Calibri" w:hAnsi="Calibri" w:cs="Calibri"/>
                <w:color w:val="000000"/>
              </w:rPr>
              <w:t>SimuPOP</w:t>
            </w:r>
            <w:proofErr w:type="spellEnd"/>
          </w:p>
        </w:tc>
        <w:tc>
          <w:tcPr>
            <w:tcW w:w="1443" w:type="dxa"/>
            <w:tcMar>
              <w:top w:w="0" w:type="dxa"/>
              <w:left w:w="0" w:type="dxa"/>
              <w:bottom w:w="0" w:type="dxa"/>
              <w:right w:w="0" w:type="dxa"/>
            </w:tcMar>
            <w:vAlign w:val="center"/>
          </w:tcPr>
          <w:p w14:paraId="26B810E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365.460</w:t>
            </w:r>
          </w:p>
        </w:tc>
        <w:tc>
          <w:tcPr>
            <w:tcW w:w="1417" w:type="dxa"/>
            <w:tcMar>
              <w:top w:w="0" w:type="dxa"/>
              <w:left w:w="0" w:type="dxa"/>
              <w:bottom w:w="0" w:type="dxa"/>
              <w:right w:w="0" w:type="dxa"/>
            </w:tcMar>
            <w:vAlign w:val="center"/>
          </w:tcPr>
          <w:p w14:paraId="7E6CD018"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3BB95A7C" wp14:editId="50D11C64">
                  <wp:extent cx="588645" cy="8255"/>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8645" cy="8255"/>
                          </a:xfrm>
                          <a:prstGeom prst="rect">
                            <a:avLst/>
                          </a:prstGeom>
                          <a:ln/>
                        </pic:spPr>
                      </pic:pic>
                    </a:graphicData>
                  </a:graphic>
                </wp:inline>
              </w:drawing>
            </w:r>
            <w:r>
              <w:rPr>
                <w:rFonts w:ascii="Calibri" w:eastAsia="Calibri" w:hAnsi="Calibri" w:cs="Calibri"/>
                <w:noProof/>
                <w:color w:val="000000"/>
              </w:rPr>
              <w:drawing>
                <wp:inline distT="0" distB="0" distL="0" distR="0" wp14:anchorId="013AFDE7" wp14:editId="4F2B24AA">
                  <wp:extent cx="8255" cy="8255"/>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p w14:paraId="2F781DAF"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860.67</w:t>
            </w:r>
          </w:p>
        </w:tc>
        <w:tc>
          <w:tcPr>
            <w:tcW w:w="1559" w:type="dxa"/>
            <w:tcMar>
              <w:top w:w="0" w:type="dxa"/>
              <w:left w:w="0" w:type="dxa"/>
              <w:bottom w:w="0" w:type="dxa"/>
              <w:right w:w="0" w:type="dxa"/>
            </w:tcMar>
            <w:vAlign w:val="center"/>
          </w:tcPr>
          <w:p w14:paraId="2E178AE2"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60.37</w:t>
            </w:r>
          </w:p>
        </w:tc>
        <w:tc>
          <w:tcPr>
            <w:tcW w:w="1129" w:type="dxa"/>
            <w:tcMar>
              <w:top w:w="0" w:type="dxa"/>
              <w:left w:w="0" w:type="dxa"/>
              <w:bottom w:w="0" w:type="dxa"/>
              <w:right w:w="0" w:type="dxa"/>
            </w:tcMar>
            <w:vAlign w:val="center"/>
          </w:tcPr>
          <w:p w14:paraId="5837BE71"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52A6BDE" wp14:editId="07790E5A">
                  <wp:extent cx="8255" cy="8255"/>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r>
              <w:rPr>
                <w:rFonts w:ascii="Calibri" w:eastAsia="Calibri" w:hAnsi="Calibri" w:cs="Calibri"/>
                <w:noProof/>
                <w:color w:val="000000"/>
              </w:rPr>
              <w:drawing>
                <wp:inline distT="0" distB="0" distL="0" distR="0" wp14:anchorId="4A2838FC" wp14:editId="041EEE6C">
                  <wp:extent cx="469265" cy="825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9265" cy="8255"/>
                          </a:xfrm>
                          <a:prstGeom prst="rect">
                            <a:avLst/>
                          </a:prstGeom>
                          <a:ln/>
                        </pic:spPr>
                      </pic:pic>
                    </a:graphicData>
                  </a:graphic>
                </wp:inline>
              </w:drawing>
            </w:r>
          </w:p>
          <w:p w14:paraId="6D91D3AF"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1.99</w:t>
            </w:r>
          </w:p>
        </w:tc>
        <w:tc>
          <w:tcPr>
            <w:tcW w:w="1366" w:type="dxa"/>
            <w:tcMar>
              <w:top w:w="0" w:type="dxa"/>
              <w:left w:w="0" w:type="dxa"/>
              <w:bottom w:w="0" w:type="dxa"/>
              <w:right w:w="0" w:type="dxa"/>
            </w:tcMar>
            <w:vAlign w:val="center"/>
          </w:tcPr>
          <w:p w14:paraId="0E72CA3A"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31AD54AA" wp14:editId="6195D6C5">
                  <wp:extent cx="8255" cy="8255"/>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p w14:paraId="64C4CB0A"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0.42</w:t>
            </w:r>
          </w:p>
        </w:tc>
      </w:tr>
      <w:tr w:rsidR="003F475A" w14:paraId="704E9857" w14:textId="77777777">
        <w:trPr>
          <w:trHeight w:val="1160"/>
        </w:trPr>
        <w:tc>
          <w:tcPr>
            <w:tcW w:w="1512" w:type="dxa"/>
            <w:tcMar>
              <w:top w:w="0" w:type="dxa"/>
              <w:left w:w="0" w:type="dxa"/>
              <w:bottom w:w="0" w:type="dxa"/>
              <w:right w:w="0" w:type="dxa"/>
            </w:tcMar>
            <w:vAlign w:val="center"/>
          </w:tcPr>
          <w:p w14:paraId="71DE9E3C"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1-Skip</w:t>
            </w:r>
          </w:p>
        </w:tc>
        <w:tc>
          <w:tcPr>
            <w:tcW w:w="1553" w:type="dxa"/>
            <w:tcMar>
              <w:top w:w="0" w:type="dxa"/>
              <w:left w:w="0" w:type="dxa"/>
              <w:bottom w:w="0" w:type="dxa"/>
              <w:right w:w="0" w:type="dxa"/>
            </w:tcMar>
            <w:vAlign w:val="center"/>
          </w:tcPr>
          <w:p w14:paraId="04694894" w14:textId="77777777" w:rsidR="003F475A" w:rsidRDefault="00000000">
            <w:pPr>
              <w:widowControl w:val="0"/>
              <w:jc w:val="center"/>
              <w:rPr>
                <w:rFonts w:ascii="Calibri" w:eastAsia="Calibri" w:hAnsi="Calibri" w:cs="Calibri"/>
                <w:color w:val="000000"/>
              </w:rPr>
            </w:pPr>
            <w:proofErr w:type="spellStart"/>
            <w:r>
              <w:rPr>
                <w:rFonts w:ascii="Calibri" w:eastAsia="Calibri" w:hAnsi="Calibri" w:cs="Calibri"/>
                <w:color w:val="000000"/>
              </w:rPr>
              <w:t>SimuPOP</w:t>
            </w:r>
            <w:proofErr w:type="spellEnd"/>
          </w:p>
        </w:tc>
        <w:tc>
          <w:tcPr>
            <w:tcW w:w="1443" w:type="dxa"/>
            <w:tcMar>
              <w:top w:w="0" w:type="dxa"/>
              <w:left w:w="0" w:type="dxa"/>
              <w:bottom w:w="0" w:type="dxa"/>
              <w:right w:w="0" w:type="dxa"/>
            </w:tcMar>
            <w:vAlign w:val="center"/>
          </w:tcPr>
          <w:p w14:paraId="5612151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272.41</w:t>
            </w:r>
          </w:p>
        </w:tc>
        <w:tc>
          <w:tcPr>
            <w:tcW w:w="1417" w:type="dxa"/>
            <w:tcMar>
              <w:top w:w="0" w:type="dxa"/>
              <w:left w:w="0" w:type="dxa"/>
              <w:bottom w:w="0" w:type="dxa"/>
              <w:right w:w="0" w:type="dxa"/>
            </w:tcMar>
            <w:vAlign w:val="center"/>
          </w:tcPr>
          <w:p w14:paraId="0EBF8CC4"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C5D3BAD" wp14:editId="2FC73C35">
                  <wp:extent cx="588645" cy="8255"/>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8645" cy="8255"/>
                          </a:xfrm>
                          <a:prstGeom prst="rect">
                            <a:avLst/>
                          </a:prstGeom>
                          <a:ln/>
                        </pic:spPr>
                      </pic:pic>
                    </a:graphicData>
                  </a:graphic>
                </wp:inline>
              </w:drawing>
            </w:r>
            <w:r>
              <w:rPr>
                <w:rFonts w:ascii="Calibri" w:eastAsia="Calibri" w:hAnsi="Calibri" w:cs="Calibri"/>
                <w:noProof/>
                <w:color w:val="000000"/>
              </w:rPr>
              <w:drawing>
                <wp:inline distT="0" distB="0" distL="0" distR="0" wp14:anchorId="095D875D" wp14:editId="641EA08C">
                  <wp:extent cx="8255" cy="8255"/>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p w14:paraId="6587EF4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880.86</w:t>
            </w:r>
          </w:p>
          <w:p w14:paraId="2AF359DA"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060209AF" wp14:editId="173A247E">
                  <wp:extent cx="588645" cy="825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8645" cy="8255"/>
                          </a:xfrm>
                          <a:prstGeom prst="rect">
                            <a:avLst/>
                          </a:prstGeom>
                          <a:ln/>
                        </pic:spPr>
                      </pic:pic>
                    </a:graphicData>
                  </a:graphic>
                </wp:inline>
              </w:drawing>
            </w:r>
            <w:r>
              <w:rPr>
                <w:rFonts w:ascii="Calibri" w:eastAsia="Calibri" w:hAnsi="Calibri" w:cs="Calibri"/>
                <w:noProof/>
                <w:color w:val="000000"/>
              </w:rPr>
              <w:drawing>
                <wp:inline distT="0" distB="0" distL="0" distR="0" wp14:anchorId="2C96A5CE" wp14:editId="2A6393DF">
                  <wp:extent cx="8255" cy="8255"/>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tc>
        <w:tc>
          <w:tcPr>
            <w:tcW w:w="1559" w:type="dxa"/>
            <w:tcMar>
              <w:top w:w="0" w:type="dxa"/>
              <w:left w:w="0" w:type="dxa"/>
              <w:bottom w:w="0" w:type="dxa"/>
              <w:right w:w="0" w:type="dxa"/>
            </w:tcMar>
            <w:vAlign w:val="center"/>
          </w:tcPr>
          <w:p w14:paraId="54CAB89E"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58.18</w:t>
            </w:r>
          </w:p>
        </w:tc>
        <w:tc>
          <w:tcPr>
            <w:tcW w:w="1129" w:type="dxa"/>
            <w:tcMar>
              <w:top w:w="0" w:type="dxa"/>
              <w:left w:w="0" w:type="dxa"/>
              <w:bottom w:w="0" w:type="dxa"/>
              <w:right w:w="0" w:type="dxa"/>
            </w:tcMar>
            <w:vAlign w:val="center"/>
          </w:tcPr>
          <w:p w14:paraId="001956A0"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92CA927" wp14:editId="51622086">
                  <wp:extent cx="8255" cy="8255"/>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r>
              <w:rPr>
                <w:rFonts w:ascii="Calibri" w:eastAsia="Calibri" w:hAnsi="Calibri" w:cs="Calibri"/>
                <w:noProof/>
                <w:color w:val="000000"/>
              </w:rPr>
              <w:drawing>
                <wp:inline distT="0" distB="0" distL="0" distR="0" wp14:anchorId="3C8688F9" wp14:editId="10419F90">
                  <wp:extent cx="469265" cy="8255"/>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9265" cy="8255"/>
                          </a:xfrm>
                          <a:prstGeom prst="rect">
                            <a:avLst/>
                          </a:prstGeom>
                          <a:ln/>
                        </pic:spPr>
                      </pic:pic>
                    </a:graphicData>
                  </a:graphic>
                </wp:inline>
              </w:drawing>
            </w:r>
          </w:p>
          <w:p w14:paraId="671CE7B4"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w:t>
            </w:r>
          </w:p>
          <w:p w14:paraId="5AF1CB58"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40930864" wp14:editId="63B5BD31">
                  <wp:extent cx="8255" cy="8255"/>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r>
              <w:rPr>
                <w:rFonts w:ascii="Calibri" w:eastAsia="Calibri" w:hAnsi="Calibri" w:cs="Calibri"/>
                <w:noProof/>
                <w:color w:val="000000"/>
              </w:rPr>
              <w:drawing>
                <wp:inline distT="0" distB="0" distL="0" distR="0" wp14:anchorId="4E27EAF9" wp14:editId="6C6E3B0E">
                  <wp:extent cx="469265" cy="8255"/>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9265" cy="8255"/>
                          </a:xfrm>
                          <a:prstGeom prst="rect">
                            <a:avLst/>
                          </a:prstGeom>
                          <a:ln/>
                        </pic:spPr>
                      </pic:pic>
                    </a:graphicData>
                  </a:graphic>
                </wp:inline>
              </w:drawing>
            </w:r>
          </w:p>
        </w:tc>
        <w:tc>
          <w:tcPr>
            <w:tcW w:w="1366" w:type="dxa"/>
            <w:tcMar>
              <w:top w:w="0" w:type="dxa"/>
              <w:left w:w="0" w:type="dxa"/>
              <w:bottom w:w="0" w:type="dxa"/>
              <w:right w:w="0" w:type="dxa"/>
            </w:tcMar>
            <w:vAlign w:val="center"/>
          </w:tcPr>
          <w:p w14:paraId="0912C61D"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5BDC77CD" wp14:editId="33ECED15">
                  <wp:extent cx="8255" cy="8255"/>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p w14:paraId="3047038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0.31</w:t>
            </w:r>
          </w:p>
          <w:p w14:paraId="2F5F2657" w14:textId="77777777" w:rsidR="003F475A" w:rsidRDefault="00000000">
            <w:pPr>
              <w:widowControl w:val="0"/>
              <w:jc w:val="center"/>
              <w:rPr>
                <w:rFonts w:ascii="Calibri" w:eastAsia="Calibri" w:hAnsi="Calibri" w:cs="Calibri"/>
                <w:color w:val="000000"/>
              </w:rPr>
            </w:pPr>
            <w:r>
              <w:rPr>
                <w:rFonts w:ascii="Calibri" w:eastAsia="Calibri" w:hAnsi="Calibri" w:cs="Calibri"/>
                <w:noProof/>
                <w:color w:val="000000"/>
              </w:rPr>
              <w:drawing>
                <wp:inline distT="0" distB="0" distL="0" distR="0" wp14:anchorId="235010E7" wp14:editId="51A53254">
                  <wp:extent cx="8255" cy="8255"/>
                  <wp:effectExtent l="0" t="0" r="0" b="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255" cy="8255"/>
                          </a:xfrm>
                          <a:prstGeom prst="rect">
                            <a:avLst/>
                          </a:prstGeom>
                          <a:ln/>
                        </pic:spPr>
                      </pic:pic>
                    </a:graphicData>
                  </a:graphic>
                </wp:inline>
              </w:drawing>
            </w:r>
          </w:p>
        </w:tc>
      </w:tr>
      <w:tr w:rsidR="003F475A" w14:paraId="32D19293" w14:textId="77777777">
        <w:trPr>
          <w:trHeight w:val="1160"/>
        </w:trPr>
        <w:tc>
          <w:tcPr>
            <w:tcW w:w="1512" w:type="dxa"/>
            <w:tcBorders>
              <w:bottom w:val="single" w:sz="4" w:space="0" w:color="000000"/>
            </w:tcBorders>
            <w:tcMar>
              <w:top w:w="0" w:type="dxa"/>
              <w:left w:w="0" w:type="dxa"/>
              <w:bottom w:w="0" w:type="dxa"/>
              <w:right w:w="0" w:type="dxa"/>
            </w:tcMar>
            <w:vAlign w:val="center"/>
          </w:tcPr>
          <w:p w14:paraId="12373F6A"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2-Skip</w:t>
            </w:r>
          </w:p>
        </w:tc>
        <w:tc>
          <w:tcPr>
            <w:tcW w:w="1553" w:type="dxa"/>
            <w:tcBorders>
              <w:bottom w:val="single" w:sz="4" w:space="0" w:color="000000"/>
            </w:tcBorders>
            <w:tcMar>
              <w:top w:w="0" w:type="dxa"/>
              <w:left w:w="0" w:type="dxa"/>
              <w:bottom w:w="0" w:type="dxa"/>
              <w:right w:w="0" w:type="dxa"/>
            </w:tcMar>
            <w:vAlign w:val="center"/>
          </w:tcPr>
          <w:p w14:paraId="6C887815" w14:textId="77777777" w:rsidR="003F475A" w:rsidRDefault="00000000">
            <w:pPr>
              <w:widowControl w:val="0"/>
              <w:jc w:val="center"/>
              <w:rPr>
                <w:rFonts w:ascii="Calibri" w:eastAsia="Calibri" w:hAnsi="Calibri" w:cs="Calibri"/>
                <w:color w:val="000000"/>
              </w:rPr>
            </w:pPr>
            <w:proofErr w:type="spellStart"/>
            <w:r>
              <w:rPr>
                <w:rFonts w:ascii="Calibri" w:eastAsia="Calibri" w:hAnsi="Calibri" w:cs="Calibri"/>
                <w:color w:val="000000"/>
              </w:rPr>
              <w:t>SimuPOP</w:t>
            </w:r>
            <w:proofErr w:type="spellEnd"/>
          </w:p>
        </w:tc>
        <w:tc>
          <w:tcPr>
            <w:tcW w:w="1443" w:type="dxa"/>
            <w:tcBorders>
              <w:bottom w:val="single" w:sz="4" w:space="0" w:color="000000"/>
            </w:tcBorders>
            <w:tcMar>
              <w:top w:w="0" w:type="dxa"/>
              <w:left w:w="0" w:type="dxa"/>
              <w:bottom w:w="0" w:type="dxa"/>
              <w:right w:w="0" w:type="dxa"/>
            </w:tcMar>
            <w:vAlign w:val="center"/>
          </w:tcPr>
          <w:p w14:paraId="4A73AEC5"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230.24</w:t>
            </w:r>
          </w:p>
        </w:tc>
        <w:tc>
          <w:tcPr>
            <w:tcW w:w="1417" w:type="dxa"/>
            <w:tcBorders>
              <w:bottom w:val="single" w:sz="4" w:space="0" w:color="000000"/>
            </w:tcBorders>
            <w:tcMar>
              <w:top w:w="0" w:type="dxa"/>
              <w:left w:w="0" w:type="dxa"/>
              <w:bottom w:w="0" w:type="dxa"/>
              <w:right w:w="0" w:type="dxa"/>
            </w:tcMar>
            <w:vAlign w:val="center"/>
          </w:tcPr>
          <w:p w14:paraId="5304A032"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923.93</w:t>
            </w:r>
          </w:p>
          <w:p w14:paraId="738275D4" w14:textId="77777777" w:rsidR="003F475A" w:rsidRDefault="003F475A">
            <w:pPr>
              <w:widowControl w:val="0"/>
              <w:jc w:val="center"/>
              <w:rPr>
                <w:rFonts w:ascii="Calibri" w:eastAsia="Calibri" w:hAnsi="Calibri" w:cs="Calibri"/>
                <w:color w:val="000000"/>
              </w:rPr>
            </w:pPr>
          </w:p>
        </w:tc>
        <w:tc>
          <w:tcPr>
            <w:tcW w:w="1559" w:type="dxa"/>
            <w:tcBorders>
              <w:bottom w:val="single" w:sz="4" w:space="0" w:color="000000"/>
            </w:tcBorders>
            <w:tcMar>
              <w:top w:w="0" w:type="dxa"/>
              <w:left w:w="0" w:type="dxa"/>
              <w:bottom w:w="0" w:type="dxa"/>
              <w:right w:w="0" w:type="dxa"/>
            </w:tcMar>
            <w:vAlign w:val="center"/>
          </w:tcPr>
          <w:p w14:paraId="6EEF33C8"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54.42</w:t>
            </w:r>
          </w:p>
        </w:tc>
        <w:tc>
          <w:tcPr>
            <w:tcW w:w="1129" w:type="dxa"/>
            <w:tcBorders>
              <w:bottom w:val="single" w:sz="4" w:space="0" w:color="000000"/>
            </w:tcBorders>
            <w:tcMar>
              <w:top w:w="0" w:type="dxa"/>
              <w:left w:w="0" w:type="dxa"/>
              <w:bottom w:w="0" w:type="dxa"/>
              <w:right w:w="0" w:type="dxa"/>
            </w:tcMar>
            <w:vAlign w:val="center"/>
          </w:tcPr>
          <w:p w14:paraId="69A283E7"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2.004</w:t>
            </w:r>
          </w:p>
        </w:tc>
        <w:tc>
          <w:tcPr>
            <w:tcW w:w="1366" w:type="dxa"/>
            <w:tcBorders>
              <w:bottom w:val="single" w:sz="4" w:space="0" w:color="000000"/>
            </w:tcBorders>
            <w:tcMar>
              <w:top w:w="0" w:type="dxa"/>
              <w:left w:w="0" w:type="dxa"/>
              <w:bottom w:w="0" w:type="dxa"/>
              <w:right w:w="0" w:type="dxa"/>
            </w:tcMar>
            <w:vAlign w:val="center"/>
          </w:tcPr>
          <w:p w14:paraId="1AAB25B0" w14:textId="77777777" w:rsidR="003F475A" w:rsidRDefault="00000000">
            <w:pPr>
              <w:widowControl w:val="0"/>
              <w:jc w:val="center"/>
              <w:rPr>
                <w:rFonts w:ascii="Calibri" w:eastAsia="Calibri" w:hAnsi="Calibri" w:cs="Calibri"/>
                <w:color w:val="000000"/>
              </w:rPr>
            </w:pPr>
            <w:r>
              <w:rPr>
                <w:rFonts w:ascii="Calibri" w:eastAsia="Calibri" w:hAnsi="Calibri" w:cs="Calibri"/>
                <w:color w:val="000000"/>
              </w:rPr>
              <w:t>0.25</w:t>
            </w:r>
          </w:p>
        </w:tc>
      </w:tr>
    </w:tbl>
    <w:p w14:paraId="2CF0EFBD" w14:textId="77777777" w:rsidR="003F475A" w:rsidRDefault="003F475A">
      <w:pPr>
        <w:pStyle w:val="Heading1"/>
        <w:rPr>
          <w:rFonts w:ascii="Calibri" w:eastAsia="Calibri" w:hAnsi="Calibri" w:cs="Calibri"/>
          <w:sz w:val="24"/>
          <w:szCs w:val="24"/>
        </w:rPr>
      </w:pPr>
    </w:p>
    <w:p w14:paraId="3229F370" w14:textId="77777777" w:rsidR="003F475A" w:rsidRDefault="00000000">
      <w:pPr>
        <w:widowControl w:val="0"/>
        <w:rPr>
          <w:rFonts w:ascii="Calibri" w:eastAsia="Calibri" w:hAnsi="Calibri" w:cs="Calibri"/>
          <w:b/>
        </w:rPr>
      </w:pPr>
      <w:r>
        <w:br w:type="page"/>
      </w:r>
    </w:p>
    <w:p w14:paraId="0E6CD7FF" w14:textId="77777777" w:rsidR="003F475A" w:rsidRDefault="00000000">
      <w:pPr>
        <w:pStyle w:val="Heading1"/>
        <w:rPr>
          <w:rFonts w:ascii="Calibri" w:eastAsia="Calibri" w:hAnsi="Calibri" w:cs="Calibri"/>
        </w:rPr>
      </w:pPr>
      <w:bookmarkStart w:id="13" w:name="_Toc167310698"/>
      <w:r>
        <w:rPr>
          <w:rFonts w:ascii="Calibri" w:eastAsia="Calibri" w:hAnsi="Calibri" w:cs="Calibri"/>
        </w:rPr>
        <w:lastRenderedPageBreak/>
        <w:t>References</w:t>
      </w:r>
      <w:bookmarkEnd w:id="13"/>
    </w:p>
    <w:p w14:paraId="00A70FFB"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sidRPr="000D1C8A">
        <w:rPr>
          <w:rFonts w:ascii="Calibri" w:eastAsia="Calibri" w:hAnsi="Calibri" w:cs="Calibri"/>
          <w:color w:val="000000"/>
          <w:sz w:val="22"/>
          <w:szCs w:val="22"/>
          <w:lang w:val="fr-FR"/>
        </w:rPr>
        <w:t>Cailliet</w:t>
      </w:r>
      <w:proofErr w:type="spellEnd"/>
      <w:r w:rsidRPr="000D1C8A">
        <w:rPr>
          <w:rFonts w:ascii="Calibri" w:eastAsia="Calibri" w:hAnsi="Calibri" w:cs="Calibri"/>
          <w:color w:val="000000"/>
          <w:sz w:val="22"/>
          <w:szCs w:val="22"/>
          <w:lang w:val="fr-FR"/>
        </w:rPr>
        <w:t xml:space="preserve">, G. M., </w:t>
      </w:r>
      <w:proofErr w:type="spellStart"/>
      <w:r w:rsidRPr="000D1C8A">
        <w:rPr>
          <w:rFonts w:ascii="Calibri" w:eastAsia="Calibri" w:hAnsi="Calibri" w:cs="Calibri"/>
          <w:color w:val="000000"/>
          <w:sz w:val="22"/>
          <w:szCs w:val="22"/>
          <w:lang w:val="fr-FR"/>
        </w:rPr>
        <w:t>Natanson</w:t>
      </w:r>
      <w:proofErr w:type="spellEnd"/>
      <w:r w:rsidRPr="000D1C8A">
        <w:rPr>
          <w:rFonts w:ascii="Calibri" w:eastAsia="Calibri" w:hAnsi="Calibri" w:cs="Calibri"/>
          <w:color w:val="000000"/>
          <w:sz w:val="22"/>
          <w:szCs w:val="22"/>
          <w:lang w:val="fr-FR"/>
        </w:rPr>
        <w:t xml:space="preserve">, L. J., Welden, B. A., &amp; Ebert, D. A. (1985). </w:t>
      </w:r>
      <w:r>
        <w:rPr>
          <w:rFonts w:ascii="Calibri" w:eastAsia="Calibri" w:hAnsi="Calibri" w:cs="Calibri"/>
          <w:color w:val="000000"/>
          <w:sz w:val="22"/>
          <w:szCs w:val="22"/>
        </w:rPr>
        <w:t xml:space="preserve">Preliminary studies on the age and growth of the white shark, Carcharodon carcharias, using vertebral bands. </w:t>
      </w:r>
      <w:r>
        <w:rPr>
          <w:rFonts w:ascii="Calibri" w:eastAsia="Calibri" w:hAnsi="Calibri" w:cs="Calibri"/>
          <w:i/>
          <w:color w:val="000000"/>
          <w:sz w:val="22"/>
          <w:szCs w:val="22"/>
        </w:rPr>
        <w:t>Memoirs of the Southern California Academy of Sciences</w:t>
      </w:r>
      <w:r>
        <w:rPr>
          <w:rFonts w:ascii="Calibri" w:eastAsia="Calibri" w:hAnsi="Calibri" w:cs="Calibri"/>
          <w:color w:val="000000"/>
          <w:sz w:val="22"/>
          <w:szCs w:val="22"/>
        </w:rPr>
        <w:t xml:space="preserve">, </w:t>
      </w:r>
      <w:r>
        <w:rPr>
          <w:rFonts w:ascii="Calibri" w:eastAsia="Calibri" w:hAnsi="Calibri" w:cs="Calibri"/>
          <w:i/>
          <w:color w:val="000000"/>
          <w:sz w:val="22"/>
          <w:szCs w:val="22"/>
        </w:rPr>
        <w:t>9</w:t>
      </w:r>
      <w:r>
        <w:rPr>
          <w:rFonts w:ascii="Calibri" w:eastAsia="Calibri" w:hAnsi="Calibri" w:cs="Calibri"/>
          <w:color w:val="000000"/>
          <w:sz w:val="22"/>
          <w:szCs w:val="22"/>
        </w:rPr>
        <w:t>(4).</w:t>
      </w:r>
    </w:p>
    <w:p w14:paraId="241CC875"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Cailliet</w:t>
      </w:r>
      <w:proofErr w:type="spellEnd"/>
      <w:r>
        <w:rPr>
          <w:rFonts w:ascii="Calibri" w:eastAsia="Calibri" w:hAnsi="Calibri" w:cs="Calibri"/>
          <w:color w:val="000000"/>
          <w:sz w:val="22"/>
          <w:szCs w:val="22"/>
        </w:rPr>
        <w:t xml:space="preserve">, G. M., Smith, W. D., </w:t>
      </w:r>
      <w:proofErr w:type="spellStart"/>
      <w:r>
        <w:rPr>
          <w:rFonts w:ascii="Calibri" w:eastAsia="Calibri" w:hAnsi="Calibri" w:cs="Calibri"/>
          <w:color w:val="000000"/>
          <w:sz w:val="22"/>
          <w:szCs w:val="22"/>
        </w:rPr>
        <w:t>Mollet</w:t>
      </w:r>
      <w:proofErr w:type="spellEnd"/>
      <w:r>
        <w:rPr>
          <w:rFonts w:ascii="Calibri" w:eastAsia="Calibri" w:hAnsi="Calibri" w:cs="Calibri"/>
          <w:color w:val="000000"/>
          <w:sz w:val="22"/>
          <w:szCs w:val="22"/>
        </w:rPr>
        <w:t xml:space="preserve">, H. F., &amp; Goldman, K. J. (2006). Age and growth studies of chondrichthyan fishes: the need for consistency in terminology, verification, validation, and growth function fitting. </w:t>
      </w:r>
      <w:r>
        <w:rPr>
          <w:rFonts w:ascii="Calibri" w:eastAsia="Calibri" w:hAnsi="Calibri" w:cs="Calibri"/>
          <w:i/>
          <w:color w:val="000000"/>
          <w:sz w:val="22"/>
          <w:szCs w:val="22"/>
        </w:rPr>
        <w:t>Environmental Biology of Fishes</w:t>
      </w:r>
      <w:r>
        <w:rPr>
          <w:rFonts w:ascii="Calibri" w:eastAsia="Calibri" w:hAnsi="Calibri" w:cs="Calibri"/>
          <w:color w:val="000000"/>
          <w:sz w:val="22"/>
          <w:szCs w:val="22"/>
        </w:rPr>
        <w:t xml:space="preserve">, </w:t>
      </w:r>
      <w:r>
        <w:rPr>
          <w:rFonts w:ascii="Calibri" w:eastAsia="Calibri" w:hAnsi="Calibri" w:cs="Calibri"/>
          <w:i/>
          <w:color w:val="000000"/>
          <w:sz w:val="22"/>
          <w:szCs w:val="22"/>
        </w:rPr>
        <w:t>77</w:t>
      </w:r>
      <w:r>
        <w:rPr>
          <w:rFonts w:ascii="Calibri" w:eastAsia="Calibri" w:hAnsi="Calibri" w:cs="Calibri"/>
          <w:color w:val="000000"/>
          <w:sz w:val="22"/>
          <w:szCs w:val="22"/>
        </w:rPr>
        <w:t xml:space="preserve">(3–4), 211–228.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10.1007/s10641-006-9105-5</w:t>
      </w:r>
    </w:p>
    <w:p w14:paraId="7F42F3C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Domeier</w:t>
      </w:r>
      <w:proofErr w:type="spellEnd"/>
      <w:r>
        <w:rPr>
          <w:rFonts w:ascii="Calibri" w:eastAsia="Calibri" w:hAnsi="Calibri" w:cs="Calibri"/>
          <w:color w:val="000000"/>
          <w:sz w:val="22"/>
          <w:szCs w:val="22"/>
        </w:rPr>
        <w:t xml:space="preserve">, M. (2012). A New Life-History Hypothesis for White Sharks, Carcharodon carcharias, in the Northeastern Pacific. In M. </w:t>
      </w:r>
      <w:proofErr w:type="spellStart"/>
      <w:r>
        <w:rPr>
          <w:rFonts w:ascii="Calibri" w:eastAsia="Calibri" w:hAnsi="Calibri" w:cs="Calibri"/>
          <w:color w:val="000000"/>
          <w:sz w:val="22"/>
          <w:szCs w:val="22"/>
        </w:rPr>
        <w:t>Domeier</w:t>
      </w:r>
      <w:proofErr w:type="spellEnd"/>
      <w:r>
        <w:rPr>
          <w:rFonts w:ascii="Calibri" w:eastAsia="Calibri" w:hAnsi="Calibri" w:cs="Calibri"/>
          <w:color w:val="000000"/>
          <w:sz w:val="22"/>
          <w:szCs w:val="22"/>
        </w:rPr>
        <w:t xml:space="preserve">, </w:t>
      </w:r>
      <w:r>
        <w:rPr>
          <w:rFonts w:ascii="Calibri" w:eastAsia="Calibri" w:hAnsi="Calibri" w:cs="Calibri"/>
          <w:i/>
          <w:color w:val="000000"/>
          <w:sz w:val="22"/>
          <w:szCs w:val="22"/>
        </w:rPr>
        <w:t>Global Perspectives on the Biology and Life History of the White Shark</w:t>
      </w:r>
      <w:r>
        <w:rPr>
          <w:rFonts w:ascii="Calibri" w:eastAsia="Calibri" w:hAnsi="Calibri" w:cs="Calibri"/>
          <w:color w:val="000000"/>
          <w:sz w:val="22"/>
          <w:szCs w:val="22"/>
        </w:rPr>
        <w:t xml:space="preserve"> (pp. 199–224). CRC Press.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10.1201/b11532-19</w:t>
      </w:r>
    </w:p>
    <w:p w14:paraId="468F7612"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Fitzpatrick, J. L., </w:t>
      </w:r>
      <w:proofErr w:type="spellStart"/>
      <w:r>
        <w:rPr>
          <w:rFonts w:ascii="Calibri" w:eastAsia="Calibri" w:hAnsi="Calibri" w:cs="Calibri"/>
          <w:color w:val="000000"/>
          <w:sz w:val="22"/>
          <w:szCs w:val="22"/>
        </w:rPr>
        <w:t>Kempster</w:t>
      </w:r>
      <w:proofErr w:type="spellEnd"/>
      <w:r>
        <w:rPr>
          <w:rFonts w:ascii="Calibri" w:eastAsia="Calibri" w:hAnsi="Calibri" w:cs="Calibri"/>
          <w:color w:val="000000"/>
          <w:sz w:val="22"/>
          <w:szCs w:val="22"/>
        </w:rPr>
        <w:t xml:space="preserve">, R. M., Daly-Engel, T. S., Collin, S. P., &amp; Evans, J. P. (2012). Assessing the potential for post-copulatory sexual selection in elasmobranchs. </w:t>
      </w:r>
      <w:r>
        <w:rPr>
          <w:rFonts w:ascii="Calibri" w:eastAsia="Calibri" w:hAnsi="Calibri" w:cs="Calibri"/>
          <w:i/>
          <w:color w:val="000000"/>
          <w:sz w:val="22"/>
          <w:szCs w:val="22"/>
        </w:rPr>
        <w:t>Journal of Fish Biology</w:t>
      </w:r>
      <w:r>
        <w:rPr>
          <w:rFonts w:ascii="Calibri" w:eastAsia="Calibri" w:hAnsi="Calibri" w:cs="Calibri"/>
          <w:color w:val="000000"/>
          <w:sz w:val="22"/>
          <w:szCs w:val="22"/>
        </w:rPr>
        <w:t xml:space="preserve">, </w:t>
      </w:r>
      <w:r>
        <w:rPr>
          <w:rFonts w:ascii="Calibri" w:eastAsia="Calibri" w:hAnsi="Calibri" w:cs="Calibri"/>
          <w:i/>
          <w:color w:val="000000"/>
          <w:sz w:val="22"/>
          <w:szCs w:val="22"/>
        </w:rPr>
        <w:t>80</w:t>
      </w:r>
      <w:r>
        <w:rPr>
          <w:rFonts w:ascii="Calibri" w:eastAsia="Calibri" w:hAnsi="Calibri" w:cs="Calibri"/>
          <w:color w:val="000000"/>
          <w:sz w:val="22"/>
          <w:szCs w:val="22"/>
        </w:rPr>
        <w:t xml:space="preserve">(5), 1141–1158.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10.1111/j.1095-8649.2012.03256.x</w:t>
      </w:r>
    </w:p>
    <w:p w14:paraId="08B15F24"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Gubili</w:t>
      </w:r>
      <w:proofErr w:type="spellEnd"/>
      <w:r>
        <w:rPr>
          <w:rFonts w:ascii="Calibri" w:eastAsia="Calibri" w:hAnsi="Calibri" w:cs="Calibri"/>
          <w:color w:val="000000"/>
          <w:sz w:val="22"/>
          <w:szCs w:val="22"/>
        </w:rPr>
        <w:t xml:space="preserve">, C. (2008). </w:t>
      </w:r>
      <w:r>
        <w:rPr>
          <w:rFonts w:ascii="Calibri" w:eastAsia="Calibri" w:hAnsi="Calibri" w:cs="Calibri"/>
          <w:i/>
          <w:color w:val="000000"/>
          <w:sz w:val="22"/>
          <w:szCs w:val="22"/>
        </w:rPr>
        <w:t>Application of molecular genetics for conservation of the great white shark, Carcharodon carcharias, L. 1758</w:t>
      </w:r>
      <w:r>
        <w:rPr>
          <w:rFonts w:ascii="Calibri" w:eastAsia="Calibri" w:hAnsi="Calibri" w:cs="Calibri"/>
          <w:color w:val="000000"/>
          <w:sz w:val="22"/>
          <w:szCs w:val="22"/>
        </w:rPr>
        <w:t>. University of Aberdeen.</w:t>
      </w:r>
    </w:p>
    <w:p w14:paraId="179BB050"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Hillary, R. M., </w:t>
      </w:r>
      <w:proofErr w:type="spellStart"/>
      <w:r>
        <w:rPr>
          <w:rFonts w:ascii="Calibri" w:eastAsia="Calibri" w:hAnsi="Calibri" w:cs="Calibri"/>
          <w:color w:val="000000"/>
          <w:sz w:val="22"/>
          <w:szCs w:val="22"/>
        </w:rPr>
        <w:t>Bravington</w:t>
      </w:r>
      <w:proofErr w:type="spellEnd"/>
      <w:r>
        <w:rPr>
          <w:rFonts w:ascii="Calibri" w:eastAsia="Calibri" w:hAnsi="Calibri" w:cs="Calibri"/>
          <w:color w:val="000000"/>
          <w:sz w:val="22"/>
          <w:szCs w:val="22"/>
        </w:rPr>
        <w:t xml:space="preserve">, M. V., Patterson, T. A., </w:t>
      </w:r>
      <w:proofErr w:type="spellStart"/>
      <w:r>
        <w:rPr>
          <w:rFonts w:ascii="Calibri" w:eastAsia="Calibri" w:hAnsi="Calibri" w:cs="Calibri"/>
          <w:color w:val="000000"/>
          <w:sz w:val="22"/>
          <w:szCs w:val="22"/>
        </w:rPr>
        <w:t>Grewe</w:t>
      </w:r>
      <w:proofErr w:type="spellEnd"/>
      <w:r>
        <w:rPr>
          <w:rFonts w:ascii="Calibri" w:eastAsia="Calibri" w:hAnsi="Calibri" w:cs="Calibri"/>
          <w:color w:val="000000"/>
          <w:sz w:val="22"/>
          <w:szCs w:val="22"/>
        </w:rPr>
        <w:t xml:space="preserve">, P., Bradford, R., </w:t>
      </w:r>
      <w:proofErr w:type="spellStart"/>
      <w:r>
        <w:rPr>
          <w:rFonts w:ascii="Calibri" w:eastAsia="Calibri" w:hAnsi="Calibri" w:cs="Calibri"/>
          <w:color w:val="000000"/>
          <w:sz w:val="22"/>
          <w:szCs w:val="22"/>
        </w:rPr>
        <w:t>Feutry</w:t>
      </w:r>
      <w:proofErr w:type="spellEnd"/>
      <w:r>
        <w:rPr>
          <w:rFonts w:ascii="Calibri" w:eastAsia="Calibri" w:hAnsi="Calibri" w:cs="Calibri"/>
          <w:color w:val="000000"/>
          <w:sz w:val="22"/>
          <w:szCs w:val="22"/>
        </w:rPr>
        <w:t xml:space="preserve">, P., … Bruce, B. D. (2018). Genetic relatedness reveals total population size of white sharks in eastern Australia and New Zealand. </w:t>
      </w:r>
      <w:r>
        <w:rPr>
          <w:rFonts w:ascii="Calibri" w:eastAsia="Calibri" w:hAnsi="Calibri" w:cs="Calibri"/>
          <w:i/>
          <w:color w:val="000000"/>
          <w:sz w:val="22"/>
          <w:szCs w:val="22"/>
        </w:rPr>
        <w:t>Scientific Reports</w:t>
      </w:r>
      <w:r>
        <w:rPr>
          <w:rFonts w:ascii="Calibri" w:eastAsia="Calibri" w:hAnsi="Calibri" w:cs="Calibri"/>
          <w:color w:val="000000"/>
          <w:sz w:val="22"/>
          <w:szCs w:val="22"/>
        </w:rPr>
        <w:t xml:space="preserve">, </w:t>
      </w:r>
      <w:r>
        <w:rPr>
          <w:rFonts w:ascii="Calibri" w:eastAsia="Calibri" w:hAnsi="Calibri" w:cs="Calibri"/>
          <w:i/>
          <w:color w:val="000000"/>
          <w:sz w:val="22"/>
          <w:szCs w:val="22"/>
        </w:rPr>
        <w:t>8</w:t>
      </w:r>
      <w:r>
        <w:rPr>
          <w:rFonts w:ascii="Calibri" w:eastAsia="Calibri" w:hAnsi="Calibri" w:cs="Calibri"/>
          <w:color w:val="000000"/>
          <w:sz w:val="22"/>
          <w:szCs w:val="22"/>
        </w:rPr>
        <w:t xml:space="preserve">(1).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10.1038/s41598-018-20593-w</w:t>
      </w:r>
    </w:p>
    <w:p w14:paraId="4AC7A46F"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Holmes, B. J., Pope, L. C., Williams, S. M., Tibbetts, I. R., Bennett, M. B., &amp; Ovenden, J. R. (2018). Lack of multiple paternity in the </w:t>
      </w:r>
      <w:proofErr w:type="spellStart"/>
      <w:r>
        <w:rPr>
          <w:rFonts w:ascii="Calibri" w:eastAsia="Calibri" w:hAnsi="Calibri" w:cs="Calibri"/>
          <w:color w:val="000000"/>
          <w:sz w:val="22"/>
          <w:szCs w:val="22"/>
        </w:rPr>
        <w:t>oceanodromous</w:t>
      </w:r>
      <w:proofErr w:type="spellEnd"/>
      <w:r>
        <w:rPr>
          <w:rFonts w:ascii="Calibri" w:eastAsia="Calibri" w:hAnsi="Calibri" w:cs="Calibri"/>
          <w:color w:val="000000"/>
          <w:sz w:val="22"/>
          <w:szCs w:val="22"/>
        </w:rPr>
        <w:t xml:space="preserve"> tiger shark ( </w:t>
      </w:r>
      <w:r>
        <w:rPr>
          <w:rFonts w:ascii="Calibri" w:eastAsia="Calibri" w:hAnsi="Calibri" w:cs="Calibri"/>
          <w:i/>
          <w:color w:val="000000"/>
          <w:sz w:val="22"/>
          <w:szCs w:val="22"/>
        </w:rPr>
        <w:t xml:space="preserve">Galeocerdo </w:t>
      </w:r>
      <w:proofErr w:type="spellStart"/>
      <w:r>
        <w:rPr>
          <w:rFonts w:ascii="Calibri" w:eastAsia="Calibri" w:hAnsi="Calibri" w:cs="Calibri"/>
          <w:i/>
          <w:color w:val="000000"/>
          <w:sz w:val="22"/>
          <w:szCs w:val="22"/>
        </w:rPr>
        <w:t>cuvier</w:t>
      </w:r>
      <w:proofErr w:type="spellEnd"/>
      <w:r>
        <w:rPr>
          <w:rFonts w:ascii="Calibri" w:eastAsia="Calibri" w:hAnsi="Calibri" w:cs="Calibri"/>
          <w:color w:val="000000"/>
          <w:sz w:val="22"/>
          <w:szCs w:val="22"/>
        </w:rPr>
        <w:t xml:space="preserve"> ). </w:t>
      </w:r>
      <w:r>
        <w:rPr>
          <w:rFonts w:ascii="Calibri" w:eastAsia="Calibri" w:hAnsi="Calibri" w:cs="Calibri"/>
          <w:i/>
          <w:color w:val="000000"/>
          <w:sz w:val="22"/>
          <w:szCs w:val="22"/>
        </w:rPr>
        <w:t>Royal Society Open Science</w:t>
      </w:r>
      <w:r>
        <w:rPr>
          <w:rFonts w:ascii="Calibri" w:eastAsia="Calibri" w:hAnsi="Calibri" w:cs="Calibri"/>
          <w:color w:val="000000"/>
          <w:sz w:val="22"/>
          <w:szCs w:val="22"/>
        </w:rPr>
        <w:t xml:space="preserve">, </w:t>
      </w:r>
      <w:r>
        <w:rPr>
          <w:rFonts w:ascii="Calibri" w:eastAsia="Calibri" w:hAnsi="Calibri" w:cs="Calibri"/>
          <w:i/>
          <w:color w:val="000000"/>
          <w:sz w:val="22"/>
          <w:szCs w:val="22"/>
        </w:rPr>
        <w:t>5</w:t>
      </w:r>
      <w:r>
        <w:rPr>
          <w:rFonts w:ascii="Calibri" w:eastAsia="Calibri" w:hAnsi="Calibri" w:cs="Calibri"/>
          <w:color w:val="000000"/>
          <w:sz w:val="22"/>
          <w:szCs w:val="22"/>
        </w:rPr>
        <w:t xml:space="preserve">(1), 171385.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10.1098/rsos.171385</w:t>
      </w:r>
    </w:p>
    <w:p w14:paraId="67FC1914"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Jombart</w:t>
      </w:r>
      <w:proofErr w:type="spellEnd"/>
      <w:r>
        <w:rPr>
          <w:rFonts w:ascii="Calibri" w:eastAsia="Calibri" w:hAnsi="Calibri" w:cs="Calibri"/>
          <w:color w:val="000000"/>
          <w:sz w:val="22"/>
          <w:szCs w:val="22"/>
        </w:rPr>
        <w:t xml:space="preserve">, T., </w:t>
      </w:r>
      <w:proofErr w:type="spellStart"/>
      <w:r>
        <w:rPr>
          <w:rFonts w:ascii="Calibri" w:eastAsia="Calibri" w:hAnsi="Calibri" w:cs="Calibri"/>
          <w:color w:val="000000"/>
          <w:sz w:val="22"/>
          <w:szCs w:val="22"/>
        </w:rPr>
        <w:t>Devillard</w:t>
      </w:r>
      <w:proofErr w:type="spellEnd"/>
      <w:r>
        <w:rPr>
          <w:rFonts w:ascii="Calibri" w:eastAsia="Calibri" w:hAnsi="Calibri" w:cs="Calibri"/>
          <w:color w:val="000000"/>
          <w:sz w:val="22"/>
          <w:szCs w:val="22"/>
        </w:rPr>
        <w:t xml:space="preserve">, S., &amp; </w:t>
      </w:r>
      <w:proofErr w:type="spellStart"/>
      <w:r>
        <w:rPr>
          <w:rFonts w:ascii="Calibri" w:eastAsia="Calibri" w:hAnsi="Calibri" w:cs="Calibri"/>
          <w:color w:val="000000"/>
          <w:sz w:val="22"/>
          <w:szCs w:val="22"/>
        </w:rPr>
        <w:t>Balloux</w:t>
      </w:r>
      <w:proofErr w:type="spellEnd"/>
      <w:r>
        <w:rPr>
          <w:rFonts w:ascii="Calibri" w:eastAsia="Calibri" w:hAnsi="Calibri" w:cs="Calibri"/>
          <w:color w:val="000000"/>
          <w:sz w:val="22"/>
          <w:szCs w:val="22"/>
        </w:rPr>
        <w:t xml:space="preserve">, F. (2010). Discriminant analysis of principal components: a new method for the analysis of genetically structured populations. </w:t>
      </w:r>
      <w:r>
        <w:rPr>
          <w:rFonts w:ascii="Calibri" w:eastAsia="Calibri" w:hAnsi="Calibri" w:cs="Calibri"/>
          <w:i/>
          <w:color w:val="000000"/>
          <w:sz w:val="22"/>
          <w:szCs w:val="22"/>
        </w:rPr>
        <w:t>BMC Genetics</w:t>
      </w:r>
      <w:r>
        <w:rPr>
          <w:rFonts w:ascii="Calibri" w:eastAsia="Calibri" w:hAnsi="Calibri" w:cs="Calibri"/>
          <w:color w:val="000000"/>
          <w:sz w:val="22"/>
          <w:szCs w:val="22"/>
        </w:rPr>
        <w:t xml:space="preserve">, </w:t>
      </w:r>
      <w:r>
        <w:rPr>
          <w:rFonts w:ascii="Calibri" w:eastAsia="Calibri" w:hAnsi="Calibri" w:cs="Calibri"/>
          <w:i/>
          <w:color w:val="000000"/>
          <w:sz w:val="22"/>
          <w:szCs w:val="22"/>
        </w:rPr>
        <w:t>11</w:t>
      </w:r>
      <w:r>
        <w:rPr>
          <w:rFonts w:ascii="Calibri" w:eastAsia="Calibri" w:hAnsi="Calibri" w:cs="Calibri"/>
          <w:color w:val="000000"/>
          <w:sz w:val="22"/>
          <w:szCs w:val="22"/>
        </w:rPr>
        <w:t xml:space="preserve">(1), 94.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10.1186/1471-2156-11-94</w:t>
      </w:r>
    </w:p>
    <w:p w14:paraId="4D5AFD8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Li, H. (2014). Toward better understanding of artifacts in variant calling from high-coverage samples. </w:t>
      </w:r>
      <w:r>
        <w:rPr>
          <w:rFonts w:ascii="Calibri" w:eastAsia="Calibri" w:hAnsi="Calibri" w:cs="Calibri"/>
          <w:i/>
          <w:color w:val="000000"/>
          <w:sz w:val="22"/>
          <w:szCs w:val="22"/>
        </w:rPr>
        <w:t>Bioinformatics</w:t>
      </w:r>
      <w:r>
        <w:rPr>
          <w:rFonts w:ascii="Calibri" w:eastAsia="Calibri" w:hAnsi="Calibri" w:cs="Calibri"/>
          <w:color w:val="000000"/>
          <w:sz w:val="22"/>
          <w:szCs w:val="22"/>
        </w:rPr>
        <w:t xml:space="preserve">, </w:t>
      </w:r>
      <w:r>
        <w:rPr>
          <w:rFonts w:ascii="Calibri" w:eastAsia="Calibri" w:hAnsi="Calibri" w:cs="Calibri"/>
          <w:i/>
          <w:color w:val="000000"/>
          <w:sz w:val="22"/>
          <w:szCs w:val="22"/>
        </w:rPr>
        <w:t>30</w:t>
      </w:r>
      <w:r>
        <w:rPr>
          <w:rFonts w:ascii="Calibri" w:eastAsia="Calibri" w:hAnsi="Calibri" w:cs="Calibri"/>
          <w:color w:val="000000"/>
          <w:sz w:val="22"/>
          <w:szCs w:val="22"/>
        </w:rPr>
        <w:t xml:space="preserve">(20), 2843–2851.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10.1093/bioinformatics/btu356</w:t>
      </w:r>
    </w:p>
    <w:p w14:paraId="36BD78D7"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Luu, K., </w:t>
      </w:r>
      <w:proofErr w:type="spellStart"/>
      <w:r>
        <w:rPr>
          <w:rFonts w:ascii="Calibri" w:eastAsia="Calibri" w:hAnsi="Calibri" w:cs="Calibri"/>
          <w:color w:val="000000"/>
          <w:sz w:val="22"/>
          <w:szCs w:val="22"/>
        </w:rPr>
        <w:t>Bazin</w:t>
      </w:r>
      <w:proofErr w:type="spellEnd"/>
      <w:r>
        <w:rPr>
          <w:rFonts w:ascii="Calibri" w:eastAsia="Calibri" w:hAnsi="Calibri" w:cs="Calibri"/>
          <w:color w:val="000000"/>
          <w:sz w:val="22"/>
          <w:szCs w:val="22"/>
        </w:rPr>
        <w:t xml:space="preserve">, E., &amp; Blum, M. G. B. (2017). </w:t>
      </w:r>
      <w:proofErr w:type="spellStart"/>
      <w:r>
        <w:rPr>
          <w:rFonts w:ascii="Calibri" w:eastAsia="Calibri" w:hAnsi="Calibri" w:cs="Calibri"/>
          <w:color w:val="000000"/>
          <w:sz w:val="22"/>
          <w:szCs w:val="22"/>
        </w:rPr>
        <w:t>pcadapt</w:t>
      </w:r>
      <w:proofErr w:type="spellEnd"/>
      <w:r>
        <w:rPr>
          <w:rFonts w:ascii="Calibri" w:eastAsia="Calibri" w:hAnsi="Calibri" w:cs="Calibri"/>
          <w:color w:val="000000"/>
          <w:sz w:val="22"/>
          <w:szCs w:val="22"/>
        </w:rPr>
        <w:t xml:space="preserve"> : an R package to perform genome scans for selection based on principal component analysis. </w:t>
      </w:r>
      <w:r>
        <w:rPr>
          <w:rFonts w:ascii="Calibri" w:eastAsia="Calibri" w:hAnsi="Calibri" w:cs="Calibri"/>
          <w:i/>
          <w:color w:val="000000"/>
          <w:sz w:val="22"/>
          <w:szCs w:val="22"/>
        </w:rPr>
        <w:t>Molecular Ecology Resources</w:t>
      </w:r>
      <w:r>
        <w:rPr>
          <w:rFonts w:ascii="Calibri" w:eastAsia="Calibri" w:hAnsi="Calibri" w:cs="Calibri"/>
          <w:color w:val="000000"/>
          <w:sz w:val="22"/>
          <w:szCs w:val="22"/>
        </w:rPr>
        <w:t xml:space="preserve">, </w:t>
      </w:r>
      <w:r>
        <w:rPr>
          <w:rFonts w:ascii="Calibri" w:eastAsia="Calibri" w:hAnsi="Calibri" w:cs="Calibri"/>
          <w:i/>
          <w:color w:val="000000"/>
          <w:sz w:val="22"/>
          <w:szCs w:val="22"/>
        </w:rPr>
        <w:t>17</w:t>
      </w:r>
      <w:r>
        <w:rPr>
          <w:rFonts w:ascii="Calibri" w:eastAsia="Calibri" w:hAnsi="Calibri" w:cs="Calibri"/>
          <w:color w:val="000000"/>
          <w:sz w:val="22"/>
          <w:szCs w:val="22"/>
        </w:rPr>
        <w:t xml:space="preserve">(1), 67–77.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10.1111/1755-0998.12592</w:t>
      </w:r>
    </w:p>
    <w:p w14:paraId="1DD1A48D"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O’Connor, J. (2011). </w:t>
      </w:r>
      <w:r>
        <w:rPr>
          <w:rFonts w:ascii="Calibri" w:eastAsia="Calibri" w:hAnsi="Calibri" w:cs="Calibri"/>
          <w:i/>
          <w:color w:val="000000"/>
          <w:sz w:val="22"/>
          <w:szCs w:val="22"/>
        </w:rPr>
        <w:t>Age, Growth and Movement Signatures of the White Shark(Carcharodon Carcharias) in Southern Australia. School of the Environment, T</w:t>
      </w:r>
      <w:r>
        <w:rPr>
          <w:rFonts w:ascii="Calibri" w:eastAsia="Calibri" w:hAnsi="Calibri" w:cs="Calibri"/>
          <w:color w:val="000000"/>
          <w:sz w:val="22"/>
          <w:szCs w:val="22"/>
        </w:rPr>
        <w:t>. The University of Technology, Sydney.</w:t>
      </w:r>
    </w:p>
    <w:p w14:paraId="0EA283E7"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Smart, J. J., Chin, A., Tobin, A. J., &amp; </w:t>
      </w:r>
      <w:proofErr w:type="spellStart"/>
      <w:r>
        <w:rPr>
          <w:rFonts w:ascii="Calibri" w:eastAsia="Calibri" w:hAnsi="Calibri" w:cs="Calibri"/>
          <w:color w:val="000000"/>
          <w:sz w:val="22"/>
          <w:szCs w:val="22"/>
        </w:rPr>
        <w:t>Simpfendorfer</w:t>
      </w:r>
      <w:proofErr w:type="spellEnd"/>
      <w:r>
        <w:rPr>
          <w:rFonts w:ascii="Calibri" w:eastAsia="Calibri" w:hAnsi="Calibri" w:cs="Calibri"/>
          <w:color w:val="000000"/>
          <w:sz w:val="22"/>
          <w:szCs w:val="22"/>
        </w:rPr>
        <w:t xml:space="preserve">, C. A. (2016). </w:t>
      </w:r>
      <w:proofErr w:type="spellStart"/>
      <w:r>
        <w:rPr>
          <w:rFonts w:ascii="Calibri" w:eastAsia="Calibri" w:hAnsi="Calibri" w:cs="Calibri"/>
          <w:color w:val="000000"/>
          <w:sz w:val="22"/>
          <w:szCs w:val="22"/>
        </w:rPr>
        <w:t>Multimodel</w:t>
      </w:r>
      <w:proofErr w:type="spellEnd"/>
      <w:r>
        <w:rPr>
          <w:rFonts w:ascii="Calibri" w:eastAsia="Calibri" w:hAnsi="Calibri" w:cs="Calibri"/>
          <w:color w:val="000000"/>
          <w:sz w:val="22"/>
          <w:szCs w:val="22"/>
        </w:rPr>
        <w:t xml:space="preserve"> approaches in shark and ray growth studies: strengths, weaknesses and the future. </w:t>
      </w:r>
      <w:r>
        <w:rPr>
          <w:rFonts w:ascii="Calibri" w:eastAsia="Calibri" w:hAnsi="Calibri" w:cs="Calibri"/>
          <w:i/>
          <w:color w:val="000000"/>
          <w:sz w:val="22"/>
          <w:szCs w:val="22"/>
        </w:rPr>
        <w:t>Fish and Fisheries</w:t>
      </w:r>
      <w:r>
        <w:rPr>
          <w:rFonts w:ascii="Calibri" w:eastAsia="Calibri" w:hAnsi="Calibri" w:cs="Calibri"/>
          <w:color w:val="000000"/>
          <w:sz w:val="22"/>
          <w:szCs w:val="22"/>
        </w:rPr>
        <w:t xml:space="preserve">, </w:t>
      </w:r>
      <w:r>
        <w:rPr>
          <w:rFonts w:ascii="Calibri" w:eastAsia="Calibri" w:hAnsi="Calibri" w:cs="Calibri"/>
          <w:i/>
          <w:color w:val="000000"/>
          <w:sz w:val="22"/>
          <w:szCs w:val="22"/>
        </w:rPr>
        <w:t>17</w:t>
      </w:r>
      <w:r>
        <w:rPr>
          <w:rFonts w:ascii="Calibri" w:eastAsia="Calibri" w:hAnsi="Calibri" w:cs="Calibri"/>
          <w:color w:val="000000"/>
          <w:sz w:val="22"/>
          <w:szCs w:val="22"/>
        </w:rPr>
        <w:t xml:space="preserve">(4), 955–971.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10.1111/faf.12154</w:t>
      </w:r>
    </w:p>
    <w:p w14:paraId="0BAADDC2"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Tanaka, S., Kitamura, T., Mochizuki, T., &amp; </w:t>
      </w:r>
      <w:proofErr w:type="spellStart"/>
      <w:r>
        <w:rPr>
          <w:rFonts w:ascii="Calibri" w:eastAsia="Calibri" w:hAnsi="Calibri" w:cs="Calibri"/>
          <w:color w:val="000000"/>
          <w:sz w:val="22"/>
          <w:szCs w:val="22"/>
        </w:rPr>
        <w:t>Kofuji</w:t>
      </w:r>
      <w:proofErr w:type="spellEnd"/>
      <w:r>
        <w:rPr>
          <w:rFonts w:ascii="Calibri" w:eastAsia="Calibri" w:hAnsi="Calibri" w:cs="Calibri"/>
          <w:color w:val="000000"/>
          <w:sz w:val="22"/>
          <w:szCs w:val="22"/>
        </w:rPr>
        <w:t xml:space="preserve">, K. (2011). Age, growth and genetic status of the white shark (Carcharodon carcharias) from Kashima-nada, Japan. </w:t>
      </w:r>
      <w:r>
        <w:rPr>
          <w:rFonts w:ascii="Calibri" w:eastAsia="Calibri" w:hAnsi="Calibri" w:cs="Calibri"/>
          <w:i/>
          <w:color w:val="000000"/>
          <w:sz w:val="22"/>
          <w:szCs w:val="22"/>
        </w:rPr>
        <w:t>Marine and Freshwater Research</w:t>
      </w:r>
      <w:r>
        <w:rPr>
          <w:rFonts w:ascii="Calibri" w:eastAsia="Calibri" w:hAnsi="Calibri" w:cs="Calibri"/>
          <w:color w:val="000000"/>
          <w:sz w:val="22"/>
          <w:szCs w:val="22"/>
        </w:rPr>
        <w:t xml:space="preserve">, </w:t>
      </w:r>
      <w:r>
        <w:rPr>
          <w:rFonts w:ascii="Calibri" w:eastAsia="Calibri" w:hAnsi="Calibri" w:cs="Calibri"/>
          <w:i/>
          <w:color w:val="000000"/>
          <w:sz w:val="22"/>
          <w:szCs w:val="22"/>
        </w:rPr>
        <w:t>62</w:t>
      </w:r>
      <w:r>
        <w:rPr>
          <w:rFonts w:ascii="Calibri" w:eastAsia="Calibri" w:hAnsi="Calibri" w:cs="Calibri"/>
          <w:color w:val="000000"/>
          <w:sz w:val="22"/>
          <w:szCs w:val="22"/>
        </w:rPr>
        <w:t xml:space="preserve">(6), 548. </w:t>
      </w:r>
      <w:proofErr w:type="spellStart"/>
      <w:r>
        <w:rPr>
          <w:rFonts w:ascii="Calibri" w:eastAsia="Calibri" w:hAnsi="Calibri" w:cs="Calibri"/>
          <w:color w:val="000000"/>
          <w:sz w:val="22"/>
          <w:szCs w:val="22"/>
        </w:rPr>
        <w:t>doi</w:t>
      </w:r>
      <w:proofErr w:type="spellEnd"/>
      <w:r>
        <w:rPr>
          <w:rFonts w:ascii="Calibri" w:eastAsia="Calibri" w:hAnsi="Calibri" w:cs="Calibri"/>
          <w:color w:val="000000"/>
          <w:sz w:val="22"/>
          <w:szCs w:val="22"/>
        </w:rPr>
        <w:t>: 10.1071/MF10130</w:t>
      </w:r>
    </w:p>
    <w:p w14:paraId="350A0EBA"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 xml:space="preserve">Von </w:t>
      </w:r>
      <w:proofErr w:type="spellStart"/>
      <w:r>
        <w:rPr>
          <w:rFonts w:ascii="Calibri" w:eastAsia="Calibri" w:hAnsi="Calibri" w:cs="Calibri"/>
          <w:color w:val="000000"/>
          <w:sz w:val="22"/>
          <w:szCs w:val="22"/>
        </w:rPr>
        <w:t>Bertalanffy</w:t>
      </w:r>
      <w:proofErr w:type="spellEnd"/>
      <w:r>
        <w:rPr>
          <w:rFonts w:ascii="Calibri" w:eastAsia="Calibri" w:hAnsi="Calibri" w:cs="Calibri"/>
          <w:color w:val="000000"/>
          <w:sz w:val="22"/>
          <w:szCs w:val="22"/>
        </w:rPr>
        <w:t xml:space="preserve">, L. (1938). A quantitative theory of organic growth (inquiries on growth laws. II). </w:t>
      </w:r>
      <w:r>
        <w:rPr>
          <w:rFonts w:ascii="Calibri" w:eastAsia="Calibri" w:hAnsi="Calibri" w:cs="Calibri"/>
          <w:i/>
          <w:color w:val="000000"/>
          <w:sz w:val="22"/>
          <w:szCs w:val="22"/>
        </w:rPr>
        <w:t>Human Biology</w:t>
      </w:r>
      <w:r>
        <w:rPr>
          <w:rFonts w:ascii="Calibri" w:eastAsia="Calibri" w:hAnsi="Calibri" w:cs="Calibri"/>
          <w:color w:val="000000"/>
          <w:sz w:val="22"/>
          <w:szCs w:val="22"/>
        </w:rPr>
        <w:t xml:space="preserve">, </w:t>
      </w:r>
      <w:r>
        <w:rPr>
          <w:rFonts w:ascii="Calibri" w:eastAsia="Calibri" w:hAnsi="Calibri" w:cs="Calibri"/>
          <w:i/>
          <w:color w:val="000000"/>
          <w:sz w:val="22"/>
          <w:szCs w:val="22"/>
        </w:rPr>
        <w:t>10</w:t>
      </w:r>
      <w:r>
        <w:rPr>
          <w:rFonts w:ascii="Calibri" w:eastAsia="Calibri" w:hAnsi="Calibri" w:cs="Calibri"/>
          <w:color w:val="000000"/>
          <w:sz w:val="22"/>
          <w:szCs w:val="22"/>
        </w:rPr>
        <w:t>(2), 181–213.</w:t>
      </w:r>
    </w:p>
    <w:p w14:paraId="5DE3D8B3" w14:textId="77777777" w:rsidR="003F475A" w:rsidRDefault="00000000">
      <w:pPr>
        <w:pBdr>
          <w:top w:val="nil"/>
          <w:left w:val="nil"/>
          <w:bottom w:val="nil"/>
          <w:right w:val="nil"/>
          <w:between w:val="nil"/>
        </w:pBdr>
        <w:ind w:left="720" w:hanging="720"/>
        <w:rPr>
          <w:rFonts w:ascii="Calibri" w:eastAsia="Calibri" w:hAnsi="Calibri" w:cs="Calibri"/>
          <w:color w:val="000000"/>
          <w:sz w:val="22"/>
          <w:szCs w:val="22"/>
        </w:rPr>
      </w:pPr>
      <w:proofErr w:type="spellStart"/>
      <w:r>
        <w:rPr>
          <w:rFonts w:ascii="Calibri" w:eastAsia="Calibri" w:hAnsi="Calibri" w:cs="Calibri"/>
          <w:color w:val="000000"/>
          <w:sz w:val="22"/>
          <w:szCs w:val="22"/>
        </w:rPr>
        <w:t>Wintner</w:t>
      </w:r>
      <w:proofErr w:type="spellEnd"/>
      <w:r>
        <w:rPr>
          <w:rFonts w:ascii="Calibri" w:eastAsia="Calibri" w:hAnsi="Calibri" w:cs="Calibri"/>
          <w:color w:val="000000"/>
          <w:sz w:val="22"/>
          <w:szCs w:val="22"/>
        </w:rPr>
        <w:t xml:space="preserve">, S. P. (1999). Age and growth determination of the white shark, Carcharodon carcharias, from the east coast of South Africa. </w:t>
      </w:r>
      <w:r>
        <w:rPr>
          <w:rFonts w:ascii="Calibri" w:eastAsia="Calibri" w:hAnsi="Calibri" w:cs="Calibri"/>
          <w:i/>
          <w:color w:val="000000"/>
          <w:sz w:val="22"/>
          <w:szCs w:val="22"/>
        </w:rPr>
        <w:t>Fish. Bull</w:t>
      </w:r>
      <w:r>
        <w:rPr>
          <w:rFonts w:ascii="Calibri" w:eastAsia="Calibri" w:hAnsi="Calibri" w:cs="Calibri"/>
          <w:color w:val="000000"/>
          <w:sz w:val="22"/>
          <w:szCs w:val="22"/>
        </w:rPr>
        <w:t xml:space="preserve">, </w:t>
      </w:r>
      <w:r>
        <w:rPr>
          <w:rFonts w:ascii="Calibri" w:eastAsia="Calibri" w:hAnsi="Calibri" w:cs="Calibri"/>
          <w:i/>
          <w:color w:val="000000"/>
          <w:sz w:val="22"/>
          <w:szCs w:val="22"/>
        </w:rPr>
        <w:t>97</w:t>
      </w:r>
      <w:r>
        <w:rPr>
          <w:rFonts w:ascii="Calibri" w:eastAsia="Calibri" w:hAnsi="Calibri" w:cs="Calibri"/>
          <w:color w:val="000000"/>
          <w:sz w:val="22"/>
          <w:szCs w:val="22"/>
        </w:rPr>
        <w:t>, 153–169.</w:t>
      </w:r>
    </w:p>
    <w:p w14:paraId="08FD30C9" w14:textId="77777777" w:rsidR="003F475A" w:rsidRDefault="003F475A">
      <w:pPr>
        <w:widowControl w:val="0"/>
        <w:pBdr>
          <w:top w:val="nil"/>
          <w:left w:val="nil"/>
          <w:bottom w:val="nil"/>
          <w:right w:val="nil"/>
          <w:between w:val="nil"/>
        </w:pBdr>
        <w:spacing w:before="200"/>
        <w:ind w:left="-15"/>
        <w:rPr>
          <w:rFonts w:ascii="Calibri" w:eastAsia="Calibri" w:hAnsi="Calibri" w:cs="Calibri"/>
          <w:color w:val="000000"/>
          <w:sz w:val="22"/>
          <w:szCs w:val="22"/>
        </w:rPr>
      </w:pPr>
    </w:p>
    <w:p w14:paraId="744535C1" w14:textId="77777777" w:rsidR="003F475A" w:rsidRDefault="003F475A">
      <w:pPr>
        <w:widowControl w:val="0"/>
        <w:pBdr>
          <w:top w:val="nil"/>
          <w:left w:val="nil"/>
          <w:bottom w:val="nil"/>
          <w:right w:val="nil"/>
          <w:between w:val="nil"/>
        </w:pBdr>
        <w:spacing w:before="200" w:line="360" w:lineRule="auto"/>
        <w:ind w:left="-15"/>
        <w:rPr>
          <w:rFonts w:ascii="Calibri" w:eastAsia="Calibri" w:hAnsi="Calibri" w:cs="Calibri"/>
          <w:color w:val="000000"/>
          <w:sz w:val="22"/>
          <w:szCs w:val="22"/>
        </w:rPr>
      </w:pPr>
    </w:p>
    <w:sectPr w:rsidR="003F475A">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41995" w14:textId="77777777" w:rsidR="004E0519" w:rsidRDefault="004E0519">
      <w:r>
        <w:separator/>
      </w:r>
    </w:p>
  </w:endnote>
  <w:endnote w:type="continuationSeparator" w:id="0">
    <w:p w14:paraId="60EAE42D" w14:textId="77777777" w:rsidR="004E0519" w:rsidRDefault="004E0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Economica">
    <w:charset w:val="00"/>
    <w:family w:val="auto"/>
    <w:pitch w:val="default"/>
  </w:font>
  <w:font w:name="Liberation Sans">
    <w:charset w:val="00"/>
    <w:family w:val="swiss"/>
    <w:pitch w:val="variable"/>
  </w:font>
  <w:font w:name="Linux Libertine G">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Menlo">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4C2F7" w14:textId="3D212847" w:rsidR="003F475A"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0D1C8A">
      <w:rPr>
        <w:noProof/>
        <w:color w:val="000000"/>
      </w:rPr>
      <w:t>10</w:t>
    </w:r>
    <w:r>
      <w:rPr>
        <w:color w:val="000000"/>
      </w:rPr>
      <w:fldChar w:fldCharType="end"/>
    </w:r>
  </w:p>
  <w:p w14:paraId="1F586B47" w14:textId="77777777" w:rsidR="003F475A" w:rsidRDefault="003F475A">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C5E33" w14:textId="77777777" w:rsidR="004E0519" w:rsidRDefault="004E0519">
      <w:r>
        <w:separator/>
      </w:r>
    </w:p>
  </w:footnote>
  <w:footnote w:type="continuationSeparator" w:id="0">
    <w:p w14:paraId="5ECC2AF3" w14:textId="77777777" w:rsidR="004E0519" w:rsidRDefault="004E05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4CA9"/>
    <w:multiLevelType w:val="multilevel"/>
    <w:tmpl w:val="4510F7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7D041FA"/>
    <w:multiLevelType w:val="hybridMultilevel"/>
    <w:tmpl w:val="B4E687B4"/>
    <w:lvl w:ilvl="0" w:tplc="4AF034CA">
      <w:start w:val="20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209702">
    <w:abstractNumId w:val="0"/>
  </w:num>
  <w:num w:numId="2" w16cid:durableId="31852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75A"/>
    <w:rsid w:val="000D1C8A"/>
    <w:rsid w:val="003F475A"/>
    <w:rsid w:val="004E0519"/>
    <w:rsid w:val="00684CAC"/>
    <w:rsid w:val="00B5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CCF0"/>
  <w15:docId w15:val="{C0B9CE50-DED8-4147-966B-C68D55C5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0B7"/>
    <w:rPr>
      <w:lang w:eastAsia="en-GB"/>
    </w:rPr>
  </w:style>
  <w:style w:type="paragraph" w:styleId="Heading1">
    <w:name w:val="heading 1"/>
    <w:basedOn w:val="Normal"/>
    <w:next w:val="Standard"/>
    <w:uiPriority w:val="9"/>
    <w:qFormat/>
    <w:pPr>
      <w:suppressAutoHyphens/>
      <w:autoSpaceDN w:val="0"/>
      <w:textAlignment w:val="baseline"/>
      <w:outlineLvl w:val="0"/>
    </w:pPr>
    <w:rPr>
      <w:rFonts w:ascii="Open Sans" w:hAnsi="Open Sans" w:cs="Open Sans"/>
      <w:b/>
      <w:sz w:val="32"/>
      <w:szCs w:val="32"/>
      <w:lang w:eastAsia="zh-CN" w:bidi="hi-IN"/>
    </w:rPr>
  </w:style>
  <w:style w:type="paragraph" w:styleId="Heading2">
    <w:name w:val="heading 2"/>
    <w:basedOn w:val="Normal"/>
    <w:next w:val="Standard"/>
    <w:uiPriority w:val="9"/>
    <w:unhideWhenUsed/>
    <w:qFormat/>
    <w:pPr>
      <w:suppressAutoHyphens/>
      <w:autoSpaceDN w:val="0"/>
      <w:spacing w:before="480"/>
      <w:ind w:right="1785"/>
      <w:textAlignment w:val="baseline"/>
      <w:outlineLvl w:val="1"/>
    </w:pPr>
    <w:rPr>
      <w:rFonts w:ascii="Open Sans" w:hAnsi="Open Sans" w:cs="Open Sans"/>
      <w:b/>
      <w:sz w:val="26"/>
      <w:szCs w:val="26"/>
      <w:lang w:eastAsia="zh-CN" w:bidi="hi-IN"/>
    </w:rPr>
  </w:style>
  <w:style w:type="paragraph" w:styleId="Heading3">
    <w:name w:val="heading 3"/>
    <w:basedOn w:val="Normal"/>
    <w:next w:val="Standard"/>
    <w:uiPriority w:val="9"/>
    <w:semiHidden/>
    <w:unhideWhenUsed/>
    <w:qFormat/>
    <w:pPr>
      <w:suppressAutoHyphens/>
      <w:autoSpaceDN w:val="0"/>
      <w:textAlignment w:val="baseline"/>
      <w:outlineLvl w:val="2"/>
    </w:pPr>
    <w:rPr>
      <w:rFonts w:ascii="Open Sans" w:hAnsi="Open Sans" w:cs="Open Sans"/>
      <w:b/>
      <w:color w:val="8C7252"/>
      <w:lang w:eastAsia="zh-CN" w:bidi="hi-IN"/>
    </w:rPr>
  </w:style>
  <w:style w:type="paragraph" w:styleId="Heading4">
    <w:name w:val="heading 4"/>
    <w:basedOn w:val="Normal"/>
    <w:next w:val="Standard"/>
    <w:uiPriority w:val="9"/>
    <w:semiHidden/>
    <w:unhideWhenUsed/>
    <w:qFormat/>
    <w:pPr>
      <w:keepNext/>
      <w:keepLines/>
      <w:suppressAutoHyphens/>
      <w:autoSpaceDN w:val="0"/>
      <w:spacing w:before="160"/>
      <w:textAlignment w:val="baseline"/>
      <w:outlineLvl w:val="3"/>
    </w:pPr>
    <w:rPr>
      <w:rFonts w:ascii="Trebuchet MS" w:eastAsia="Trebuchet MS" w:hAnsi="Trebuchet MS" w:cs="Trebuchet MS"/>
      <w:color w:val="666666"/>
      <w:sz w:val="22"/>
      <w:szCs w:val="22"/>
      <w:u w:val="single"/>
      <w:lang w:eastAsia="zh-CN" w:bidi="hi-IN"/>
    </w:rPr>
  </w:style>
  <w:style w:type="paragraph" w:styleId="Heading5">
    <w:name w:val="heading 5"/>
    <w:basedOn w:val="Normal"/>
    <w:next w:val="Standard"/>
    <w:uiPriority w:val="9"/>
    <w:semiHidden/>
    <w:unhideWhenUsed/>
    <w:qFormat/>
    <w:pPr>
      <w:keepNext/>
      <w:keepLines/>
      <w:suppressAutoHyphens/>
      <w:autoSpaceDN w:val="0"/>
      <w:spacing w:before="160"/>
      <w:textAlignment w:val="baseline"/>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Standard"/>
    <w:uiPriority w:val="9"/>
    <w:semiHidden/>
    <w:unhideWhenUsed/>
    <w:qFormat/>
    <w:pPr>
      <w:keepNext/>
      <w:keepLines/>
      <w:suppressAutoHyphens/>
      <w:autoSpaceDN w:val="0"/>
      <w:spacing w:before="160"/>
      <w:textAlignment w:val="baseline"/>
      <w:outlineLvl w:val="5"/>
    </w:pPr>
    <w:rPr>
      <w:rFonts w:ascii="Trebuchet MS" w:eastAsia="Trebuchet MS" w:hAnsi="Trebuchet MS" w:cs="Trebuchet MS"/>
      <w:i/>
      <w:color w:val="666666"/>
      <w:sz w:val="22"/>
      <w:szCs w:val="22"/>
      <w:lang w:eastAsia="zh-CN" w:bidi="hi-IN"/>
    </w:rPr>
  </w:style>
  <w:style w:type="paragraph" w:styleId="Heading8">
    <w:name w:val="heading 8"/>
    <w:basedOn w:val="Normal"/>
    <w:next w:val="Normal"/>
    <w:link w:val="Heading8Char"/>
    <w:uiPriority w:val="9"/>
    <w:semiHidden/>
    <w:unhideWhenUsed/>
    <w:qFormat/>
    <w:rsid w:val="0008730D"/>
    <w:pPr>
      <w:keepNext/>
      <w:keepLines/>
      <w:suppressAutoHyphens/>
      <w:autoSpaceDN w:val="0"/>
      <w:spacing w:before="40"/>
      <w:textAlignment w:val="baseline"/>
      <w:outlineLvl w:val="7"/>
    </w:pPr>
    <w:rPr>
      <w:rFonts w:asciiTheme="majorHAnsi" w:eastAsiaTheme="majorEastAsia" w:hAnsiTheme="majorHAnsi" w:cs="Mangal"/>
      <w:color w:val="272727" w:themeColor="text1" w:themeTint="D8"/>
      <w:sz w:val="21"/>
      <w:szCs w:val="19"/>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tandard"/>
    <w:uiPriority w:val="10"/>
    <w:qFormat/>
    <w:pPr>
      <w:suppressAutoHyphens/>
      <w:autoSpaceDN w:val="0"/>
      <w:ind w:firstLine="15"/>
      <w:textAlignment w:val="baseline"/>
    </w:pPr>
    <w:rPr>
      <w:rFonts w:ascii="Economica" w:eastAsia="Economica" w:hAnsi="Economica" w:cs="Economica"/>
      <w:sz w:val="60"/>
      <w:szCs w:val="60"/>
      <w:lang w:eastAsia="zh-CN" w:bidi="hi-IN"/>
    </w:rPr>
  </w:style>
  <w:style w:type="paragraph" w:customStyle="1" w:styleId="Standard">
    <w:name w:val="Standard"/>
    <w:pPr>
      <w:spacing w:before="200" w:line="360" w:lineRule="auto"/>
      <w:ind w:left="-15"/>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before="0"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ubtitle">
    <w:name w:val="Subtitle"/>
    <w:basedOn w:val="Normal"/>
    <w:next w:val="Normal"/>
    <w:uiPriority w:val="11"/>
    <w:qFormat/>
    <w:rPr>
      <w:rFonts w:ascii="Economica" w:eastAsia="Economica" w:hAnsi="Economica" w:cs="Economica"/>
      <w:color w:val="999999"/>
      <w:sz w:val="28"/>
      <w:szCs w:val="28"/>
    </w:rPr>
  </w:style>
  <w:style w:type="paragraph" w:styleId="Header">
    <w:name w:val="header"/>
    <w:basedOn w:val="Standard"/>
  </w:style>
  <w:style w:type="character" w:customStyle="1" w:styleId="ListLabel1">
    <w:name w:val="ListLabel 1"/>
    <w:rPr>
      <w:rFonts w:ascii="Times New Roman" w:eastAsia="Times New Roman" w:hAnsi="Times New Roman" w:cs="Times New Roman"/>
      <w:color w:val="005293"/>
      <w:sz w:val="20"/>
      <w:szCs w:val="20"/>
      <w:u w:val="single"/>
      <w:shd w:val="clear" w:color="auto" w:fill="FFF2CC"/>
    </w:rPr>
  </w:style>
  <w:style w:type="character" w:customStyle="1" w:styleId="Internetlink">
    <w:name w:val="Internet link"/>
    <w:rPr>
      <w:color w:val="000080"/>
      <w:u w:val="single"/>
    </w:rPr>
  </w:style>
  <w:style w:type="character" w:customStyle="1" w:styleId="ListLabel2">
    <w:name w:val="ListLabel 2"/>
    <w:rPr>
      <w:rFonts w:ascii="Times New Roman" w:eastAsia="Times New Roman" w:hAnsi="Times New Roman" w:cs="Times New Roman"/>
      <w:color w:val="642A8F"/>
      <w:sz w:val="24"/>
      <w:szCs w:val="24"/>
      <w:u w:val="single"/>
      <w:shd w:val="clear" w:color="auto" w:fill="FF0000"/>
    </w:rPr>
  </w:style>
  <w:style w:type="character" w:customStyle="1" w:styleId="ListLabel3">
    <w:name w:val="ListLabel 3"/>
    <w:rPr>
      <w:rFonts w:ascii="Times New Roman" w:eastAsia="Times New Roman" w:hAnsi="Times New Roman" w:cs="Times New Roman"/>
      <w:i/>
      <w:color w:val="642A8F"/>
      <w:sz w:val="24"/>
      <w:szCs w:val="24"/>
      <w:u w:val="single"/>
      <w:shd w:val="clear" w:color="auto" w:fill="FF0000"/>
    </w:rPr>
  </w:style>
  <w:style w:type="character" w:customStyle="1" w:styleId="ListLabel4">
    <w:name w:val="ListLabel 4"/>
    <w:rPr>
      <w:rFonts w:ascii="Arial" w:eastAsia="Arial" w:hAnsi="Arial" w:cs="Arial"/>
      <w:color w:val="007398"/>
      <w:sz w:val="24"/>
      <w:szCs w:val="24"/>
      <w:u w:val="single"/>
      <w:shd w:val="clear" w:color="auto" w:fill="E6B8AF"/>
    </w:rPr>
  </w:style>
  <w:style w:type="character" w:customStyle="1" w:styleId="ListLabel5">
    <w:name w:val="ListLabel 5"/>
    <w:rPr>
      <w:color w:val="005293"/>
      <w:sz w:val="24"/>
      <w:szCs w:val="24"/>
      <w:u w:val="single"/>
      <w:shd w:val="clear" w:color="auto" w:fill="E6B8AF"/>
    </w:rPr>
  </w:style>
  <w:style w:type="character" w:customStyle="1" w:styleId="ListLabel6">
    <w:name w:val="ListLabel 6"/>
    <w:rPr>
      <w:rFonts w:ascii="Lora" w:eastAsia="Lora" w:hAnsi="Lora" w:cs="Lora"/>
      <w:color w:val="006699"/>
      <w:sz w:val="26"/>
      <w:szCs w:val="26"/>
      <w:u w:val="single"/>
    </w:rPr>
  </w:style>
  <w:style w:type="character" w:customStyle="1" w:styleId="ListLabel7">
    <w:name w:val="ListLabel 7"/>
    <w:rPr>
      <w:rFonts w:ascii="Calibri" w:eastAsia="Calibri" w:hAnsi="Calibri" w:cs="Calibri"/>
      <w:color w:val="005293"/>
      <w:sz w:val="24"/>
      <w:szCs w:val="24"/>
      <w:u w:val="single"/>
    </w:rPr>
  </w:style>
  <w:style w:type="numbering" w:customStyle="1" w:styleId="WWNum1">
    <w:name w:val="WWNum1"/>
    <w:basedOn w:val="NoList"/>
  </w:style>
  <w:style w:type="paragraph" w:styleId="CommentText">
    <w:name w:val="annotation text"/>
    <w:basedOn w:val="Normal"/>
    <w:link w:val="CommentTextChar"/>
    <w:uiPriority w:val="99"/>
    <w:unhideWhenUsed/>
    <w:pPr>
      <w:suppressAutoHyphens/>
      <w:autoSpaceDN w:val="0"/>
      <w:textAlignment w:val="baseline"/>
    </w:pPr>
    <w:rPr>
      <w:rFonts w:ascii="Open Sans" w:hAnsi="Open Sans" w:cs="Mangal"/>
      <w:sz w:val="20"/>
      <w:szCs w:val="18"/>
      <w:lang w:eastAsia="zh-CN" w:bidi="hi-IN"/>
    </w:rPr>
  </w:style>
  <w:style w:type="character" w:customStyle="1" w:styleId="CommentTextChar">
    <w:name w:val="Comment Text Char"/>
    <w:basedOn w:val="DefaultParagraphFont"/>
    <w:link w:val="CommentText"/>
    <w:uiPriority w:val="99"/>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1B7A"/>
    <w:pPr>
      <w:suppressAutoHyphens/>
      <w:autoSpaceDN w:val="0"/>
      <w:textAlignment w:val="baseline"/>
    </w:pPr>
    <w:rPr>
      <w:rFonts w:cs="Mangal"/>
      <w:sz w:val="18"/>
      <w:szCs w:val="16"/>
      <w:lang w:eastAsia="zh-CN" w:bidi="hi-IN"/>
    </w:rPr>
  </w:style>
  <w:style w:type="character" w:customStyle="1" w:styleId="BalloonTextChar">
    <w:name w:val="Balloon Text Char"/>
    <w:basedOn w:val="DefaultParagraphFont"/>
    <w:link w:val="BalloonText"/>
    <w:uiPriority w:val="99"/>
    <w:semiHidden/>
    <w:rsid w:val="00F01B7A"/>
    <w:rPr>
      <w:rFonts w:ascii="Times New Roman" w:hAnsi="Times New Roman" w:cs="Mangal"/>
      <w:sz w:val="18"/>
      <w:szCs w:val="16"/>
    </w:rPr>
  </w:style>
  <w:style w:type="paragraph" w:styleId="NormalWeb">
    <w:name w:val="Normal (Web)"/>
    <w:basedOn w:val="Normal"/>
    <w:uiPriority w:val="99"/>
    <w:semiHidden/>
    <w:unhideWhenUsed/>
    <w:rsid w:val="00572358"/>
    <w:pPr>
      <w:spacing w:before="100" w:beforeAutospacing="1" w:after="100" w:afterAutospacing="1"/>
    </w:pPr>
  </w:style>
  <w:style w:type="paragraph" w:styleId="CommentSubject">
    <w:name w:val="annotation subject"/>
    <w:basedOn w:val="CommentText"/>
    <w:next w:val="CommentText"/>
    <w:link w:val="CommentSubjectChar"/>
    <w:uiPriority w:val="99"/>
    <w:semiHidden/>
    <w:unhideWhenUsed/>
    <w:rsid w:val="00D23D53"/>
    <w:rPr>
      <w:b/>
      <w:bCs/>
    </w:rPr>
  </w:style>
  <w:style w:type="character" w:customStyle="1" w:styleId="CommentSubjectChar">
    <w:name w:val="Comment Subject Char"/>
    <w:basedOn w:val="CommentTextChar"/>
    <w:link w:val="CommentSubject"/>
    <w:uiPriority w:val="99"/>
    <w:semiHidden/>
    <w:rsid w:val="00D23D53"/>
    <w:rPr>
      <w:rFonts w:cs="Mangal"/>
      <w:b/>
      <w:bCs/>
      <w:sz w:val="20"/>
      <w:szCs w:val="18"/>
    </w:rPr>
  </w:style>
  <w:style w:type="table" w:styleId="TableGridLight">
    <w:name w:val="Grid Table Light"/>
    <w:basedOn w:val="TableNormal"/>
    <w:uiPriority w:val="40"/>
    <w:rsid w:val="0008666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86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5691"/>
    <w:rPr>
      <w:color w:val="0563C1"/>
      <w:u w:val="single"/>
    </w:rPr>
  </w:style>
  <w:style w:type="character" w:styleId="FollowedHyperlink">
    <w:name w:val="FollowedHyperlink"/>
    <w:basedOn w:val="DefaultParagraphFont"/>
    <w:uiPriority w:val="99"/>
    <w:semiHidden/>
    <w:unhideWhenUsed/>
    <w:rsid w:val="00505691"/>
    <w:rPr>
      <w:color w:val="954F72"/>
      <w:u w:val="single"/>
    </w:rPr>
  </w:style>
  <w:style w:type="paragraph" w:styleId="ListParagraph">
    <w:name w:val="List Paragraph"/>
    <w:basedOn w:val="Normal"/>
    <w:uiPriority w:val="34"/>
    <w:qFormat/>
    <w:rsid w:val="0008730D"/>
    <w:pPr>
      <w:suppressAutoHyphens/>
      <w:autoSpaceDN w:val="0"/>
      <w:ind w:left="720"/>
      <w:contextualSpacing/>
      <w:textAlignment w:val="baseline"/>
    </w:pPr>
    <w:rPr>
      <w:rFonts w:ascii="Open Sans" w:hAnsi="Open Sans" w:cs="Mangal"/>
      <w:sz w:val="22"/>
      <w:szCs w:val="20"/>
      <w:lang w:eastAsia="zh-CN" w:bidi="hi-IN"/>
    </w:rPr>
  </w:style>
  <w:style w:type="character" w:customStyle="1" w:styleId="Heading8Char">
    <w:name w:val="Heading 8 Char"/>
    <w:basedOn w:val="DefaultParagraphFont"/>
    <w:link w:val="Heading8"/>
    <w:uiPriority w:val="9"/>
    <w:semiHidden/>
    <w:rsid w:val="0008730D"/>
    <w:rPr>
      <w:rFonts w:asciiTheme="majorHAnsi" w:eastAsiaTheme="majorEastAsia" w:hAnsiTheme="majorHAnsi" w:cs="Mangal"/>
      <w:color w:val="272727" w:themeColor="text1" w:themeTint="D8"/>
      <w:sz w:val="21"/>
      <w:szCs w:val="19"/>
    </w:rPr>
  </w:style>
  <w:style w:type="table" w:styleId="PlainTable4">
    <w:name w:val="Plain Table 4"/>
    <w:basedOn w:val="TableNormal"/>
    <w:uiPriority w:val="44"/>
    <w:rsid w:val="00AE18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1">
    <w:name w:val="p1"/>
    <w:basedOn w:val="Normal"/>
    <w:rsid w:val="00AD1FDF"/>
    <w:pPr>
      <w:shd w:val="clear" w:color="auto" w:fill="FFFFFF"/>
    </w:pPr>
    <w:rPr>
      <w:rFonts w:ascii="Menlo" w:hAnsi="Menlo" w:cs="Menlo"/>
      <w:color w:val="008400"/>
      <w:sz w:val="17"/>
      <w:szCs w:val="17"/>
    </w:rPr>
  </w:style>
  <w:style w:type="character" w:customStyle="1" w:styleId="apple-converted-space">
    <w:name w:val="apple-converted-space"/>
    <w:basedOn w:val="DefaultParagraphFont"/>
    <w:rsid w:val="00AD1FDF"/>
  </w:style>
  <w:style w:type="character" w:styleId="PlaceholderText">
    <w:name w:val="Placeholder Text"/>
    <w:basedOn w:val="DefaultParagraphFont"/>
    <w:uiPriority w:val="99"/>
    <w:semiHidden/>
    <w:rsid w:val="00AD1FDF"/>
    <w:rPr>
      <w:color w:val="808080"/>
    </w:rPr>
  </w:style>
  <w:style w:type="paragraph" w:styleId="TOCHeading">
    <w:name w:val="TOC Heading"/>
    <w:basedOn w:val="Heading1"/>
    <w:next w:val="Normal"/>
    <w:uiPriority w:val="39"/>
    <w:unhideWhenUsed/>
    <w:qFormat/>
    <w:rsid w:val="005A76F9"/>
    <w:pPr>
      <w:keepNext/>
      <w:keepLines/>
      <w:suppressAutoHyphens w:val="0"/>
      <w:autoSpaceDN/>
      <w:spacing w:before="480" w:line="276" w:lineRule="auto"/>
      <w:textAlignment w:val="auto"/>
      <w:outlineLvl w:val="9"/>
    </w:pPr>
    <w:rPr>
      <w:rFonts w:asciiTheme="majorHAnsi" w:eastAsiaTheme="majorEastAsia" w:hAnsiTheme="majorHAnsi" w:cstheme="majorBidi"/>
      <w:bCs/>
      <w:color w:val="2F5496" w:themeColor="accent1" w:themeShade="BF"/>
      <w:sz w:val="28"/>
      <w:szCs w:val="28"/>
      <w:lang w:val="en-US" w:eastAsia="en-US" w:bidi="ar-SA"/>
    </w:rPr>
  </w:style>
  <w:style w:type="paragraph" w:styleId="TOC2">
    <w:name w:val="toc 2"/>
    <w:basedOn w:val="Normal"/>
    <w:next w:val="Normal"/>
    <w:autoRedefine/>
    <w:uiPriority w:val="39"/>
    <w:unhideWhenUsed/>
    <w:rsid w:val="005A76F9"/>
    <w:pPr>
      <w:ind w:left="240"/>
    </w:pPr>
    <w:rPr>
      <w:rFonts w:asciiTheme="minorHAnsi" w:hAnsiTheme="minorHAnsi"/>
      <w:b/>
      <w:bCs/>
      <w:sz w:val="22"/>
      <w:szCs w:val="22"/>
    </w:rPr>
  </w:style>
  <w:style w:type="paragraph" w:styleId="TOC1">
    <w:name w:val="toc 1"/>
    <w:basedOn w:val="Normal"/>
    <w:next w:val="Normal"/>
    <w:autoRedefine/>
    <w:uiPriority w:val="39"/>
    <w:unhideWhenUsed/>
    <w:rsid w:val="005A76F9"/>
    <w:pPr>
      <w:spacing w:before="120"/>
    </w:pPr>
    <w:rPr>
      <w:rFonts w:asciiTheme="minorHAnsi" w:hAnsiTheme="minorHAnsi"/>
      <w:b/>
      <w:bCs/>
    </w:rPr>
  </w:style>
  <w:style w:type="paragraph" w:styleId="TOC3">
    <w:name w:val="toc 3"/>
    <w:basedOn w:val="Normal"/>
    <w:next w:val="Normal"/>
    <w:autoRedefine/>
    <w:uiPriority w:val="39"/>
    <w:unhideWhenUsed/>
    <w:rsid w:val="005A76F9"/>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A76F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A76F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A76F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A76F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A76F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A76F9"/>
    <w:pPr>
      <w:ind w:left="1920"/>
    </w:pPr>
    <w:rPr>
      <w:rFonts w:asciiTheme="minorHAnsi" w:hAnsiTheme="minorHAnsi"/>
      <w:sz w:val="20"/>
      <w:szCs w:val="20"/>
    </w:rPr>
  </w:style>
  <w:style w:type="paragraph" w:styleId="Footer">
    <w:name w:val="footer"/>
    <w:basedOn w:val="Normal"/>
    <w:link w:val="FooterChar"/>
    <w:uiPriority w:val="99"/>
    <w:unhideWhenUsed/>
    <w:rsid w:val="00C904AF"/>
    <w:pPr>
      <w:tabs>
        <w:tab w:val="center" w:pos="4513"/>
        <w:tab w:val="right" w:pos="9026"/>
      </w:tabs>
    </w:pPr>
  </w:style>
  <w:style w:type="character" w:customStyle="1" w:styleId="FooterChar">
    <w:name w:val="Footer Char"/>
    <w:basedOn w:val="DefaultParagraphFont"/>
    <w:link w:val="Footer"/>
    <w:uiPriority w:val="99"/>
    <w:rsid w:val="00C904AF"/>
    <w:rPr>
      <w:rFonts w:ascii="Times New Roman" w:hAnsi="Times New Roman" w:cs="Times New Roman"/>
      <w:sz w:val="24"/>
      <w:szCs w:val="24"/>
      <w:lang w:eastAsia="en-GB" w:bidi="ar-SA"/>
    </w:rPr>
  </w:style>
  <w:style w:type="character" w:styleId="PageNumber">
    <w:name w:val="page number"/>
    <w:basedOn w:val="DefaultParagraphFont"/>
    <w:uiPriority w:val="99"/>
    <w:semiHidden/>
    <w:unhideWhenUsed/>
    <w:rsid w:val="00C904AF"/>
  </w:style>
  <w:style w:type="paragraph" w:styleId="Bibliography">
    <w:name w:val="Bibliography"/>
    <w:basedOn w:val="Normal"/>
    <w:next w:val="Normal"/>
    <w:uiPriority w:val="37"/>
    <w:unhideWhenUsed/>
    <w:rsid w:val="00700ACD"/>
    <w:pPr>
      <w:spacing w:line="480" w:lineRule="auto"/>
      <w:ind w:left="720" w:hanging="720"/>
    </w:pPr>
  </w:style>
  <w:style w:type="paragraph" w:styleId="Revision">
    <w:name w:val="Revision"/>
    <w:hidden/>
    <w:uiPriority w:val="99"/>
    <w:semiHidden/>
    <w:rsid w:val="00857656"/>
    <w:rPr>
      <w:lang w:eastAsia="en-GB"/>
    </w:rPr>
  </w:style>
  <w:style w:type="paragraph" w:styleId="DocumentMap">
    <w:name w:val="Document Map"/>
    <w:basedOn w:val="Normal"/>
    <w:link w:val="DocumentMapChar"/>
    <w:uiPriority w:val="99"/>
    <w:semiHidden/>
    <w:unhideWhenUsed/>
    <w:rsid w:val="009216C3"/>
  </w:style>
  <w:style w:type="character" w:customStyle="1" w:styleId="DocumentMapChar">
    <w:name w:val="Document Map Char"/>
    <w:basedOn w:val="DefaultParagraphFont"/>
    <w:link w:val="DocumentMap"/>
    <w:uiPriority w:val="99"/>
    <w:semiHidden/>
    <w:rsid w:val="009216C3"/>
    <w:rPr>
      <w:rFonts w:ascii="Times New Roman" w:hAnsi="Times New Roman" w:cs="Times New Roman"/>
      <w:sz w:val="24"/>
      <w:szCs w:val="24"/>
      <w:lang w:eastAsia="en-GB" w:bidi="ar-S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5">
    <w:name w:val="5"/>
    <w:basedOn w:val="TableNormal"/>
    <w:rsid w:val="00B51799"/>
    <w:tblPr>
      <w:tblStyleRowBandSize w:val="1"/>
      <w:tblStyleColBandSize w:val="1"/>
      <w:tblCellMar>
        <w:left w:w="10" w:type="dxa"/>
        <w:right w:w="10" w:type="dxa"/>
      </w:tblCellMar>
    </w:tblPr>
  </w:style>
  <w:style w:type="table" w:customStyle="1" w:styleId="4">
    <w:name w:val="4"/>
    <w:basedOn w:val="TableNormal"/>
    <w:rsid w:val="00B51799"/>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r31szY1EC6OBCB0kBw4Ms5HEiQ==">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2567</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Davenport, Danielle</dc:creator>
  <cp:lastModifiedBy>Davenport, Danielle</cp:lastModifiedBy>
  <cp:revision>2</cp:revision>
  <dcterms:created xsi:type="dcterms:W3CDTF">2024-05-23T04:03:00Z</dcterms:created>
  <dcterms:modified xsi:type="dcterms:W3CDTF">2024-05-23T04:03:00Z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id="DTHOVCXh"/&gt;&lt;style id="http://www.zotero.org/styles/molecular-ecology" hasBibliography="1" bibliographyStyleHasBeenSet="1"/&gt;&lt;prefs&gt;&lt;pref name="fieldType" value="Field"/&gt;&lt;/prefs&gt;&lt;/data&gt;</vt:lpwstr>
  </property>
</Properties>
</file>