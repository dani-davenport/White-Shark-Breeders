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67B01" w14:textId="77777777" w:rsidR="001235D3" w:rsidRPr="00DB19EF" w:rsidRDefault="001235D3" w:rsidP="001235D3">
      <w:pPr>
        <w:pStyle w:val="Standard"/>
        <w:keepNext/>
        <w:keepLines/>
        <w:widowControl/>
        <w:spacing w:before="120"/>
        <w:rPr>
          <w:sz w:val="20"/>
          <w:szCs w:val="20"/>
          <w:shd w:val="clear" w:color="auto" w:fill="00FFFF"/>
          <w:vertAlign w:val="subscript"/>
        </w:rPr>
      </w:pPr>
    </w:p>
    <w:p w14:paraId="21C993EE" w14:textId="1C80E484" w:rsidR="001235D3" w:rsidRPr="00495911" w:rsidRDefault="001235D3" w:rsidP="00495911">
      <w:pPr>
        <w:autoSpaceDE w:val="0"/>
        <w:autoSpaceDN w:val="0"/>
        <w:adjustRightInd w:val="0"/>
        <w:jc w:val="both"/>
        <w:rPr>
          <w:i/>
          <w:iCs/>
          <w:sz w:val="28"/>
          <w:szCs w:val="28"/>
          <w:lang w:val="en-US" w:eastAsia="en-US"/>
        </w:rPr>
      </w:pPr>
      <w:r w:rsidRPr="00495911">
        <w:rPr>
          <w:sz w:val="28"/>
          <w:szCs w:val="28"/>
        </w:rPr>
        <w:t xml:space="preserve">Title: </w:t>
      </w:r>
      <w:r w:rsidR="00495911" w:rsidRPr="00495911">
        <w:rPr>
          <w:color w:val="000000"/>
          <w:sz w:val="28"/>
          <w:szCs w:val="28"/>
        </w:rPr>
        <w:t xml:space="preserve"> </w:t>
      </w:r>
      <w:r w:rsidR="00495911" w:rsidRPr="00495911">
        <w:rPr>
          <w:sz w:val="28"/>
          <w:szCs w:val="28"/>
          <w:lang w:val="en-US" w:eastAsia="en-US"/>
        </w:rPr>
        <w:t>Effective number of white shark (</w:t>
      </w:r>
      <w:r w:rsidR="00495911" w:rsidRPr="00495911">
        <w:rPr>
          <w:i/>
          <w:iCs/>
          <w:sz w:val="28"/>
          <w:szCs w:val="28"/>
          <w:lang w:val="en-US" w:eastAsia="en-US"/>
        </w:rPr>
        <w:t>Carcharodon carcharias,</w:t>
      </w:r>
      <w:r w:rsidR="00495911">
        <w:rPr>
          <w:i/>
          <w:iCs/>
          <w:sz w:val="28"/>
          <w:szCs w:val="28"/>
          <w:lang w:val="en-US" w:eastAsia="en-US"/>
        </w:rPr>
        <w:t xml:space="preserve"> </w:t>
      </w:r>
      <w:r w:rsidR="00495911" w:rsidRPr="00495911">
        <w:rPr>
          <w:sz w:val="28"/>
          <w:szCs w:val="28"/>
          <w:lang w:val="en-US" w:eastAsia="en-US"/>
        </w:rPr>
        <w:t>Linnaeus) breeders is stable over four successive years in the</w:t>
      </w:r>
      <w:r w:rsidR="00495911">
        <w:rPr>
          <w:sz w:val="28"/>
          <w:szCs w:val="28"/>
          <w:lang w:val="en-US" w:eastAsia="en-US"/>
        </w:rPr>
        <w:t xml:space="preserve"> </w:t>
      </w:r>
      <w:r w:rsidR="00495911" w:rsidRPr="00495911">
        <w:rPr>
          <w:sz w:val="28"/>
          <w:szCs w:val="28"/>
          <w:lang w:val="en-US" w:eastAsia="en-US"/>
        </w:rPr>
        <w:t>population adjacent to eastern Australia and New Zealand</w:t>
      </w:r>
    </w:p>
    <w:p w14:paraId="4D3CDEA3" w14:textId="77777777" w:rsidR="001235D3" w:rsidRPr="00DB19EF" w:rsidRDefault="001235D3" w:rsidP="001235D3">
      <w:pPr>
        <w:pStyle w:val="Standard"/>
        <w:keepNext/>
        <w:keepLines/>
        <w:widowControl/>
        <w:spacing w:before="120"/>
        <w:outlineLvl w:val="0"/>
      </w:pPr>
      <w:r w:rsidRPr="00DB19EF">
        <w:rPr>
          <w:sz w:val="28"/>
          <w:szCs w:val="28"/>
        </w:rPr>
        <w:t>Article type: Original research</w:t>
      </w:r>
    </w:p>
    <w:p w14:paraId="3335F080" w14:textId="77777777" w:rsidR="001235D3" w:rsidRPr="00DB19EF" w:rsidRDefault="001235D3" w:rsidP="001235D3">
      <w:pPr>
        <w:pStyle w:val="Standard"/>
        <w:keepNext/>
        <w:keepLines/>
        <w:widowControl/>
        <w:spacing w:before="120"/>
      </w:pPr>
      <w:r w:rsidRPr="00DB19EF">
        <w:rPr>
          <w:sz w:val="28"/>
          <w:szCs w:val="28"/>
        </w:rPr>
        <w:t xml:space="preserve">Running Head: </w:t>
      </w:r>
      <w:r w:rsidRPr="00DB19EF">
        <w:rPr>
          <w:i/>
          <w:sz w:val="28"/>
          <w:szCs w:val="28"/>
        </w:rPr>
        <w:t>C. carcharias</w:t>
      </w:r>
      <w:r w:rsidRPr="00DB19EF">
        <w:rPr>
          <w:sz w:val="28"/>
          <w:szCs w:val="28"/>
        </w:rPr>
        <w:t xml:space="preserve"> number of breeders</w:t>
      </w:r>
    </w:p>
    <w:p w14:paraId="37583DCF" w14:textId="77777777" w:rsidR="001235D3" w:rsidRPr="00DB19EF" w:rsidRDefault="001235D3" w:rsidP="001235D3">
      <w:pPr>
        <w:pStyle w:val="Standard"/>
        <w:keepNext/>
        <w:keepLines/>
        <w:widowControl/>
        <w:spacing w:before="120"/>
      </w:pPr>
      <w:r w:rsidRPr="00DB19EF">
        <w:rPr>
          <w:i/>
          <w:sz w:val="28"/>
          <w:szCs w:val="28"/>
          <w:u w:val="single"/>
        </w:rPr>
        <w:t>Keywords: effective population size; effective number of breeder, population genetics; conservation; monitoring</w:t>
      </w:r>
    </w:p>
    <w:p w14:paraId="4F4809D6" w14:textId="77777777" w:rsidR="001235D3" w:rsidRPr="00DB19EF" w:rsidRDefault="001235D3" w:rsidP="001235D3">
      <w:pPr>
        <w:pStyle w:val="Standard"/>
      </w:pPr>
    </w:p>
    <w:p w14:paraId="19AE3634" w14:textId="77777777" w:rsidR="001235D3" w:rsidRPr="00DB19EF" w:rsidRDefault="001235D3" w:rsidP="001235D3">
      <w:pPr>
        <w:pStyle w:val="Standard"/>
      </w:pPr>
      <w:r w:rsidRPr="00DB19EF">
        <w:rPr>
          <w:sz w:val="28"/>
          <w:szCs w:val="28"/>
        </w:rPr>
        <w:t>Authors:</w:t>
      </w:r>
    </w:p>
    <w:p w14:paraId="4B622C1A" w14:textId="10E6B4FC" w:rsidR="001235D3" w:rsidRPr="00462CB1" w:rsidRDefault="001235D3" w:rsidP="00462CB1">
      <w:pPr>
        <w:shd w:val="clear" w:color="auto" w:fill="FFFFFF"/>
        <w:spacing w:before="100" w:beforeAutospacing="1" w:after="100" w:afterAutospacing="1"/>
        <w:rPr>
          <w:rFonts w:ascii="Aptos" w:eastAsia="Times New Roman" w:hAnsi="Aptos" w:cs="Arial"/>
          <w:color w:val="000000"/>
          <w:sz w:val="22"/>
          <w:szCs w:val="22"/>
          <w:lang w:val="en-US" w:eastAsia="en-US"/>
        </w:rPr>
      </w:pPr>
      <w:r w:rsidRPr="00DB19EF">
        <w:t xml:space="preserve">Danielle </w:t>
      </w:r>
      <w:proofErr w:type="spellStart"/>
      <w:r w:rsidRPr="00DB19EF">
        <w:t>Davenport</w:t>
      </w:r>
      <w:r w:rsidRPr="008729FC">
        <w:rPr>
          <w:highlight w:val="yellow"/>
          <w:vertAlign w:val="superscript"/>
        </w:rPr>
        <w:t>a</w:t>
      </w:r>
      <w:r w:rsidR="001707CE" w:rsidRPr="008729FC">
        <w:rPr>
          <w:highlight w:val="yellow"/>
          <w:vertAlign w:val="superscript"/>
        </w:rPr>
        <w:t>d</w:t>
      </w:r>
      <w:proofErr w:type="spellEnd"/>
      <w:r w:rsidRPr="00DB19EF">
        <w:t xml:space="preserve">, Paul </w:t>
      </w:r>
      <w:proofErr w:type="spellStart"/>
      <w:r w:rsidRPr="00DB19EF">
        <w:t>Butcher</w:t>
      </w:r>
      <w:r w:rsidRPr="00DB19EF">
        <w:rPr>
          <w:vertAlign w:val="superscript"/>
        </w:rPr>
        <w:t>b</w:t>
      </w:r>
      <w:proofErr w:type="spellEnd"/>
      <w:r w:rsidRPr="00DB19EF">
        <w:t xml:space="preserve">, Sara </w:t>
      </w:r>
      <w:proofErr w:type="spellStart"/>
      <w:r w:rsidRPr="00462CB1">
        <w:t>Andreotti</w:t>
      </w:r>
      <w:r w:rsidRPr="00462CB1">
        <w:rPr>
          <w:vertAlign w:val="superscript"/>
        </w:rPr>
        <w:t>c</w:t>
      </w:r>
      <w:proofErr w:type="spellEnd"/>
      <w:r w:rsidRPr="00462CB1">
        <w:t>,</w:t>
      </w:r>
      <w:r w:rsidR="00462CB1" w:rsidRPr="00462CB1">
        <w:t xml:space="preserve"> </w:t>
      </w:r>
      <w:r w:rsidR="00462CB1" w:rsidRPr="00462CB1">
        <w:rPr>
          <w:rFonts w:eastAsia="Times New Roman"/>
          <w:color w:val="000000"/>
          <w:lang w:val="en-US" w:eastAsia="en-US"/>
        </w:rPr>
        <w:t>Dean C. Blower</w:t>
      </w:r>
      <w:r w:rsidR="00462CB1">
        <w:rPr>
          <w:vertAlign w:val="superscript"/>
        </w:rPr>
        <w:t>e</w:t>
      </w:r>
      <w:r w:rsidR="00462CB1" w:rsidRPr="00462CB1">
        <w:rPr>
          <w:rFonts w:eastAsia="Times New Roman"/>
          <w:color w:val="000000"/>
          <w:lang w:val="en-US" w:eastAsia="en-US"/>
        </w:rPr>
        <w:t xml:space="preserve">, </w:t>
      </w:r>
      <w:r w:rsidRPr="00462CB1">
        <w:t>Conrad</w:t>
      </w:r>
      <w:r w:rsidRPr="00462CB1">
        <w:rPr>
          <w:shd w:val="clear" w:color="auto" w:fill="FFFFFF"/>
        </w:rPr>
        <w:t> </w:t>
      </w:r>
      <w:proofErr w:type="spellStart"/>
      <w:r w:rsidRPr="00462CB1">
        <w:rPr>
          <w:shd w:val="clear" w:color="auto" w:fill="FFFFFF"/>
        </w:rPr>
        <w:t>Matthee</w:t>
      </w:r>
      <w:r w:rsidRPr="00462CB1">
        <w:rPr>
          <w:vertAlign w:val="superscript"/>
        </w:rPr>
        <w:t>c</w:t>
      </w:r>
      <w:proofErr w:type="spellEnd"/>
      <w:r w:rsidRPr="00462CB1">
        <w:t>, Andrew</w:t>
      </w:r>
      <w:r w:rsidRPr="00DB19EF">
        <w:t xml:space="preserve"> </w:t>
      </w:r>
      <w:proofErr w:type="spellStart"/>
      <w:r w:rsidRPr="00DB19EF">
        <w:t>Jones</w:t>
      </w:r>
      <w:r w:rsidRPr="00462CB1">
        <w:rPr>
          <w:vertAlign w:val="superscript"/>
        </w:rPr>
        <w:t>a</w:t>
      </w:r>
      <w:proofErr w:type="spellEnd"/>
      <w:r w:rsidRPr="00DB19EF">
        <w:t xml:space="preserve">, Jennifer </w:t>
      </w:r>
      <w:proofErr w:type="spellStart"/>
      <w:r w:rsidRPr="00DB19EF">
        <w:t>Ovenden</w:t>
      </w:r>
      <w:r w:rsidRPr="00462CB1">
        <w:rPr>
          <w:vertAlign w:val="superscript"/>
        </w:rPr>
        <w:t>a</w:t>
      </w:r>
      <w:proofErr w:type="spellEnd"/>
    </w:p>
    <w:p w14:paraId="1042B8AA" w14:textId="77777777" w:rsidR="001235D3" w:rsidRPr="00DB19EF" w:rsidRDefault="001235D3" w:rsidP="001235D3">
      <w:pPr>
        <w:pStyle w:val="Standard"/>
        <w:spacing w:line="480" w:lineRule="auto"/>
      </w:pPr>
    </w:p>
    <w:p w14:paraId="6AB315B7" w14:textId="77777777" w:rsidR="001235D3" w:rsidRPr="00DB19EF" w:rsidRDefault="001235D3" w:rsidP="001235D3">
      <w:pPr>
        <w:pStyle w:val="Standard"/>
      </w:pPr>
      <w:r w:rsidRPr="00DB19EF">
        <w:rPr>
          <w:sz w:val="28"/>
          <w:szCs w:val="28"/>
        </w:rPr>
        <w:t>Corresponding Author:</w:t>
      </w:r>
    </w:p>
    <w:p w14:paraId="73550404" w14:textId="3828BA97" w:rsidR="001235D3" w:rsidRPr="001707CE" w:rsidRDefault="001235D3" w:rsidP="001235D3">
      <w:pPr>
        <w:pStyle w:val="Standard"/>
        <w:rPr>
          <w:highlight w:val="magenta"/>
        </w:rPr>
      </w:pPr>
      <w:r w:rsidRPr="00DB19EF">
        <w:t>Danielle Davenport</w:t>
      </w:r>
    </w:p>
    <w:p w14:paraId="1F87F4EE" w14:textId="55EAB71C" w:rsidR="001235D3" w:rsidRPr="008729FC" w:rsidRDefault="001235D3" w:rsidP="001235D3">
      <w:pPr>
        <w:pStyle w:val="Standard"/>
        <w:rPr>
          <w:lang w:val="en-US"/>
        </w:rPr>
      </w:pPr>
      <w:r w:rsidRPr="008729FC">
        <w:rPr>
          <w:highlight w:val="yellow"/>
          <w:lang w:val="en-US"/>
        </w:rPr>
        <w:t>Email: dani</w:t>
      </w:r>
      <w:r w:rsidR="001707CE" w:rsidRPr="008729FC">
        <w:rPr>
          <w:highlight w:val="yellow"/>
          <w:lang w:val="en-US"/>
        </w:rPr>
        <w:t>davenport.au@gmail.com</w:t>
      </w:r>
    </w:p>
    <w:p w14:paraId="3DCC2275" w14:textId="77777777" w:rsidR="001235D3" w:rsidRPr="008729FC" w:rsidRDefault="001235D3" w:rsidP="001235D3">
      <w:pPr>
        <w:pStyle w:val="Standard"/>
        <w:rPr>
          <w:lang w:val="en-US"/>
        </w:rPr>
      </w:pPr>
    </w:p>
    <w:p w14:paraId="5B52ADBB" w14:textId="77777777" w:rsidR="001235D3" w:rsidRPr="00DB19EF" w:rsidRDefault="001235D3" w:rsidP="001235D3">
      <w:pPr>
        <w:pStyle w:val="Standard"/>
      </w:pPr>
      <w:r w:rsidRPr="00DB19EF">
        <w:t>Paul Butcher &lt;paul.butcher@dpi.nsw.gov.au&gt;</w:t>
      </w:r>
    </w:p>
    <w:p w14:paraId="0BEB8196" w14:textId="77777777" w:rsidR="009F7AFD" w:rsidRDefault="001235D3" w:rsidP="001235D3">
      <w:pPr>
        <w:pStyle w:val="Standard"/>
        <w:rPr>
          <w:lang w:val="fr-FR"/>
        </w:rPr>
      </w:pPr>
      <w:r w:rsidRPr="008729FC">
        <w:rPr>
          <w:lang w:val="fr-FR"/>
        </w:rPr>
        <w:t xml:space="preserve">Sara Andreotti </w:t>
      </w:r>
      <w:hyperlink r:id="rId7" w:history="1">
        <w:r w:rsidR="009F7AFD" w:rsidRPr="001734C8">
          <w:rPr>
            <w:rStyle w:val="Hyperlink"/>
            <w:lang w:val="fr-FR"/>
          </w:rPr>
          <w:t>andreottisara@gmail.com</w:t>
        </w:r>
      </w:hyperlink>
    </w:p>
    <w:p w14:paraId="5CDCBD49" w14:textId="1AC17D2A" w:rsidR="001235D3" w:rsidRPr="009F7AFD" w:rsidRDefault="001235D3" w:rsidP="001235D3">
      <w:pPr>
        <w:pStyle w:val="Standard"/>
        <w:rPr>
          <w:lang w:val="fr-FR"/>
        </w:rPr>
      </w:pPr>
      <w:r w:rsidRPr="009F7AFD">
        <w:rPr>
          <w:lang w:val="fr-FR"/>
        </w:rPr>
        <w:t>Conrad</w:t>
      </w:r>
      <w:r w:rsidRPr="009F7AFD">
        <w:rPr>
          <w:shd w:val="clear" w:color="auto" w:fill="FFFFFF"/>
          <w:lang w:val="fr-FR"/>
        </w:rPr>
        <w:t> </w:t>
      </w:r>
      <w:proofErr w:type="spellStart"/>
      <w:r w:rsidRPr="009F7AFD">
        <w:rPr>
          <w:shd w:val="clear" w:color="auto" w:fill="FFFFFF"/>
          <w:lang w:val="fr-FR"/>
        </w:rPr>
        <w:t>Matthee</w:t>
      </w:r>
      <w:proofErr w:type="spellEnd"/>
      <w:r w:rsidRPr="009F7AFD">
        <w:rPr>
          <w:shd w:val="clear" w:color="auto" w:fill="FFFFFF"/>
          <w:lang w:val="fr-FR"/>
        </w:rPr>
        <w:t xml:space="preserve"> &lt;cam@sun.ac.za&gt;</w:t>
      </w:r>
    </w:p>
    <w:p w14:paraId="1B5691C8" w14:textId="77777777" w:rsidR="001235D3" w:rsidRPr="00DB19EF" w:rsidRDefault="001235D3" w:rsidP="001235D3">
      <w:pPr>
        <w:pStyle w:val="Standard"/>
      </w:pPr>
      <w:r w:rsidRPr="00DB19EF">
        <w:t>Andrew Jones &lt;andrewthomasjones@gmail.com&gt;</w:t>
      </w:r>
    </w:p>
    <w:p w14:paraId="63236D96" w14:textId="77777777" w:rsidR="001235D3" w:rsidRPr="00DB19EF" w:rsidRDefault="001235D3" w:rsidP="001235D3">
      <w:pPr>
        <w:pStyle w:val="Standard"/>
      </w:pPr>
      <w:r w:rsidRPr="00DB19EF">
        <w:t>Jennifer Ovenden &lt; j.ovenden@uq.edu.au&gt;</w:t>
      </w:r>
    </w:p>
    <w:p w14:paraId="612FFBB7" w14:textId="77777777" w:rsidR="001235D3" w:rsidRPr="00DB19EF" w:rsidRDefault="001235D3" w:rsidP="001235D3">
      <w:pPr>
        <w:pStyle w:val="Standard"/>
      </w:pPr>
    </w:p>
    <w:p w14:paraId="08D88EB9" w14:textId="77777777" w:rsidR="001235D3" w:rsidRPr="00DB19EF" w:rsidRDefault="001235D3" w:rsidP="001235D3">
      <w:pPr>
        <w:pStyle w:val="Standard"/>
        <w:rPr>
          <w:vertAlign w:val="superscript"/>
        </w:rPr>
      </w:pPr>
    </w:p>
    <w:p w14:paraId="76E8109E" w14:textId="77777777" w:rsidR="001235D3" w:rsidRPr="00DB19EF" w:rsidRDefault="001235D3" w:rsidP="001235D3">
      <w:pPr>
        <w:pStyle w:val="Standard"/>
        <w:rPr>
          <w:vertAlign w:val="superscript"/>
        </w:rPr>
      </w:pPr>
    </w:p>
    <w:p w14:paraId="3FD26D31" w14:textId="77777777" w:rsidR="001235D3" w:rsidRPr="00DB19EF" w:rsidRDefault="001235D3" w:rsidP="001235D3">
      <w:pPr>
        <w:pStyle w:val="Standard"/>
        <w:rPr>
          <w:vertAlign w:val="superscript"/>
        </w:rPr>
      </w:pPr>
    </w:p>
    <w:p w14:paraId="06B3CAF1" w14:textId="77777777" w:rsidR="001235D3" w:rsidRPr="00DB19EF" w:rsidRDefault="001235D3" w:rsidP="001235D3">
      <w:pPr>
        <w:pStyle w:val="Standard"/>
      </w:pPr>
      <w:r w:rsidRPr="00DB19EF">
        <w:rPr>
          <w:vertAlign w:val="superscript"/>
        </w:rPr>
        <w:t xml:space="preserve">a </w:t>
      </w:r>
      <w:r w:rsidRPr="00DB19EF">
        <w:t>Molecular Fisheries Laboratory and Schools of Biomedical Sciences, University of Queensland, St. Lucia 4072, Australia</w:t>
      </w:r>
    </w:p>
    <w:p w14:paraId="3A7D46BC" w14:textId="77777777" w:rsidR="001235D3" w:rsidRPr="00DB19EF" w:rsidRDefault="001235D3" w:rsidP="001235D3">
      <w:pPr>
        <w:pStyle w:val="Standard"/>
      </w:pPr>
      <w:r w:rsidRPr="00DB19EF">
        <w:rPr>
          <w:vertAlign w:val="superscript"/>
        </w:rPr>
        <w:t xml:space="preserve">b </w:t>
      </w:r>
      <w:r w:rsidRPr="00DB19EF">
        <w:t>New South Wales Department of Primary Industries, PO Box 4321, Coffs Harbour, NSW 2450, Australia</w:t>
      </w:r>
    </w:p>
    <w:p w14:paraId="305D919E" w14:textId="4244B318" w:rsidR="001235D3" w:rsidRDefault="001235D3" w:rsidP="001707CE">
      <w:pPr>
        <w:pStyle w:val="Standard"/>
      </w:pPr>
      <w:r w:rsidRPr="00DB19EF">
        <w:rPr>
          <w:vertAlign w:val="superscript"/>
        </w:rPr>
        <w:t xml:space="preserve">c </w:t>
      </w:r>
      <w:r w:rsidRPr="00DB19EF">
        <w:t>Evolutionary Genomics Group, Department of Botany and Zoology, Stellenbosch University, Private Bag X1, Stellenbosch 7600, South Africa</w:t>
      </w:r>
    </w:p>
    <w:p w14:paraId="751ABE0C" w14:textId="77777777" w:rsidR="00462CB1" w:rsidRDefault="001707CE" w:rsidP="00462CB1">
      <w:pPr>
        <w:pStyle w:val="Standard"/>
      </w:pPr>
      <w:r w:rsidRPr="008729FC">
        <w:rPr>
          <w:highlight w:val="yellow"/>
          <w:vertAlign w:val="superscript"/>
        </w:rPr>
        <w:t>d</w:t>
      </w:r>
      <w:r w:rsidR="008729FC" w:rsidRPr="008729FC">
        <w:rPr>
          <w:highlight w:val="yellow"/>
        </w:rPr>
        <w:t xml:space="preserve"> Ecosystem Science, Fisheries and Oceans Canada, 1 Challenger Drive, Bedford, NS, Canada</w:t>
      </w:r>
      <w:r w:rsidR="008729FC">
        <w:t xml:space="preserve"> </w:t>
      </w:r>
    </w:p>
    <w:p w14:paraId="37515545" w14:textId="1FB16FCD" w:rsidR="00462CB1" w:rsidRPr="00462CB1" w:rsidRDefault="00462CB1" w:rsidP="00462CB1">
      <w:pPr>
        <w:pStyle w:val="Standard"/>
      </w:pPr>
      <w:r w:rsidRPr="00462CB1">
        <w:rPr>
          <w:vertAlign w:val="superscript"/>
        </w:rPr>
        <w:t xml:space="preserve">e </w:t>
      </w:r>
      <w:r w:rsidRPr="00462CB1">
        <w:rPr>
          <w:rFonts w:ascii="Aptos" w:eastAsia="Times New Roman" w:hAnsi="Aptos" w:cs="Arial"/>
          <w:color w:val="000000"/>
          <w:sz w:val="22"/>
          <w:szCs w:val="22"/>
          <w:lang w:val="en-US" w:eastAsia="en-US"/>
        </w:rPr>
        <w:t xml:space="preserve">Tern </w:t>
      </w:r>
      <w:proofErr w:type="spellStart"/>
      <w:r w:rsidRPr="00462CB1">
        <w:rPr>
          <w:rFonts w:ascii="Aptos" w:eastAsia="Times New Roman" w:hAnsi="Aptos" w:cs="Arial"/>
          <w:color w:val="000000"/>
          <w:sz w:val="22"/>
          <w:szCs w:val="22"/>
          <w:lang w:val="en-US" w:eastAsia="en-US"/>
        </w:rPr>
        <w:t>BioTec</w:t>
      </w:r>
      <w:proofErr w:type="spellEnd"/>
      <w:r w:rsidRPr="00462CB1">
        <w:rPr>
          <w:rFonts w:ascii="Aptos" w:eastAsia="Times New Roman" w:hAnsi="Aptos" w:cs="Arial"/>
          <w:color w:val="000000"/>
          <w:sz w:val="22"/>
          <w:szCs w:val="22"/>
          <w:lang w:val="en-US" w:eastAsia="en-US"/>
        </w:rPr>
        <w:t>, Molecular Genetics, Computer modelling, &amp; Bioinformatics, Emerald, Victoria, Australia </w:t>
      </w:r>
    </w:p>
    <w:p w14:paraId="10A81811"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Animal Ethics Permit Information</w:t>
      </w:r>
    </w:p>
    <w:p w14:paraId="1BB00A76" w14:textId="77777777" w:rsidR="001235D3" w:rsidRPr="00DB19EF" w:rsidRDefault="001235D3" w:rsidP="001235D3">
      <w:pPr>
        <w:pStyle w:val="Standard"/>
      </w:pPr>
      <w:r w:rsidRPr="00DB19EF">
        <w:t>NSW DPI provided scientific (Ref. P01/0059(A)), Marine Parks (Ref. P16/0145-1.1) and Animal Care and Ethics (ACEC Ref. 07/08) permits</w:t>
      </w:r>
    </w:p>
    <w:p w14:paraId="4B8E12E1" w14:textId="77777777" w:rsidR="001235D3" w:rsidRPr="00DB19EF" w:rsidRDefault="001235D3" w:rsidP="001235D3">
      <w:pPr>
        <w:pStyle w:val="Standard"/>
      </w:pPr>
      <w:bookmarkStart w:id="0" w:name="_gjdgxs"/>
      <w:bookmarkEnd w:id="0"/>
    </w:p>
    <w:p w14:paraId="24771C8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Conflicts of Interest</w:t>
      </w:r>
    </w:p>
    <w:p w14:paraId="088F2CC3" w14:textId="77777777" w:rsidR="001235D3" w:rsidRPr="00DB19EF" w:rsidRDefault="001235D3" w:rsidP="001235D3">
      <w:pPr>
        <w:pStyle w:val="Standard"/>
      </w:pPr>
      <w:r w:rsidRPr="00DB19EF">
        <w:t>This project was funded by the New South Wales Department of Primary Industries, Australia. The authors have no conflicts of interest to declare.</w:t>
      </w:r>
    </w:p>
    <w:p w14:paraId="77B4D8A7" w14:textId="77777777" w:rsidR="001235D3" w:rsidRPr="00DB19EF" w:rsidRDefault="001235D3" w:rsidP="001235D3">
      <w:pPr>
        <w:pStyle w:val="Standard"/>
        <w:keepNext/>
        <w:keepLines/>
        <w:widowControl/>
        <w:spacing w:before="120"/>
        <w:rPr>
          <w:i/>
          <w:sz w:val="28"/>
          <w:szCs w:val="28"/>
        </w:rPr>
      </w:pPr>
    </w:p>
    <w:p w14:paraId="6FE87820" w14:textId="77777777" w:rsidR="001235D3" w:rsidRPr="00DB19EF" w:rsidRDefault="001235D3" w:rsidP="001235D3">
      <w:pPr>
        <w:pStyle w:val="Standard"/>
        <w:keepNext/>
        <w:keepLines/>
        <w:widowControl/>
        <w:spacing w:after="280"/>
        <w:outlineLvl w:val="0"/>
      </w:pPr>
      <w:r w:rsidRPr="00DB19EF">
        <w:rPr>
          <w:i/>
          <w:sz w:val="28"/>
          <w:szCs w:val="28"/>
        </w:rPr>
        <w:t>Contributions</w:t>
      </w:r>
    </w:p>
    <w:p w14:paraId="44554E66" w14:textId="73BF6F5A" w:rsidR="001235D3" w:rsidRPr="00DB19EF" w:rsidRDefault="001235D3" w:rsidP="001235D3">
      <w:pPr>
        <w:pStyle w:val="Standard"/>
        <w:spacing w:after="280"/>
      </w:pPr>
      <w:r w:rsidRPr="00DB19EF">
        <w:t>D.D performed sample preparation, data analysis, simulations and wrote the manuscript</w:t>
      </w:r>
      <w:r w:rsidR="009E65D8">
        <w:t xml:space="preserve"> and prepared the correction</w:t>
      </w:r>
      <w:r w:rsidRPr="00DB19EF">
        <w:t>. AJ calculated combined estimates</w:t>
      </w:r>
      <w:r w:rsidR="009E65D8">
        <w:t xml:space="preserve"> and prepared the correction</w:t>
      </w:r>
      <w:r w:rsidRPr="00DB19EF">
        <w:t>. J.O. &amp; P.B coordinated and led the project. P.B collected NSW samples. S.A and C.M collected S</w:t>
      </w:r>
      <w:r w:rsidR="009E65D8">
        <w:t>.</w:t>
      </w:r>
      <w:r w:rsidRPr="00DB19EF">
        <w:t xml:space="preserve">A samples and performed microsatellite genotyping. </w:t>
      </w:r>
      <w:r w:rsidR="009E65D8">
        <w:t xml:space="preserve">These authors contributed to the manuscript. D.B identified the error that lead to the correction. </w:t>
      </w:r>
      <w:r w:rsidRPr="00DB19EF">
        <w:t xml:space="preserve">All authors </w:t>
      </w:r>
      <w:r w:rsidR="00535091">
        <w:t xml:space="preserve">approved </w:t>
      </w:r>
      <w:r w:rsidRPr="00DB19EF">
        <w:t xml:space="preserve">the final </w:t>
      </w:r>
      <w:r w:rsidR="009F7AFD">
        <w:t xml:space="preserve">corrected </w:t>
      </w:r>
      <w:r w:rsidRPr="00DB19EF">
        <w:t>manuscript.</w:t>
      </w:r>
    </w:p>
    <w:p w14:paraId="17AD72C1" w14:textId="77777777" w:rsidR="001235D3" w:rsidRPr="00DB19EF" w:rsidRDefault="001235D3" w:rsidP="001235D3">
      <w:pPr>
        <w:pStyle w:val="Standard"/>
        <w:keepNext/>
        <w:keepLines/>
        <w:pageBreakBefore/>
        <w:widowControl/>
        <w:spacing w:before="120" w:after="280" w:line="360" w:lineRule="auto"/>
        <w:outlineLvl w:val="0"/>
        <w:rPr>
          <w:sz w:val="28"/>
          <w:szCs w:val="28"/>
        </w:rPr>
      </w:pPr>
      <w:r w:rsidRPr="00DB19EF">
        <w:rPr>
          <w:sz w:val="28"/>
          <w:szCs w:val="28"/>
        </w:rPr>
        <w:lastRenderedPageBreak/>
        <w:t>Abstract</w:t>
      </w:r>
    </w:p>
    <w:p w14:paraId="74180577" w14:textId="3F93ED53" w:rsidR="001235D3" w:rsidRPr="00856062" w:rsidRDefault="001235D3" w:rsidP="001235D3">
      <w:pPr>
        <w:pStyle w:val="Standard"/>
        <w:spacing w:line="480" w:lineRule="auto"/>
        <w:jc w:val="both"/>
      </w:pPr>
      <w:bookmarkStart w:id="1" w:name="_30j0zll"/>
      <w:bookmarkEnd w:id="1"/>
      <w:r w:rsidRPr="00DB19EF">
        <w:t xml:space="preserve">Population size is a central parameter for conservation, however monitoring abundance is often </w:t>
      </w:r>
      <w:r w:rsidRPr="00856062">
        <w:t xml:space="preserve">problematic for threatened marine species. </w:t>
      </w:r>
      <w:r w:rsidR="00F9297F" w:rsidRPr="00856062">
        <w:t>D</w:t>
      </w:r>
      <w:r w:rsidRPr="00856062">
        <w:t>espite substantial investment in research</w:t>
      </w:r>
      <w:r w:rsidR="00FA56BE" w:rsidRPr="00856062">
        <w:t>,</w:t>
      </w:r>
      <w:r w:rsidR="00F9297F" w:rsidRPr="00856062">
        <w:t xml:space="preserve"> many marine species remain data-poor</w:t>
      </w:r>
      <w:r w:rsidR="00AA3854" w:rsidRPr="00856062">
        <w:t xml:space="preserve"> </w:t>
      </w:r>
      <w:r w:rsidR="00856062">
        <w:t>presen</w:t>
      </w:r>
      <w:r w:rsidR="00856062" w:rsidRPr="00856062">
        <w:t>ting</w:t>
      </w:r>
      <w:r w:rsidR="00856062">
        <w:t xml:space="preserve"> </w:t>
      </w:r>
      <w:r w:rsidR="00856062" w:rsidRPr="00856062">
        <w:rPr>
          <w:color w:val="000000"/>
          <w:lang w:eastAsia="en-US"/>
        </w:rPr>
        <w:t xml:space="preserve">barriers to </w:t>
      </w:r>
      <w:r w:rsidR="00856062">
        <w:rPr>
          <w:color w:val="000000"/>
          <w:lang w:eastAsia="en-US"/>
        </w:rPr>
        <w:t xml:space="preserve">the </w:t>
      </w:r>
      <w:r w:rsidR="00856062" w:rsidRPr="00856062">
        <w:rPr>
          <w:color w:val="000000"/>
          <w:lang w:eastAsia="en-US"/>
        </w:rPr>
        <w:t>evaluati</w:t>
      </w:r>
      <w:r w:rsidR="00856062">
        <w:rPr>
          <w:color w:val="000000"/>
          <w:lang w:eastAsia="en-US"/>
        </w:rPr>
        <w:t>on of</w:t>
      </w:r>
      <w:r w:rsidR="00856062" w:rsidRPr="00856062">
        <w:rPr>
          <w:color w:val="000000"/>
          <w:lang w:eastAsia="en-US"/>
        </w:rPr>
        <w:t xml:space="preserve"> conservation management outcomes and </w:t>
      </w:r>
      <w:r w:rsidR="00856062">
        <w:rPr>
          <w:color w:val="000000"/>
          <w:lang w:eastAsia="en-US"/>
        </w:rPr>
        <w:t xml:space="preserve">the </w:t>
      </w:r>
      <w:r w:rsidR="00856062" w:rsidRPr="00856062">
        <w:rPr>
          <w:color w:val="000000"/>
          <w:lang w:eastAsia="en-US"/>
        </w:rPr>
        <w:t xml:space="preserve">modelling of future solutions.  </w:t>
      </w:r>
      <w:r w:rsidRPr="00856062">
        <w:t>Such is the case for the white shark (</w:t>
      </w:r>
      <w:r w:rsidRPr="00856062">
        <w:rPr>
          <w:i/>
        </w:rPr>
        <w:t>Carcharodon carcharias</w:t>
      </w:r>
      <w:r w:rsidRPr="00856062">
        <w:t>)</w:t>
      </w:r>
      <w:r w:rsidR="00856062">
        <w:t xml:space="preserve">, a highly mobile apex predator for whom recent and substantial population declines have been recorded in many globally distributed populations. </w:t>
      </w:r>
      <w:r w:rsidR="00971B99">
        <w:t>Here</w:t>
      </w:r>
      <w:r w:rsidR="007061FF" w:rsidRPr="008729FC">
        <w:rPr>
          <w:highlight w:val="yellow"/>
        </w:rPr>
        <w:t>,</w:t>
      </w:r>
      <w:r w:rsidR="00971B99">
        <w:t xml:space="preserve"> we</w:t>
      </w:r>
      <w:r w:rsidR="00971B99" w:rsidRPr="00DB19EF">
        <w:t xml:space="preserve"> </w:t>
      </w:r>
      <w:r w:rsidRPr="00DB19EF">
        <w:t xml:space="preserve">estimate the effective number of breeders that successfully contribute offspring </w:t>
      </w:r>
      <w:r w:rsidR="00535091">
        <w:t xml:space="preserve">in one reproductive cycle </w:t>
      </w:r>
      <w:r w:rsidRPr="00DB19EF">
        <w:t>(</w:t>
      </w:r>
      <m:oMath>
        <m:r>
          <w:rPr>
            <w:rFonts w:ascii="Cambria Math" w:hAnsi="Cambria Math"/>
          </w:rPr>
          <m:t>Nb),</m:t>
        </m:r>
      </m:oMath>
      <w:r w:rsidRPr="00DB19EF">
        <w:t xml:space="preserve"> </w:t>
      </w:r>
      <w:r w:rsidR="000E3124" w:rsidRPr="00DB19EF">
        <w:t xml:space="preserve">providing a snapshot of recent reproductive effort in an </w:t>
      </w:r>
      <w:r w:rsidRPr="00DB19EF">
        <w:t xml:space="preserve">east-Australian New Zealand population of </w:t>
      </w:r>
      <w:r w:rsidR="00C06639" w:rsidRPr="00DB19EF">
        <w:t>white shark.</w:t>
      </w:r>
      <w:r w:rsidRPr="00DB19EF">
        <w:t xml:space="preserve"> </w:t>
      </w:r>
      <m:oMath>
        <m:r>
          <w:rPr>
            <w:rFonts w:ascii="Cambria Math" w:hAnsi="Cambria Math"/>
          </w:rPr>
          <m:t>Nb</m:t>
        </m:r>
      </m:oMath>
      <w:r w:rsidRPr="00DB19EF">
        <w:t xml:space="preserve"> was estimated over four consecutive age cohorts (2010, 2011, 2012, 2013) using two genetic estimators (linkage-disequilibrium; LD and sibship assignment; SA) based on genetic data derived from two types of genetic markers (single-nucleotide-polymorphisms; SNPs and microsatellite loci). </w:t>
      </w:r>
      <w:r w:rsidR="00F92635" w:rsidRPr="00DB19EF">
        <w:t xml:space="preserve">While estimates of </w:t>
      </w:r>
      <m:oMath>
        <m:r>
          <w:rPr>
            <w:rFonts w:ascii="Cambria Math" w:hAnsi="Cambria Math"/>
          </w:rPr>
          <m:t>Nb</m:t>
        </m:r>
      </m:oMath>
      <w:r w:rsidR="00F92635" w:rsidRPr="00DB19EF">
        <w:t xml:space="preserve"> using different marker types produced comparable estimates, microsatellite loci were the least precise.  The LD and SA estimates of </w:t>
      </w:r>
      <m:oMath>
        <m:r>
          <w:rPr>
            <w:rFonts w:ascii="Cambria Math" w:hAnsi="Cambria Math"/>
          </w:rPr>
          <m:t>Nb</m:t>
        </m:r>
      </m:oMath>
      <w:r w:rsidR="00F92635" w:rsidRPr="00DB19EF">
        <w:t xml:space="preserve"> within cohorts using SNPs were comparable, for example the 2013 age-cohort </w:t>
      </w:r>
      <m:oMath>
        <m:r>
          <w:rPr>
            <w:rFonts w:ascii="Cambria Math" w:hAnsi="Cambria Math"/>
            <w:highlight w:val="yellow"/>
          </w:rPr>
          <m:t xml:space="preserve">Nb(SA) </m:t>
        </m:r>
      </m:oMath>
      <w:r w:rsidR="00F92635" w:rsidRPr="008729FC">
        <w:rPr>
          <w:highlight w:val="yellow"/>
        </w:rPr>
        <w:t xml:space="preserve">was  </w:t>
      </w:r>
      <w:r w:rsidR="00CE6E35">
        <w:rPr>
          <w:highlight w:val="yellow"/>
        </w:rPr>
        <w:t xml:space="preserve">96 (56, 198 </w:t>
      </w:r>
      <w:r w:rsidR="00F92635" w:rsidRPr="008729FC">
        <w:rPr>
          <w:highlight w:val="yellow"/>
        </w:rPr>
        <w:t xml:space="preserve">95%CI) and </w:t>
      </w:r>
      <m:oMath>
        <m:r>
          <w:rPr>
            <w:rFonts w:ascii="Cambria Math" w:hAnsi="Cambria Math"/>
            <w:highlight w:val="yellow"/>
          </w:rPr>
          <m:t>Nb(LD</m:t>
        </m:r>
      </m:oMath>
      <w:r w:rsidR="00F92635" w:rsidRPr="008729FC">
        <w:rPr>
          <w:highlight w:val="yellow"/>
        </w:rPr>
        <w:t>)</w:t>
      </w:r>
      <w:r w:rsidR="00DF7F73" w:rsidRPr="008729FC">
        <w:rPr>
          <w:highlight w:val="yellow"/>
        </w:rPr>
        <w:t xml:space="preserve"> was </w:t>
      </w:r>
      <w:r w:rsidR="00CE6E35">
        <w:rPr>
          <w:highlight w:val="yellow"/>
        </w:rPr>
        <w:t xml:space="preserve">247 </w:t>
      </w:r>
      <w:r w:rsidR="00DF7F73" w:rsidRPr="008729FC">
        <w:rPr>
          <w:highlight w:val="yellow"/>
        </w:rPr>
        <w:t>(</w:t>
      </w:r>
      <w:r w:rsidR="00CE6E35">
        <w:rPr>
          <w:highlight w:val="yellow"/>
        </w:rPr>
        <w:t xml:space="preserve">148, 567 </w:t>
      </w:r>
      <w:r w:rsidR="00DF7F73" w:rsidRPr="008729FC">
        <w:rPr>
          <w:highlight w:val="yellow"/>
        </w:rPr>
        <w:t>95%</w:t>
      </w:r>
      <w:r w:rsidR="00F92635" w:rsidRPr="008729FC">
        <w:rPr>
          <w:highlight w:val="yellow"/>
        </w:rPr>
        <w:t>CI).</w:t>
      </w:r>
      <w:r w:rsidR="00F92635" w:rsidRPr="00DB19EF" w:rsidDel="00DE7480">
        <w:t xml:space="preserve"> </w:t>
      </w:r>
      <w:bookmarkStart w:id="2" w:name="_Hlk167311241"/>
      <w:r w:rsidR="000E3124" w:rsidRPr="00DB19EF">
        <w:t>We show that over the time period</w:t>
      </w:r>
      <w:r w:rsidR="009B2031">
        <w:t xml:space="preserve"> studied </w:t>
      </w:r>
      <m:oMath>
        <m:r>
          <w:rPr>
            <w:rFonts w:ascii="Cambria Math" w:hAnsi="Cambria Math"/>
          </w:rPr>
          <m:t xml:space="preserve">Nb </m:t>
        </m:r>
      </m:oMath>
      <w:r w:rsidR="00B97EE2" w:rsidRPr="008729FC">
        <w:t>was</w:t>
      </w:r>
      <w:r w:rsidR="000E3124" w:rsidRPr="008729FC">
        <w:t xml:space="preserve"> </w:t>
      </w:r>
      <w:r w:rsidR="00C06639" w:rsidRPr="008729FC">
        <w:t>stable</w:t>
      </w:r>
      <w:r w:rsidR="00CA3FE4" w:rsidRPr="008729FC">
        <w:t xml:space="preserve"> </w:t>
      </w:r>
      <w:r w:rsidR="00495911" w:rsidRPr="008729FC">
        <w:rPr>
          <w:color w:val="000000" w:themeColor="text1"/>
          <w:highlight w:val="yellow"/>
        </w:rPr>
        <w:t>(</w:t>
      </w:r>
      <w:r w:rsidR="00621923" w:rsidRPr="008729FC">
        <w:rPr>
          <w:color w:val="000000" w:themeColor="text1"/>
          <w:highlight w:val="yellow"/>
        </w:rPr>
        <w:t>showed no detectable trend</w:t>
      </w:r>
      <w:r w:rsidR="00495911" w:rsidRPr="008729FC">
        <w:rPr>
          <w:color w:val="000000" w:themeColor="text1"/>
          <w:highlight w:val="yellow"/>
        </w:rPr>
        <w:t>)</w:t>
      </w:r>
      <w:r w:rsidR="00CA3FE4" w:rsidRPr="008729FC">
        <w:rPr>
          <w:color w:val="000000" w:themeColor="text1"/>
          <w:highlight w:val="yellow"/>
        </w:rPr>
        <w:t>,</w:t>
      </w:r>
      <w:r w:rsidR="00F92635" w:rsidRPr="00DB19EF">
        <w:t xml:space="preserve"> </w:t>
      </w:r>
      <w:r w:rsidR="005923A0" w:rsidRPr="00964DBB">
        <w:rPr>
          <w:highlight w:val="yellow"/>
        </w:rPr>
        <w:t xml:space="preserve">and ranged </w:t>
      </w:r>
      <w:r w:rsidR="00F92635" w:rsidRPr="00964DBB">
        <w:rPr>
          <w:highlight w:val="yellow"/>
        </w:rPr>
        <w:t>between</w:t>
      </w:r>
      <m:oMath>
        <m:r>
          <w:rPr>
            <w:rFonts w:ascii="Cambria Math" w:hAnsi="Cambria Math"/>
            <w:highlight w:val="yellow"/>
          </w:rPr>
          <m:t xml:space="preserve">  </m:t>
        </m:r>
      </m:oMath>
      <w:r w:rsidR="00964DBB" w:rsidRPr="00964DBB">
        <w:rPr>
          <w:rFonts w:cs="Calibri"/>
          <w:color w:val="000000"/>
          <w:sz w:val="22"/>
          <w:szCs w:val="22"/>
          <w:highlight w:val="yellow"/>
        </w:rPr>
        <w:t>74.57</w:t>
      </w:r>
      <w:r w:rsidR="00964DBB" w:rsidRPr="00964DBB">
        <w:rPr>
          <w:rFonts w:cs="Calibri"/>
          <w:color w:val="000000"/>
          <w:highlight w:val="yellow"/>
        </w:rPr>
        <w:t>(</w:t>
      </w:r>
      <w:r w:rsidR="00964DBB" w:rsidRPr="00964DBB">
        <w:rPr>
          <w:rFonts w:cs="Calibri"/>
          <w:color w:val="000000"/>
          <w:sz w:val="22"/>
          <w:szCs w:val="22"/>
          <w:highlight w:val="yellow"/>
        </w:rPr>
        <w:t>20.57</w:t>
      </w:r>
      <w:r w:rsidR="00964DBB" w:rsidRPr="00964DBB">
        <w:rPr>
          <w:highlight w:val="yellow"/>
        </w:rPr>
        <w:t>±SD) and</w:t>
      </w:r>
      <m:oMath>
        <m:r>
          <w:rPr>
            <w:rFonts w:ascii="Cambria Math" w:hAnsi="Cambria Math"/>
            <w:highlight w:val="yellow"/>
          </w:rPr>
          <m:t xml:space="preserve"> </m:t>
        </m:r>
      </m:oMath>
      <w:r w:rsidR="00964DBB" w:rsidRPr="00964DBB">
        <w:rPr>
          <w:rFonts w:cs="Calibri"/>
          <w:color w:val="000000"/>
          <w:sz w:val="22"/>
          <w:szCs w:val="22"/>
          <w:highlight w:val="yellow"/>
        </w:rPr>
        <w:t>228.66</w:t>
      </w:r>
      <w:r w:rsidR="00964DBB" w:rsidRPr="00964DBB">
        <w:rPr>
          <w:rFonts w:cs="Calibri"/>
          <w:color w:val="000000"/>
          <w:highlight w:val="yellow"/>
        </w:rPr>
        <w:t>(57.75</w:t>
      </w:r>
      <w:r w:rsidR="00964DBB" w:rsidRPr="00964DBB">
        <w:rPr>
          <w:highlight w:val="yellow"/>
        </w:rPr>
        <w:t xml:space="preserve">±SD) per year using a combined estimate of </w:t>
      </w:r>
      <m:oMath>
        <m:r>
          <w:rPr>
            <w:rFonts w:ascii="Cambria Math" w:hAnsi="Cambria Math"/>
            <w:highlight w:val="yellow"/>
          </w:rPr>
          <m:t>Nb</m:t>
        </m:r>
        <m:d>
          <m:dPr>
            <m:ctrlPr>
              <w:rPr>
                <w:rFonts w:ascii="Cambria Math" w:hAnsi="Cambria Math"/>
                <w:i/>
                <w:highlight w:val="yellow"/>
              </w:rPr>
            </m:ctrlPr>
          </m:dPr>
          <m:e>
            <m:r>
              <w:rPr>
                <w:rFonts w:ascii="Cambria Math" w:hAnsi="Cambria Math"/>
                <w:highlight w:val="yellow"/>
              </w:rPr>
              <m:t>LD+SA</m:t>
            </m:r>
          </m:e>
        </m:d>
      </m:oMath>
      <w:r w:rsidR="00964DBB" w:rsidRPr="00964DBB">
        <w:rPr>
          <w:highlight w:val="yellow"/>
        </w:rPr>
        <w:t xml:space="preserve"> from SNP loci</w:t>
      </w:r>
      <w:r w:rsidR="00BC6693" w:rsidRPr="008729FC">
        <w:t xml:space="preserve">. </w:t>
      </w:r>
      <w:bookmarkEnd w:id="2"/>
      <w:r w:rsidR="008729FC" w:rsidRPr="008729FC">
        <w:t xml:space="preserve">In addition, a simulation approach showed that in this population the effective population size (Ne) per generation can be expected to be larger than Nb per reproductive cycle. This study demonstrates how breeding population size can be monitored over </w:t>
      </w:r>
      <w:r w:rsidR="008729FC" w:rsidRPr="008729FC">
        <w:lastRenderedPageBreak/>
        <w:t>time to provide insight into the effectiveness of recovery and conservation measures for the white shark, where the methods described here may be applicable to other data-poor species of conservation concern.</w:t>
      </w:r>
    </w:p>
    <w:p w14:paraId="58969EA4" w14:textId="77777777" w:rsidR="001235D3" w:rsidRPr="00DB19EF" w:rsidRDefault="001235D3" w:rsidP="001235D3">
      <w:pPr>
        <w:pStyle w:val="Standard"/>
        <w:spacing w:line="276" w:lineRule="auto"/>
        <w:rPr>
          <w:strike/>
          <w:u w:val="single"/>
        </w:rPr>
      </w:pPr>
    </w:p>
    <w:p w14:paraId="2550CF86" w14:textId="77777777" w:rsidR="001235D3" w:rsidRPr="00DB19EF" w:rsidRDefault="001235D3" w:rsidP="001235D3">
      <w:pPr>
        <w:pStyle w:val="Standard"/>
        <w:keepNext/>
        <w:keepLines/>
        <w:pageBreakBefore/>
        <w:widowControl/>
        <w:spacing w:before="120" w:line="480" w:lineRule="auto"/>
        <w:outlineLvl w:val="0"/>
      </w:pPr>
      <w:r w:rsidRPr="00DB19EF">
        <w:rPr>
          <w:i/>
          <w:sz w:val="28"/>
          <w:szCs w:val="28"/>
        </w:rPr>
        <w:lastRenderedPageBreak/>
        <w:t>Introduction</w:t>
      </w:r>
    </w:p>
    <w:p w14:paraId="28360845" w14:textId="3379FB1B"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rPr>
        <w:t xml:space="preserve">Assessing the size of natural populations is a key objective of monitoring programs which are vital for understanding the conservation status of species, the regulating effects of biotic and abiotic factors, and for the assessment of management efforts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{"citationID":"xlsgcW9k","properties":{"formattedCitation":"(Lindenmayer et al., 2020)","plainCitation":"(Lindenmayer et al., 2020)","noteIndex":0},"citationItems":[{"id":1233,"uris":["http://zotero.org/users/local/wg6A3x9B/items/6EP3UG6Q"],"uri":["http://zotero.org/users/local/wg6A3x9B/items/6EP3UG6Q"],"itemData":{"id":1233,"type":"article-journal","container-title":"Journal of Environmental Management","DOI":"10.1016/j.jenvman.2020.110312","ISSN":"03014797","journalAbbreviation":"Journal of Environmental Management","language":"en","page":"110312","source":"DOI.org (Crossref)","title":"A checklist of attributes for effective monitoring of threatened species and threatened ecosystems","volume":"262","author":[{"family":"Lindenmayer","given":"David"},{"family":"Woinarski","given":"John"},{"family":"Legge","given":"Sarah"},{"family":"Southwell","given":"Darren"},{"family":"Lavery","given":"Tyrone"},{"family":"Robinson","given":"Natasha"},{"family":"Scheele","given":"Ben"},{"family":"Wintle","given":"Brendan"}],"issued":{"date-parts":[["2020",5]]}}}],"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(Lindenmayer et al., 2020)</w:t>
      </w:r>
      <w:r w:rsidR="0072240D" w:rsidRPr="00AC6E6B">
        <w:rPr>
          <w:rFonts w:asciiTheme="minorHAnsi" w:hAnsiTheme="minorHAnsi" w:cstheme="minorHAnsi"/>
        </w:rPr>
        <w:fldChar w:fldCharType="end"/>
      </w:r>
      <w:ins w:id="3" w:author="Dani Davenport" w:date="2020-09-22T15:02:00Z">
        <w:r w:rsidR="0072240D" w:rsidRPr="00AC6E6B">
          <w:rPr>
            <w:rFonts w:asciiTheme="minorHAnsi" w:hAnsiTheme="minorHAnsi" w:cstheme="minorHAnsi"/>
          </w:rPr>
          <w:t xml:space="preserve">. </w:t>
        </w:r>
      </w:ins>
      <w:r w:rsidRPr="00AC6E6B">
        <w:rPr>
          <w:rFonts w:asciiTheme="minorHAnsi" w:hAnsiTheme="minorHAnsi" w:cstheme="minorHAnsi"/>
        </w:rPr>
        <w:t xml:space="preserve">However, for many marine populations, there is a lack of consistent monitoring programs at appropriate spatial and temporal scales for conservation and policy needs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{"citationID":"6ZFt6NH8","properties":{"formattedCitation":"(Papa, Oosting, Valenza-Troubat, Wellenreuther, &amp; Ritchie, 2020)","plainCitation":"(Papa, Oosting, Valenza-Troubat, Wellenreuther, &amp; Ritchie, 2020)","noteIndex":0},"citationItems":[{"id":1242,"uris":["http://zotero.org/users/local/wg6A3x9B/items/FWSYYMF5"],"uri":["http://zotero.org/users/local/wg6A3x9B/items/FWSYYMF5"],"itemData":{"id":1242,"type":"article-journal","container-title":"New Zealand Journal of Zoology","DOI":"10.1080/03014223.2020.1788612","ISSN":"0301-4223, 1175-8821","journalAbbreviation":"New Zealand Journal of Zoology","language":"en","page":"1-31","source":"DOI.org (Crossref)","title":"Genetic stock structure of New Zealand fish and the use of genomics in fisheries management: an overview and outlook","title-short":"Genetic stock structure of New Zealand fish and the use of genomics in fisheries management","author":[{"family":"Papa","given":"Yvan"},{"family":"Oosting","given":"Tom"},{"family":"Valenza-Troubat","given":"Noemie"},{"family":"Wellenreuther","given":"Maren"},{"family":"Ritchie","given":"Peter A."}],"issued":{"date-parts":[["2020",7,13]]}}}],"schema":"https://github.com/citation-style-language/schema/raw/master/csl-citation.json"}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(Papa, Oosting, Valenza-Troubat, Wellenreuther, &amp; Ritchie, 2020)</w:t>
      </w:r>
      <w:r w:rsidR="0072240D" w:rsidRPr="00AC6E6B">
        <w:rPr>
          <w:rFonts w:asciiTheme="minorHAnsi" w:hAnsiTheme="minorHAnsi" w:cstheme="minorHAnsi"/>
        </w:rPr>
        <w:fldChar w:fldCharType="end"/>
      </w:r>
      <w:r w:rsidRPr="00AC6E6B">
        <w:rPr>
          <w:rFonts w:asciiTheme="minorHAnsi" w:hAnsiTheme="minorHAnsi" w:cstheme="minorHAnsi"/>
        </w:rPr>
        <w:t xml:space="preserve">. This presents a significant problem for chondrichthyans (sharks, </w:t>
      </w:r>
      <w:r w:rsidR="00971B99" w:rsidRPr="00AC6E6B">
        <w:rPr>
          <w:rFonts w:asciiTheme="minorHAnsi" w:hAnsiTheme="minorHAnsi" w:cstheme="minorHAnsi"/>
        </w:rPr>
        <w:t xml:space="preserve">skates, </w:t>
      </w:r>
      <w:r w:rsidRPr="00AC6E6B">
        <w:rPr>
          <w:rFonts w:asciiTheme="minorHAnsi" w:hAnsiTheme="minorHAnsi" w:cstheme="minorHAnsi"/>
        </w:rPr>
        <w:t xml:space="preserve">rays and chimaeras), where more than half of known species are characterised by insufficient data and one-quarter are estimated to be at risk of extinction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{"citationID":"HnbWyXOK","properties":{"formattedCitation":"(Dulvy et al., 2014)","plainCitation":"(Dulvy et al., 2014)","noteIndex":0},"citationItems":[{"id":166,"uris":["http://zotero.org/users/local/wg6A3x9B/items/LYBTQFJE"],"uri":["http://zotero.org/users/local/wg6A3x9B/items/LYBTQFJE"],"itemData":{"id":166,"type":"article-journal","container-title":"eLife","DOI":"10.7554/eLife.00590","ISSN":"2050-084X","language":"en","source":"Crossref","title":"Extinction risk and conservation of the world’s sharks and rays","URL":"https://elifesciences.org/articles/00590","volume":"3","author":[{"family":"Dulvy","given":"Nicholas K"},{"family":"Fowler","given":"Sarah L"},{"family":"Musick","given":"John A"},{"family":"Cavanagh","given":"Rachel D"},{"family":"Kyne","given":"Peter M"},{"family":"Harrison","given":"Lucy R"},{"family":"Carlson","given":"John K"},{"family":"Davidson","given":"Lindsay NK"},{"family":"Fordham","given":"Sonja V"},{"family":"Francis","given":"Malcolm P"},{"family":"Pollock","given":"Caroline M"},{"family":"Simpfendorfer","given":"Colin A"},{"family":"Burgess","given":"George H"},{"family":"Carpenter","given":"Kent E"},{"family":"Compagno","given":"Leonard JV"},{"family":"Ebert","given":"David A"},{"family":"Gibson","given":"Claudine"},{"family":"Heupel","given":"Michelle R"},{"family":"Livingstone","given":"Suzanne R"},{"family":"Sanciangco","given":"Jonnell C"},{"family":"Stevens","given":"John D"},{"family":"Valenti","given":"Sarah"},{"family":"White","given":"William T"}],"accessed":{"date-parts":[["2018",6,9]]},"issued":{"date-parts":[["2014"]]}}}],"schema":"https://github.com/citation-style-language/schema/raw/master/csl-citation.json"}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(Dulvy et al.,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007061FF" w:rsidRPr="00AC6E6B">
        <w:rPr>
          <w:rFonts w:asciiTheme="minorHAnsi" w:hAnsiTheme="minorHAnsi" w:cstheme="minorHAnsi"/>
        </w:rPr>
        <w:t>Within the e</w:t>
      </w:r>
      <w:r w:rsidRPr="00AC6E6B">
        <w:rPr>
          <w:rFonts w:asciiTheme="minorHAnsi" w:hAnsiTheme="minorHAnsi" w:cstheme="minorHAnsi"/>
        </w:rPr>
        <w:t>lasmobranchs (sharks, skates and rays)</w:t>
      </w:r>
      <w:r w:rsidR="007061FF" w:rsidRPr="00AC6E6B">
        <w:rPr>
          <w:rFonts w:asciiTheme="minorHAnsi" w:hAnsiTheme="minorHAnsi" w:cstheme="minorHAnsi"/>
        </w:rPr>
        <w:t>, each</w:t>
      </w:r>
      <w:r w:rsidRPr="00AC6E6B">
        <w:rPr>
          <w:rFonts w:asciiTheme="minorHAnsi" w:hAnsiTheme="minorHAnsi" w:cstheme="minorHAnsi"/>
        </w:rPr>
        <w:t xml:space="preserve"> contribute</w:t>
      </w:r>
      <w:r w:rsidR="007061FF" w:rsidRPr="00AC6E6B">
        <w:rPr>
          <w:rFonts w:asciiTheme="minorHAnsi" w:hAnsiTheme="minorHAnsi" w:cstheme="minorHAnsi"/>
        </w:rPr>
        <w:t>s</w:t>
      </w:r>
      <w:r w:rsidRPr="00AC6E6B">
        <w:rPr>
          <w:rFonts w:asciiTheme="minorHAnsi" w:hAnsiTheme="minorHAnsi" w:cstheme="minorHAnsi"/>
        </w:rPr>
        <w:t xml:space="preserve"> significantly to connect ecosystems and regulate marine food webs</w:t>
      </w:r>
      <w:r w:rsidR="0072240D" w:rsidRPr="00AC6E6B">
        <w:rPr>
          <w:rFonts w:asciiTheme="minorHAnsi" w:hAnsiTheme="minorHAnsi" w:cstheme="minorHAnsi"/>
        </w:rPr>
        <w:t xml:space="preserve">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{"citationID":"kov8zOiV","properties":{"formattedCitation":"(Heupel, Knip, Simpfendorfer, &amp; Dulvy, 2014)","plainCitation":"(Heupel, Knip, Simpfendorfer, &amp; Dulvy, 2014)","noteIndex":0},"citationItems":[{"id":1240,"uris":["http://zotero.org/users/local/wg6A3x9B/items/UGH3VBHV"],"uri":["http://zotero.org/users/local/wg6A3x9B/items/UGH3VBHV"],"itemData":{"id":1240,"type":"article-journal","container-title":"Marine Ecology Progress Series","DOI":"10.3354/meps10597","ISSN":"0171-8630, 1616-1599","journalAbbreviation":"Mar. Ecol. Prog. Ser.","language":"en","page":"291-298","source":"DOI.org (Crossref)","title":"Sizing up the ecological role of sharks as predators","volume":"495","author":[{"family":"Heupel","given":"Mr"},{"family":"Knip","given":"Dm"},{"family":"Simpfendorfer","given":"Ca"},{"family":"Dulvy","given":"Nk"}],"issued":{"date-parts":[["2014",1,9]]}}}],"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(Heupel, Knip, Simpfendorfer, &amp; Dulvy, 2014)</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However, habitat loss and continued pressures on mortality though bycatch and targeted-fishing have resulted in </w:t>
      </w:r>
      <w:r w:rsidR="00DA4380" w:rsidRPr="00AC6E6B">
        <w:rPr>
          <w:rFonts w:asciiTheme="minorHAnsi" w:hAnsiTheme="minorHAnsi" w:cstheme="minorHAnsi"/>
        </w:rPr>
        <w:t>many populations of elasmobranch</w:t>
      </w:r>
      <w:r w:rsidR="00D04715" w:rsidRPr="00AC6E6B">
        <w:rPr>
          <w:rFonts w:asciiTheme="minorHAnsi" w:hAnsiTheme="minorHAnsi" w:cstheme="minorHAnsi"/>
        </w:rPr>
        <w:t>s</w:t>
      </w:r>
      <w:r w:rsidRPr="00AC6E6B">
        <w:rPr>
          <w:rFonts w:asciiTheme="minorHAnsi" w:hAnsiTheme="minorHAnsi" w:cstheme="minorHAnsi"/>
        </w:rPr>
        <w:t xml:space="preserve"> being depleted at a rate that exceeds their natural recovery potential </w:t>
      </w:r>
      <w:r w:rsidR="0072240D" w:rsidRPr="00AC6E6B">
        <w:rPr>
          <w:rFonts w:asciiTheme="minorHAnsi" w:hAnsiTheme="minorHAnsi" w:cstheme="minorHAnsi"/>
        </w:rPr>
        <w:fldChar w:fldCharType="begin"/>
      </w:r>
      <w:r w:rsidR="0072240D" w:rsidRPr="00AC6E6B">
        <w:rPr>
          <w:rFonts w:asciiTheme="minorHAnsi" w:hAnsiTheme="minorHAnsi" w:cstheme="minorHAnsi"/>
        </w:rPr>
        <w:instrText xml:space="preserve"> ADDIN ZOTERO_ITEM CSL_CITATION {"citationID":"wA1Xy6Gx","properties":{"formattedCitation":"(Worm et al., 2013)","plainCitation":"(Worm et al., 2013)","noteIndex":0},"citationItems":[{"id":356,"uris":["http://zotero.org/users/local/wg6A3x9B/items/DYV8YZ75"],"uri":["http://zotero.org/users/local/wg6A3x9B/items/DYV8YZ75"],"itemData":{"id":356,"type":"article-journal","container-title":"Marine Policy","DOI":"10.1016/j.marpol.2012.12.034","ISSN":"0308597X","language":"en","page":"194-204","source":"Crossref","title":"Global catches, exploitation rates, and rebuilding options for sharks","volume":"40","author":[{"family":"Worm","given":"Boris"},{"family":"Davis","given":"Brendal"},{"family":"Kettemer","given":"Lisa"},{"family":"Ward-Paige","given":"Christine A."},{"family":"Chapman","given":"Demian"},{"family":"Heithaus","given":"Michael R."},{"family":"Kessel","given":"Steven T."},{"family":"Gruber","given":"Samuel H."}],"issued":{"date-parts":[["2013",7]]}}}],"schema":"https://github.com/citation-style-language/schema/raw/master/csl-citation.json"} </w:instrText>
      </w:r>
      <w:r w:rsidR="0072240D" w:rsidRPr="00AC6E6B">
        <w:rPr>
          <w:rFonts w:asciiTheme="minorHAnsi" w:hAnsiTheme="minorHAnsi" w:cstheme="minorHAnsi"/>
        </w:rPr>
        <w:fldChar w:fldCharType="separate"/>
      </w:r>
      <w:r w:rsidR="0072240D" w:rsidRPr="00AC6E6B">
        <w:rPr>
          <w:rFonts w:asciiTheme="minorHAnsi" w:hAnsiTheme="minorHAnsi" w:cstheme="minorHAnsi"/>
          <w:noProof/>
        </w:rPr>
        <w:t>(Worm et al., 2013)</w:t>
      </w:r>
      <w:r w:rsidR="0072240D" w:rsidRPr="00AC6E6B">
        <w:rPr>
          <w:rFonts w:asciiTheme="minorHAnsi" w:hAnsiTheme="minorHAnsi" w:cstheme="minorHAnsi"/>
        </w:rPr>
        <w:fldChar w:fldCharType="end"/>
      </w:r>
      <w:r w:rsidR="0072240D" w:rsidRPr="00AC6E6B">
        <w:rPr>
          <w:rFonts w:asciiTheme="minorHAnsi" w:hAnsiTheme="minorHAnsi" w:cstheme="minorHAnsi"/>
        </w:rPr>
        <w:t xml:space="preserve">. </w:t>
      </w:r>
      <w:r w:rsidRPr="00AC6E6B">
        <w:rPr>
          <w:rFonts w:asciiTheme="minorHAnsi" w:hAnsiTheme="minorHAnsi" w:cstheme="minorHAnsi"/>
        </w:rPr>
        <w:t xml:space="preserve">Given the significant challenges facing elasmobranchs and the importance of their role in regulating marine ecosystems, improvements for monitoring changes in natural populations is critical.   </w:t>
      </w:r>
    </w:p>
    <w:p w14:paraId="3BE80892" w14:textId="3DE399D9" w:rsidR="001235D3" w:rsidRPr="00AC6E6B" w:rsidRDefault="001235D3" w:rsidP="00AC6E6B">
      <w:pPr>
        <w:spacing w:line="360" w:lineRule="auto"/>
        <w:jc w:val="both"/>
        <w:rPr>
          <w:rFonts w:asciiTheme="minorHAnsi" w:hAnsiTheme="minorHAnsi" w:cstheme="minorHAnsi"/>
          <w:color w:val="000000" w:themeColor="text1"/>
        </w:rPr>
      </w:pPr>
      <w:r w:rsidRPr="00AC6E6B">
        <w:rPr>
          <w:rFonts w:asciiTheme="minorHAnsi" w:hAnsiTheme="minorHAnsi" w:cstheme="minorHAnsi"/>
          <w:color w:val="000000" w:themeColor="text1"/>
        </w:rPr>
        <w:t xml:space="preserve">Monitoring threatened elasmobranch species is particularly challenging for many reasons. In the case of the white shark, </w:t>
      </w:r>
      <w:r w:rsidRPr="00AC6E6B">
        <w:rPr>
          <w:rFonts w:asciiTheme="minorHAnsi" w:hAnsiTheme="minorHAnsi" w:cstheme="minorHAnsi"/>
          <w:i/>
          <w:color w:val="000000" w:themeColor="text1"/>
        </w:rPr>
        <w:t xml:space="preserve">Carcharodon carcharias </w:t>
      </w:r>
      <w:r w:rsidRPr="00AC6E6B">
        <w:rPr>
          <w:rFonts w:asciiTheme="minorHAnsi" w:hAnsiTheme="minorHAnsi" w:cstheme="minorHAnsi"/>
          <w:color w:val="000000" w:themeColor="text1"/>
        </w:rPr>
        <w:t>(Linnaeus, 1758</w:t>
      </w:r>
      <w:r w:rsidRPr="00BC6693">
        <w:rPr>
          <w:rFonts w:asciiTheme="minorHAnsi" w:hAnsiTheme="minorHAnsi" w:cstheme="minorHAnsi"/>
          <w:color w:val="000000" w:themeColor="text1"/>
          <w:highlight w:val="yellow"/>
        </w:rPr>
        <w:t>)</w:t>
      </w:r>
      <w:r w:rsidRPr="00AC6E6B">
        <w:rPr>
          <w:rFonts w:asciiTheme="minorHAnsi" w:hAnsiTheme="minorHAnsi" w:cstheme="minorHAnsi"/>
          <w:color w:val="000000" w:themeColor="text1"/>
        </w:rPr>
        <w:t xml:space="preserve"> monitoring is a both a social and conservation priority, </w:t>
      </w:r>
      <w:r w:rsidR="00621923" w:rsidRPr="00BC6693">
        <w:rPr>
          <w:rFonts w:asciiTheme="minorHAnsi" w:hAnsiTheme="minorHAnsi" w:cstheme="minorHAnsi"/>
          <w:color w:val="000000" w:themeColor="text1"/>
          <w:highlight w:val="yellow"/>
        </w:rPr>
        <w:t>though</w:t>
      </w:r>
      <w:r w:rsidR="00621923"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efforts to establish long term population trends have been hampered by issues including detectability [misidentification in photo-ID surveys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{"citationID":"nvw72THw","properties":{"formattedCitation":"(Burgess et al., 2014)","plainCitation":"(Burgess et al., 2014)","noteIndex":0},"citationItems":[{"id":802,"uris":["http://zotero.org/users/local/wg6A3x9B/items/3RKFFYY6"],"uri":["http://zotero.org/users/local/wg6A3x9B/items/3RKFFYY6"],"itemData":{"id":802,"type":"article-journal","container-title":"PLoS ONE","DOI":"10.1371/journal.pone.0098078","ISSN":"1932-6203","issue":"6","language":"en","page":"e98078","source":"Crossref","title":"A Re-Evaluation of the Size of the White Shark (Carcharodon carcharias) Population off California, USA","volume":"9","author":[{"family":"Burgess","given":"George H."},{"family":"Bruce","given":"Barry D."},{"family":"Cailliet","given":"Gregor M."},{"family":"Goldman","given":"Kenneth J."},{"family":"Grubbs","given":"R. Dean"},{"family":"Lowe","given":"Christopher G."},{"family":"MacNeil","given":"M. Aaron"},{"family":"Mollet","given":"Henry F."},{"family":"Weng","given":"Kevin C."},{"family":"O'Sullivan","given":"John B."}],"editor":[{"family":"Connell","given":"Sean D."}],"issued":{"date-parts":[["2014",6,16]]}}}],"schema":"https://github.com/citation-style-language/schema/raw/master/csl-citation.json"}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(Burgess et al., 2014)</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lack of re-sightings in mark-recapture studies</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{"citationID":"54HqcbJw","properties":{"formattedCitation":"(Gore, Frey, Ormond, Allan, &amp; Gilkes, 2016)","plainCitation":"(Gore, Frey, Ormond, Allan, &amp; Gilkes, 2016)","noteIndex":0},"citationItems":[{"id":1159,"uris":["http://zotero.org/users/local/wg6A3x9B/items/8MQM7KMP"],"uri":["http://zotero.org/users/local/wg6A3x9B/items/8MQM7KMP"],"itemData":{"id":1159,"type":"article-journal","container-title":"PloS one","DOI":"10.1371/journal.pone.0150160","issue":"3","note":"tex.publisher: Public Library of Science\nCitation Key: gore2016use","page":"e0150160","title":"Use of photo-identification and mark-recapture methodology to assess basking shark (Cetorhinus maximus) populations","volume":"11","author":[{"family":"Gore","given":"Mauvis A"},{"family":"Frey","given":"Peter H"},{"family":"Ormond","given":"Rupert F"},{"family":"Allan","given":"Holly"},{"family":"Gilkes","given":"Gabriella"}],"issued":{"date-parts":[["2016"]]}}}],"schema":"https://github.com/citation-style-language/schema/raw/master/csl-citation.json"}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(Gore, Frey, Ormond, Allan, &amp; Gilkes, 2016)</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effects of environment on heterogeneity of behaviour</w:t>
      </w:r>
      <w:r w:rsidR="00AD0467" w:rsidRPr="00AC6E6B">
        <w:rPr>
          <w:rFonts w:asciiTheme="minorHAnsi" w:hAnsiTheme="minorHAnsi" w:cstheme="minorHAnsi"/>
          <w:color w:val="000000" w:themeColor="text1"/>
        </w:rPr>
        <w:t xml:space="preserve">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{"citationID":"iF3HUq4r","properties":{"formattedCitation":"(Jacoby, Croft, &amp; Sims, 2012)","plainCitation":"(Jacoby, Croft, &amp; Sims, 2012)","noteIndex":0},"citationItems":[{"id":1160,"uris":["http://zotero.org/users/local/wg6A3x9B/items/WM9EL2HH"],"uri":["http://zotero.org/users/local/wg6A3x9B/items/WM9EL2HH"],"itemData":{"id":1160,"type":"article-journal","container-title":"Fish and Fisheries","DOI":"10.1111/j.1467-2979.2011.00436.x","issue":"4","note":"tex.publisher: Wiley Online Library\nCitation Key: jacoby2012social","page":"399-417","title":"Social behaviour in sharks and rays: analysis, patterns and implications for conservation","volume":"13","author":[{"family":"Jacoby","given":"David MP"},{"family":"Croft","given":"Darren P"},{"family":"Sims","given":"David W"}],"issued":{"date-parts":[["2012"]]}}}],"schema":"https://github.com/citation-style-language/schema/raw/master/csl-citation.json"}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(Jacoby, Croft, &amp; Sims, 2012)</w:t>
      </w:r>
      <w:r w:rsidR="00AD0467" w:rsidRPr="00AC6E6B">
        <w:rPr>
          <w:rFonts w:asciiTheme="minorHAnsi" w:hAnsiTheme="minorHAnsi" w:cstheme="minorHAnsi"/>
          <w:color w:val="000000" w:themeColor="text1"/>
        </w:rPr>
        <w:fldChar w:fldCharType="end"/>
      </w:r>
      <w:r w:rsidR="00EA1234" w:rsidRPr="00AC6E6B">
        <w:rPr>
          <w:rFonts w:asciiTheme="minorHAnsi" w:hAnsiTheme="minorHAnsi" w:cstheme="minorHAnsi"/>
          <w:color w:val="000000" w:themeColor="text1"/>
        </w:rPr>
        <w:t>]</w:t>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and</w:t>
      </w:r>
      <w:r w:rsidR="00EA1234" w:rsidRPr="00AC6E6B">
        <w:rPr>
          <w:rFonts w:asciiTheme="minorHAnsi" w:hAnsiTheme="minorHAnsi" w:cstheme="minorHAnsi"/>
          <w:color w:val="000000" w:themeColor="text1"/>
        </w:rPr>
        <w:t xml:space="preserve"> a lack of catch statistics (</w:t>
      </w:r>
      <w:proofErr w:type="spellStart"/>
      <w:r w:rsidR="00EA1234" w:rsidRPr="00AC6E6B">
        <w:rPr>
          <w:rFonts w:asciiTheme="minorHAnsi" w:hAnsiTheme="minorHAnsi" w:cstheme="minorHAnsi"/>
          <w:noProof/>
          <w:color w:val="000000" w:themeColor="text1"/>
        </w:rPr>
        <w:t>Roff</w:t>
      </w:r>
      <w:proofErr w:type="spellEnd"/>
      <w:r w:rsidR="00EA1234" w:rsidRPr="00AC6E6B">
        <w:rPr>
          <w:rFonts w:asciiTheme="minorHAnsi" w:hAnsiTheme="minorHAnsi" w:cstheme="minorHAnsi"/>
          <w:noProof/>
          <w:color w:val="000000" w:themeColor="text1"/>
        </w:rPr>
        <w:t>, Brown, Priest, &amp; Mumby, 2018)</w:t>
      </w:r>
      <w:r w:rsidR="00EA123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need for alternate methods to index shark populations has therefore led to the increasing use of molecular markers to evaluate change and inform management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{"citationID":"p7aNVu9g","properties":{"formattedCitation":"(Blower, Pandolfi, Bruce, Gomez-Cabrera, &amp; Ovenden, 2012; Bruce et al., 2018; Hillary et al., 2018)","plainCitation":"(Blower, Pandolfi, Bruce, Gomez-Cabrera, &amp; Ovenden, 2012; Bruce et al., 2018; Hillary et al., 2018)","noteIndex":0},"citationItems":[{"id":372,"uris":["http://zotero.org/users/local/wg6A3x9B/items/QIB28RQC"],"uri":["http://zotero.org/users/local/wg6A3x9B/items/QIB28RQC"],"itemData":{"id":372,"type":"article-journal","container-title":"Marine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1052,"uris":["http://zotero.org/users/local/wg6A3x9B/items/6JKNETKX"],"uri":["http://zotero.org/users/local/wg6A3x9B/items/6JKNETKX"],"itemData":{"id":1052,"type":"report","event-place":"Hobart","publisher":"National Environmental Science Program Marine Biodiversity Hub","publisher-place":"Hobart","title":"A national assessment of the status of white sharks","URL":"https://www.nespmarine.edu.au/document/national-assessment-status-white-sharks","author":[{"family":"Bruce","given":"B"},{"family":"Bradford","given":"R"},{"family":"Feutry","given":"M"},{"family":"Gunasekera","given":"R."},{"family":"Harasti","given":"D"},{"family":"Hillary","given":"R. M."},{"family":"Patterson","given":"T"}],"issued":{"date-parts":[["2018"]]}}},{"id":133,"uris":["http://zotero.org/users/local/wg6A3x9B/items/L3DRFZ2B"],"uri":["http://zotero.org/users/local/wg6A3x9B/items/L3DRFZ2B"],"itemData":{"id":133,"type":"article-journal","container-title":"Scientific Reports","DOI":"10.1038/s41598-018-20593-w","ISSN":"2045-2322","issue":"1","language":"en","source":"Crossref","title":"Genetic relatedness reveals total population size of white sharks in eastern Australia and New Zealand","URL":"http://www.nature.com/articles/s41598-018-20593-w","volume":"8","author":[{"family":"Hillary","given":"R. M."},{"family":"Bravington","given":"M. V."},{"family":"Patterson","given":"T. A."},{"family":"Grewe","given":"P."},{"family":"Bradford","given":"R."},{"family":"Feutry","given":"P."},{"family":"Gunasekera","given":"R."},{"family":"Peddemors","given":"V."},{"family":"Werry","given":"J."},{"family":"Francis","given":"M. P."},{"family":"Duffy","given":"C. A. J."},{"family":"Bruce","given":"B. D."}],"accessed":{"date-parts":[["2018",5,14]]},"issued":{"date-parts":[["2018",12]]}}}],"schema":"https://github.com/citation-style-language/schema/raw/master/csl-citation.json"}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(Blower, Pandolfi, Bruce, Gomez-Cabrera, &amp; Ovenden, 2012; Bruce et al., 2018; Hillary et al., 2018)</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In this study, we focus on the concept of genetic effective population size (herein effective population size −</w:t>
      </w:r>
      <w:r w:rsidRPr="00AC6E6B">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color w:val="000000" w:themeColor="text1"/>
        </w:rPr>
        <w:t xml:space="preserve">), which can be used to evaluate change in abundance from allele frequencies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{"citationID":"Zf6CZXBk","properties":{"formattedCitation":"(Schwartz, Luikart, &amp; Waples, 2007)","plainCitation":"(Schwartz, Luikart, &amp; Waples, 2007)","noteIndex":0},"citationItems":[{"id":975,"uris":["http://zotero.org/users/local/wg6A3x9B/items/H7IP32AA"],"uri":["http://zotero.org/users/local/wg6A3x9B/items/H7IP32AA"],"itemData":{"id":975,"type":"article-journal","container-title":"Trends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(Schwartz, Luikart, &amp; Waples, 2007)</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When populations are small, genetic </w:t>
      </w:r>
      <w:r w:rsidRPr="00AC6E6B">
        <w:rPr>
          <w:rFonts w:asciiTheme="minorHAnsi" w:hAnsiTheme="minorHAnsi" w:cstheme="minorHAnsi"/>
          <w:color w:val="000000" w:themeColor="text1"/>
        </w:rPr>
        <w:lastRenderedPageBreak/>
        <w:t xml:space="preserve">models predict that the evolutionary force of genetic drift (stochastic changes in allele frequencies) will </w:t>
      </w:r>
      <w:r w:rsidRPr="00AC6E6B">
        <w:rPr>
          <w:rFonts w:asciiTheme="minorHAnsi" w:hAnsiTheme="minorHAnsi" w:cstheme="minorHAnsi"/>
          <w:color w:val="000000" w:themeColor="text1"/>
          <w:shd w:val="clear" w:color="auto" w:fill="FFFFFF"/>
        </w:rPr>
        <w:t xml:space="preserve">predominate over other evolutionary forces such as natural selection, </w:t>
      </w:r>
      <w:r w:rsidRPr="00AC6E6B">
        <w:rPr>
          <w:rFonts w:asciiTheme="minorHAnsi" w:hAnsiTheme="minorHAnsi" w:cstheme="minorHAnsi"/>
          <w:color w:val="000000" w:themeColor="text1"/>
        </w:rPr>
        <w:t xml:space="preserve">to reduce genetic diversity, population viability and evolutionary potential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{"citationID":"RpZtOkyn","properties":{"formattedCitation":"(Frankham, 1996; Franklin, 1980)","plainCitation":"(Frankham, 1996; Franklin, 1980)","noteIndex":0},"citationItems":[{"id":98,"uris":["http://zotero.org/users/local/wg6A3x9B/items/ITZH8PRF"],"uri":["http://zotero.org/users/local/wg6A3x9B/items/ITZH8PRF"],"itemData":{"id":98,"type":"article-journal","container-title":"Conservation Biology","DOI":"10.1046/j.1523-1739.1996.10061500.x","ISSN":"0888-8892, 1523-1739","issue":"6","language":"en","page":"1500-1508","source":"Crossref","title":"Relationship of Genetic Variation to Population Size in Wildlife","volume":"10","author":[{"family":"Frankham","given":"Richard"}],"issued":{"date-parts":[["1996",12]]}}},{"id":987,"uris":["http://zotero.org/users/local/wg6A3x9B/items/P7J2TA8U"],"uri":["http://zotero.org/users/local/wg6A3x9B/items/P7J2TA8U"],"itemData":{"id":987,"type":"chapter","container-title":"Evolutionary change in small populations.","event-place":"Sunderland","page":"135-150","publisher":"Sinauer","publisher-place":"Sunderland","title":"Evolutionary change in small populations","author":[{"family":"Franklin","given":"Ian Robert"}],"editor":[{"family":"Soulé","given":"M E"},{"family":"Wilcox","given":"B A"}],"issued":{"date-parts":[["1980"]]}}}],"schema":"https://github.com/citation-style-language/schema/raw/master/csl-citation.json"}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(Frankham, 1996; Franklin, 1980)</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The extent to which a population is vulnerable to such effects is inversely related to the magnitude of </w:t>
      </w:r>
      <m:oMath>
        <m:r>
          <w:rPr>
            <w:rFonts w:ascii="Cambria Math" w:hAnsi="Cambria Math"/>
          </w:rPr>
          <m:t>Ne</m:t>
        </m:r>
      </m:oMath>
      <w:r w:rsidR="003B7842">
        <w:rPr>
          <w:rFonts w:asciiTheme="minorHAnsi" w:eastAsiaTheme="minorEastAsia" w:hAnsiTheme="minorHAnsi" w:cstheme="minorHAnsi"/>
        </w:rPr>
        <w:t xml:space="preserve">, </w:t>
      </w:r>
      <w:r w:rsidRPr="00AC6E6B">
        <w:rPr>
          <w:rFonts w:asciiTheme="minorHAnsi" w:hAnsiTheme="minorHAnsi" w:cstheme="minorHAnsi"/>
          <w:color w:val="000000" w:themeColor="text1"/>
        </w:rPr>
        <w:t xml:space="preserve">where the effects of drift will occur more slowly in populations with larger effective sizes than those with smaller effective sizes </w:t>
      </w:r>
      <w:r w:rsidR="00AD0467" w:rsidRPr="00AC6E6B">
        <w:rPr>
          <w:rFonts w:asciiTheme="minorHAnsi" w:hAnsiTheme="minorHAnsi" w:cstheme="minorHAnsi"/>
          <w:color w:val="000000" w:themeColor="text1"/>
        </w:rPr>
        <w:fldChar w:fldCharType="begin"/>
      </w:r>
      <w:r w:rsidR="00AD0467" w:rsidRPr="00AC6E6B">
        <w:rPr>
          <w:rFonts w:asciiTheme="minorHAnsi" w:hAnsiTheme="minorHAnsi" w:cstheme="minorHAnsi"/>
          <w:color w:val="000000" w:themeColor="text1"/>
        </w:rPr>
        <w:instrText xml:space="preserve"> ADDIN ZOTERO_ITEM CSL_CITATION {"citationID":"FOCBvxcY","properties":{"formattedCitation":"(Wang, 2005)","plainCitation":"(Wang, 2005)","noteIndex":0},"citationItems":[{"id":1063,"uris":["http://zotero.org/users/local/wg6A3x9B/items/CQ4HCC2Z"],"uri":["http://zotero.org/users/local/wg6A3x9B/items/CQ4HCC2Z"],"itemData":{"id":1063,"type":"article-journal","container-title":"Philosophical Transactions of the Royal Society B: Biological Sciences","DOI":"10.1098/rstb.2005.1682","ISSN":"0962-8436, 1471-2970","issue":"1459","journalAbbreviation":"Phil. Trans. R. Soc. B","language":"en","page":"1395-1409","source":"DOI.org (Crossref)","title":"Estimation of effective population sizes from data on genetic markers","volume":"360","author":[{"family":"Wang","given":"J"}],"issued":{"date-parts":[["2005",7,29]]}}}],"schema":"https://github.com/citation-style-language/schema/raw/master/csl-citation.json"} </w:instrText>
      </w:r>
      <w:r w:rsidR="00AD0467" w:rsidRPr="00AC6E6B">
        <w:rPr>
          <w:rFonts w:asciiTheme="minorHAnsi" w:hAnsiTheme="minorHAnsi" w:cstheme="minorHAnsi"/>
          <w:color w:val="000000" w:themeColor="text1"/>
        </w:rPr>
        <w:fldChar w:fldCharType="separate"/>
      </w:r>
      <w:r w:rsidR="00AD0467" w:rsidRPr="00AC6E6B">
        <w:rPr>
          <w:rFonts w:asciiTheme="minorHAnsi" w:hAnsiTheme="minorHAnsi" w:cstheme="minorHAnsi"/>
          <w:noProof/>
          <w:color w:val="000000" w:themeColor="text1"/>
        </w:rPr>
        <w:t>(Wang, 2005)</w:t>
      </w:r>
      <w:r w:rsidR="00AD0467" w:rsidRPr="00AC6E6B">
        <w:rPr>
          <w:rFonts w:asciiTheme="minorHAnsi" w:hAnsiTheme="minorHAnsi" w:cstheme="minorHAnsi"/>
          <w:color w:val="000000" w:themeColor="text1"/>
        </w:rPr>
        <w:fldChar w:fldCharType="end"/>
      </w:r>
      <w:r w:rsidR="00AD0467"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When a genetic sample contains only individuals from a single age-cohort (a group of individuals having the same age-class), then the estimate of</w:t>
      </w:r>
      <w:r w:rsidR="003B7842">
        <w:rPr>
          <w:rFonts w:asciiTheme="minorHAnsi" w:hAnsiTheme="minorHAnsi" w:cstheme="minorHAnsi"/>
          <w:i/>
          <w:color w:val="000000" w:themeColor="text1"/>
        </w:rPr>
        <w:t xml:space="preserve"> </w:t>
      </w:r>
      <m:oMath>
        <m:r>
          <w:rPr>
            <w:rFonts w:ascii="Cambria Math" w:hAnsi="Cambria Math"/>
          </w:rPr>
          <m:t>Ne</m:t>
        </m:r>
      </m:oMath>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corresponds to the effective number of breeders (</w:t>
      </w:r>
      <m:oMath>
        <m:r>
          <w:rPr>
            <w:rFonts w:ascii="Cambria Math" w:hAnsi="Cambria Math"/>
          </w:rPr>
          <m:t>Nb</m:t>
        </m:r>
      </m:oMath>
      <w:r w:rsidRPr="00AC6E6B">
        <w:rPr>
          <w:rFonts w:asciiTheme="minorHAnsi" w:hAnsiTheme="minorHAnsi" w:cstheme="minorHAnsi"/>
          <w:color w:val="000000" w:themeColor="text1"/>
        </w:rPr>
        <w:t xml:space="preserve">) which contributed offspring to that cohort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{"citationID":"i9rsYURf","properties":{"formattedCitation":"(Wang, Santiago, &amp; Caballero, 2016; Waples, Luikart, Faulkner, &amp; Tallmon, 2013)","plainCitation":"(Wang, Santiago, &amp; Caballero, 2016; Waples, Luikart, Faulkner, &amp; Tallmon, 2013)","noteIndex":0},"citationItems":[{"id":76,"uris":["http://zotero.org/users/local/wg6A3x9B/items/48QK5VUR"],"uri":["http://zotero.org/users/local/wg6A3x9B/items/48QK5VUR"],"itemData":{"id":76,"type":"article-journal","container-title":"Heredity","DOI":"10.1038/hdy.2016.43","ISSN":"0018-067X, 1365-2540","issue":"4","page":"193-206","source":"CrossRef","title":"Prediction and estimation of effective population size","volume":"117","author":[{"family":"Wang","given":"J"},{"family":"Santiago","given":"E"},{"family":"Caballero","given":"A"}],"issued":{"date-parts":[["2016",10]]}}},{"id":327,"uris":["http://zotero.org/users/local/wg6A3x9B/items/Y2H9MQ8E"],"uri":["http://zotero.org/users/local/wg6A3x9B/items/Y2H9MQ8E"],"itemData":{"id":327,"type":"article-journal","container-title":"Proceedings of the Royal Society B: Biological Sciences","DOI":"10.1098/rspb.2013.1339","ISSN":"0962-8452, 1471-2954","issue":"1768","language":"en","page":"20131339-20131339","source":"Crossref","title":"Simple life-history traits explain key effective population size ratios across diverse taxa","volume":"280","author":[{"family":"Waples","given":"R S"},{"family":"Luikart","given":"G."},{"family":"Faulkner","given":"J. R."},{"family":"Tallmon","given":"D. A."}],"issued":{"date-parts":[["2013",8,7]]}}}],"schema":"https://github.com/citation-style-language/schema/raw/master/csl-citation.json"}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(Wang, Santiago, &amp; Caballero, 2016; Waples, Luikart, Faulkner, &amp; Tallmon, 2013)</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For long-lived, iteroparous species, </w:t>
      </w:r>
      <w:r w:rsidRPr="00AC6E6B">
        <w:rPr>
          <w:rFonts w:asciiTheme="minorHAnsi" w:hAnsiTheme="minorHAnsi" w:cstheme="minorHAnsi"/>
          <w:color w:val="000000" w:themeColor="text1"/>
          <w:shd w:val="clear" w:color="auto" w:fill="FFFFFF"/>
        </w:rPr>
        <w:t xml:space="preserve">estimates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vertAlign w:val="subscript"/>
        </w:rPr>
        <w:t xml:space="preserve"> </w:t>
      </w:r>
      <w:r w:rsidRPr="00AC6E6B">
        <w:rPr>
          <w:rFonts w:asciiTheme="minorHAnsi" w:hAnsiTheme="minorHAnsi" w:cstheme="minorHAnsi"/>
          <w:color w:val="000000" w:themeColor="text1"/>
        </w:rPr>
        <w:t>are generally considered more useful for monitoring as they apply to a single breeding season and represent an accessible parameter for monitoring population trends at ecological timescales most relevant to conservation and management needs</w:t>
      </w:r>
      <w:r w:rsidR="0033011F" w:rsidRPr="00AC6E6B">
        <w:rPr>
          <w:rFonts w:asciiTheme="minorHAnsi" w:hAnsiTheme="minorHAnsi" w:cstheme="minorHAnsi"/>
          <w:color w:val="000000" w:themeColor="text1"/>
        </w:rPr>
        <w:t xml:space="preserve"> </w:t>
      </w:r>
      <w:r w:rsidR="0033011F" w:rsidRPr="00AC6E6B">
        <w:rPr>
          <w:rFonts w:asciiTheme="minorHAnsi" w:hAnsiTheme="minorHAnsi" w:cstheme="minorHAnsi"/>
          <w:color w:val="000000" w:themeColor="text1"/>
        </w:rPr>
        <w:fldChar w:fldCharType="begin"/>
      </w:r>
      <w:r w:rsidR="0033011F" w:rsidRPr="00AC6E6B">
        <w:rPr>
          <w:rFonts w:asciiTheme="minorHAnsi" w:hAnsiTheme="minorHAnsi" w:cstheme="minorHAnsi"/>
          <w:color w:val="000000" w:themeColor="text1"/>
        </w:rPr>
        <w:instrText xml:space="preserve"> ADDIN ZOTERO_ITEM CSL_CITATION {"citationID":"wXFgIQ37","properties":{"formattedCitation":"(Ovenden et al., 2016; Schwartz et al., 2007; Waples &amp; Do, 2008)","plainCitation":"(Ovenden et al., 2016; Schwartz et al., 2007; Waples &amp; Do, 2008)","noteIndex":0},"citationItems":[{"id":588,"uris":["http://zotero.org/users/local/wg6A3x9B/items/2N68HMBP"],"uri":["http://zotero.org/users/local/wg6A3x9B/items/2N68HMBP"],"itemData":{"id":588,"type":"article-journal","container-title":"Journal of Fish Biology","DOI":"10.1111/jfb.13129","ISSN":"00221112","issue":"6","language":"en","page":"2505-2518","source":"Crossref","title":"Can estimates of genetic effective population size contribute to fisheries stock assessments?","volume":"89","author":[{"family":"Ovenden","given":"J. R."},{"family":"Leigh","given":"G. M."},{"family":"Blower","given":"D. C."},{"family":"Jones","given":"A. T."},{"family":"Moore","given":"A."},{"family":"Bustamante","given":"C."},{"family":"Buckworth","given":"R. C."},{"family":"Bennett","given":"M. B."},{"family":"Dudgeon","given":"C. L."}],"issued":{"date-parts":[["2016",12]]}}},{"id":975,"uris":["http://zotero.org/users/local/wg6A3x9B/items/H7IP32AA"],"uri":["http://zotero.org/users/local/wg6A3x9B/items/H7IP32AA"],"itemData":{"id":975,"type":"article-journal","container-title":"Trends in ecology &amp; evolution","DOI":"10.1016/j.tree.2006.08.009","ISSN":"0169-5347","issue":"1","journalAbbreviation":"Trends in ecology &amp; evolution","page":"25-33","title":"Genetic monitoring as a promising tool for conservation and management","volume":"22","author":[{"family":"Schwartz","given":"Michael K"},{"family":"Luikart","given":"Gordon"},{"family":"Waples","given":"Robin S"}],"issued":{"date-parts":[["2007"]]}}},{"id":60,"uris":["http://zotero.org/users/local/wg6A3x9B/items/FUVJHD8K"],"uri":["http://zotero.org/users/local/wg6A3x9B/items/FUVJHD8K"],"itemData":{"id":60,"type":"article-journal","container-title":"Molecular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0033011F" w:rsidRPr="00AC6E6B">
        <w:rPr>
          <w:rFonts w:asciiTheme="minorHAnsi" w:hAnsiTheme="minorHAnsi" w:cstheme="minorHAnsi"/>
          <w:color w:val="000000" w:themeColor="text1"/>
        </w:rPr>
        <w:fldChar w:fldCharType="separate"/>
      </w:r>
      <w:r w:rsidR="0033011F" w:rsidRPr="00AC6E6B">
        <w:rPr>
          <w:rFonts w:asciiTheme="minorHAnsi" w:hAnsiTheme="minorHAnsi" w:cstheme="minorHAnsi"/>
          <w:noProof/>
          <w:color w:val="000000" w:themeColor="text1"/>
        </w:rPr>
        <w:t>(Ovenden et al., 2016; Schwartz et al., 2007; Waples &amp; Do, 2008)</w:t>
      </w:r>
      <w:r w:rsidR="0033011F" w:rsidRPr="00AC6E6B">
        <w:rPr>
          <w:rFonts w:asciiTheme="minorHAnsi" w:hAnsiTheme="minorHAnsi" w:cstheme="minorHAnsi"/>
          <w:color w:val="000000" w:themeColor="text1"/>
        </w:rPr>
        <w:fldChar w:fldCharType="end"/>
      </w:r>
      <w:r w:rsidR="0033011F"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 xml:space="preserve">Past research has confirmed the power and usefulness of </w:t>
      </w:r>
      <w:r w:rsidRPr="00AC6E6B">
        <w:rPr>
          <w:rFonts w:asciiTheme="minorHAnsi" w:hAnsiTheme="minorHAnsi" w:cstheme="minorHAnsi"/>
          <w:i/>
          <w:color w:val="000000" w:themeColor="text1"/>
        </w:rPr>
        <w:t>Nb</w:t>
      </w:r>
      <w:r w:rsidRPr="00AC6E6B">
        <w:rPr>
          <w:rFonts w:asciiTheme="minorHAnsi" w:hAnsiTheme="minorHAnsi" w:cstheme="minorHAnsi"/>
          <w:color w:val="000000" w:themeColor="text1"/>
        </w:rPr>
        <w:t xml:space="preserve"> as a tool to monitor population trends</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{"citationID":"O1o7fre0","properties":{"formattedCitation":"(Antao, P\\uc0\\u233{}rez-Figueroa, &amp; Luikart, 2011; Nunziata &amp; Weisrock, 2018)","plainCitation":"(Antao, Pérez-Figueroa, &amp; Luikart, 2011; Nunziata &amp; Weisrock, 2018)","noteIndex":0},"citationItems":[{"id":481,"uris":["http://zotero.org/users/local/wg6A3x9B/items/GYP2CXGP"],"uri":["http://zotero.org/users/local/wg6A3x9B/items/GYP2CXGP"],"itemData":{"id":481,"type":"article-journal","container-title":"Evolutionary Applications","DOI":"10.1111/j.1752-4571.2010.00150.x","ISSN":"17524571","issue":"1","language":"en","page":"144-154","source":"Crossref","title":"Early detection of population declines: high power of genetic monitoring using effective population size estimators: Early detection of population declines","title-short":"Early detection of population declines","volume":"4","author":[{"family":"Antao","given":"Tiago"},{"family":"Pérez-Figueroa","given":"Andrés"},{"family":"Luikart","given":"Gordon"}],"issued":{"date-parts":[["2011",1]]}}},{"id":157,"uris":["http://zotero.org/users/local/wg6A3x9B/items/MBHUSV6N"],"uri":["http://zotero.org/users/local/wg6A3x9B/items/MBHUSV6N"],"itemData":{"id":157,"type":"article-journal","container-title":"Heredity","DOI":"10.1038/s41437-017-0037-y","ISSN":"0018-067X, 1365-2540","issue":"3","language":"en","page":"196-207","source":"Crossref","title":"Estimation of contemporary effective population size and population declines using RAD sequence data","volume":"120","author":[{"family":"Nunziata","given":"Schyler O."},{"family":"Weisrock","given":"David W."}],"issued":{"date-parts":[["2018",3]]}}}],"schema":"https://github.com/citation-style-language/schema/raw/master/csl-citation.json"}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eastAsia="Times New Roman" w:hAnsiTheme="minorHAnsi" w:cstheme="minorHAnsi"/>
          <w:color w:val="000000" w:themeColor="text1"/>
        </w:rPr>
        <w:t>(Antao, Pérez-Figueroa, &amp; Luikart, 2011; Nunziata &amp; Weisrock,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For instance, quantifying changes in </w:t>
      </w:r>
      <m:oMath>
        <m:r>
          <w:rPr>
            <w:rFonts w:ascii="Cambria Math" w:hAnsi="Cambria Math"/>
          </w:rPr>
          <m:t>Nb</m:t>
        </m:r>
      </m:oMath>
      <w:r w:rsidR="00AC6E6B" w:rsidRPr="00AC6E6B">
        <w:rPr>
          <w:rFonts w:asciiTheme="minorHAnsi" w:hAnsiTheme="minorHAnsi" w:cstheme="minorHAnsi"/>
          <w:color w:val="000000" w:themeColor="text1"/>
        </w:rPr>
        <w:t xml:space="preserve"> </w:t>
      </w:r>
      <w:r w:rsidR="00AC6E6B" w:rsidRPr="00AC6E6B">
        <w:rPr>
          <w:rFonts w:asciiTheme="minorHAnsi" w:eastAsia="Times New Roman" w:hAnsiTheme="minorHAnsi" w:cstheme="minorHAnsi"/>
          <w:color w:val="000000" w:themeColor="text1"/>
          <w:lang w:val="en-US" w:eastAsia="en-US"/>
        </w:rPr>
        <w:t xml:space="preserve">over time provides high </w:t>
      </w:r>
      <w:r w:rsidR="00AC6E6B" w:rsidRPr="00CA3FE4">
        <w:rPr>
          <w:rFonts w:asciiTheme="minorHAnsi" w:eastAsia="Times New Roman" w:hAnsiTheme="minorHAnsi" w:cstheme="minorHAnsi"/>
          <w:color w:val="000000" w:themeColor="text1"/>
          <w:lang w:val="en-US" w:eastAsia="en-US"/>
        </w:rPr>
        <w:t xml:space="preserve">power to detect </w:t>
      </w:r>
      <w:r w:rsidR="003B7842" w:rsidRPr="00CA3FE4">
        <w:rPr>
          <w:rFonts w:asciiTheme="minorHAnsi" w:eastAsia="Times New Roman" w:hAnsiTheme="minorHAnsi" w:cstheme="minorHAnsi"/>
          <w:color w:val="000000" w:themeColor="text1"/>
          <w:lang w:val="en-US" w:eastAsia="en-US"/>
        </w:rPr>
        <w:t xml:space="preserve">population </w:t>
      </w:r>
      <w:r w:rsidR="00AC6E6B" w:rsidRPr="00CA3FE4">
        <w:rPr>
          <w:rFonts w:asciiTheme="minorHAnsi" w:eastAsia="Times New Roman" w:hAnsiTheme="minorHAnsi" w:cstheme="minorHAnsi"/>
          <w:color w:val="000000" w:themeColor="text1"/>
          <w:lang w:val="en-US" w:eastAsia="en-US"/>
        </w:rPr>
        <w:t>declines</w:t>
      </w:r>
      <w:r w:rsidR="00AC6E6B" w:rsidRPr="00AC6E6B">
        <w:rPr>
          <w:rFonts w:asciiTheme="minorHAnsi" w:eastAsia="Times New Roman" w:hAnsiTheme="minorHAnsi" w:cstheme="minorHAnsi"/>
          <w:color w:val="000000" w:themeColor="text1"/>
          <w:lang w:val="en-US" w:eastAsia="en-US"/>
        </w:rPr>
        <w:t xml:space="preserve"> (</w:t>
      </w:r>
      <w:proofErr w:type="spellStart"/>
      <w:r w:rsidR="00AC6E6B" w:rsidRPr="00AC6E6B">
        <w:rPr>
          <w:rFonts w:asciiTheme="minorHAnsi" w:eastAsia="Times New Roman" w:hAnsiTheme="minorHAnsi" w:cstheme="minorHAnsi"/>
          <w:color w:val="000000" w:themeColor="text1"/>
          <w:lang w:val="en-US" w:eastAsia="en-US"/>
        </w:rPr>
        <w:t>Luikart</w:t>
      </w:r>
      <w:proofErr w:type="spellEnd"/>
      <w:r w:rsidR="00AC6E6B" w:rsidRPr="00AC6E6B">
        <w:rPr>
          <w:rFonts w:asciiTheme="minorHAnsi" w:eastAsia="Times New Roman" w:hAnsiTheme="minorHAnsi" w:cstheme="minorHAnsi"/>
          <w:color w:val="000000" w:themeColor="text1"/>
          <w:lang w:val="en-US" w:eastAsia="en-US"/>
        </w:rPr>
        <w:t xml:space="preserve"> et al., 2020) and has helped to identify factors relevant to shaping populations (i.e., management interventions, demographic parameters) with successful outcomes reported for populations of commercially important bony fishes. </w:t>
      </w:r>
      <w:r w:rsidRPr="00AC6E6B">
        <w:rPr>
          <w:rFonts w:asciiTheme="minorHAnsi" w:hAnsiTheme="minorHAnsi" w:cstheme="minorHAnsi"/>
          <w:color w:val="000000" w:themeColor="text1"/>
        </w:rPr>
        <w:t xml:space="preserve">Examples include salmon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{"citationID":"gGM3DOCk","properties":{"formattedCitation":"(Bacles et al., 2018; Perrier, April, Cote, Bernatchez, &amp; Dionne, 2016)","plainCitation":"(Bacles et al., 2018; Perrier, April, Cote, Bernatchez, &amp; Dionne, 2016)","noteIndex":0},"citationItems":[{"id":690,"uris":["http://zotero.org/users/local/wg6A3x9B/items/GXNVAPG6"],"uri":["http://zotero.org/users/local/wg6A3x9B/items/GXNVAPG6"],"itemData":{"id":690,"type":"article-journal","container-title":"Journal of Fish Biology","DOI":"10.1111/jfb.13537","ISSN":"00221112","issue":"3","language":"en","page":"699-726","source":"Crossref","title":"Estimating the effective number of breeders from single parr samples for conservation monitoring of wild populations of Atlantic salmon Salmo salar: Decennial Temporal Variation in  Nb","title-short":"Estimating the effective number of breeders from single parr samples for conservation monitoring of wild populations of Atlantic salmon &lt;i&gt;Salmo salar&lt;/i&gt;","volume":"92","author":[{"family":"Bacles","given":"C. F. E."},{"family":"Bouchard","given":"C."},{"family":"Lange","given":"F."},{"family":"Manicki","given":"A."},{"family":"Tentelier","given":"C."},{"family":"Lepais","given":"O."}],"issued":{"date-parts":[["2018",3]]}}},{"id":936,"uris":["http://zotero.org/users/local/wg6A3x9B/items/G75FE9XG"],"uri":["http://zotero.org/users/local/wg6A3x9B/items/G75FE9XG"],"itemData":{"id":936,"type":"article-journal","container-title":"Conservation Genetics","DOI":"10.1007/s10592-015-0758-5","ISSN":"1566-0621, 1572-9737","issue":"1","journalAbbreviation":"Conserv Genet","language":"en","page":"31-44","source":"DOI.org (Crossref)","title":"Effective number of breeders in relation to census size as management tools for Atlantic salmon conservation in a context of stocked populations","volume":"17","author":[{"family":"Perrier","given":"Charles"},{"family":"April","given":"Julien"},{"family":"Cote","given":"Guillaume"},{"family":"Bernatchez","given":"Louis"},{"family":"Dionne","given":"Mélanie"}],"issued":{"date-parts":[["2016",2]]}}}],"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(Bacles et al., 2018; Perrier, April, Cote, Bernatchez, &amp; Dionne, 2016)</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trout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{"citationID":"rkGHGmSd","properties":{"formattedCitation":"(Ruzzante et al., 2019; Whiteley et al., 2013; Wood, Belmar-Lucero, Hutchings, &amp; Fraser, 2014)","plainCitation":"(Ruzzante et al., 2019; Whiteley et al., 2013; Wood, Belmar-Lucero, Hutchings, &amp; Fraser, 2014)","noteIndex":0},"citationItems":[{"id":1162,"uris":["http://zotero.org/users/local/wg6A3x9B/items/GEX4KZWN"],"uri":["http://zotero.org/users/local/wg6A3x9B/items/GEX4KZWN"],"itemData":{"id":1162,"type":"article-journal","container-title":"Methods in Ecology and Evolution","DOI":"10.1111/2041-210X.13243","note":"tex.publisher: Wiley Online Library\nCitation Key: ruzzantevalidation","page":"1445–1453","title":"Validation of close-kin mark-recapture (CKMR) methods for estimating population abundance","volume":"10","author":[{"family":"Ruzzante","given":"Daniel E"},{"family":"McCracken","given":"Gregory R"},{"family":"Førland","given":"Brage"},{"family":"MacMillan","given":"John"},{"family":"Notte","given":"Daniela"},{"family":"Buhariwalla","given":"Colin"},{"family":"Flemming","given":"Joanna Mills"},{"family":"Skaug","given":"Hans Julius"}],"issued":{"date-parts":[["2019"]]}}},{"id":1081,"uris":["http://zotero.org/users/local/wg6A3x9B/items/6V7XRNWX"],"uri":["http://zotero.org/users/local/wg6A3x9B/items/6V7XRNWX"],"itemData":{"id":1081,"type":"article-journal","container-title":"Canadian Journal of Fisheries and Aquatic Sciences","DOI":"10.1139/cjfas-2012-0493","issue":"5","note":"tex.publisher: NRC Research Press\nCitation Key: whiteley2013fragmentation","page":"678-688","title":"Fragmentation and patch size shape genetic structure of brook trout populations","volume":"70","author":[{"family":"Whiteley","given":"Andrew R"},{"family":"Coombs","given":"Jason A"},{"family":"Hudy","given":"Mark"},{"family":"Robinson","given":"Zachary"},{"family":"Colton","given":"Amanda R"},{"family":"Nislow","given":"Keith H"},{"family":"Letcher","given":"Benjamin H"}],"issued":{"date-parts":[["2013"]]}}},{"id":943,"uris":["http://zotero.org/users/local/wg6A3x9B/items/HBSUCQRC"],"uri":["http://zotero.org/users/local/wg6A3x9B/items/HBSUCQRC"],"itemData":{"id":943,"type":"article-journal","container-title":"Ecological Applications","DOI":"10.1890/13-1647.1","ISSN":"1051-0761","issue":"5","journalAbbreviation":"Ecological Applications","language":"en","page":"1085-1100","source":"DOI.org (Crossref)","title":"Relationship of habitat variability to population size in a stream fish","volume":"24","author":[{"family":"Wood","given":"Jacquelyn L. A."},{"family":"Belmar-Lucero","given":"Sebastian"},{"family":"Hutchings","given":"Jeffrey A."},{"family":"Fraser","given":"Dylan J."}],"issued":{"date-parts":[["2014",7]]}}}],"schema":"https://github.com/citation-style-language/schema/raw/master/csl-citation.json"}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(Ruzzante et al., 2019; Whiteley et al., 2013; Wood, Belmar-Lucero, Hutchings, &amp; Fraser, 2014)</w:t>
      </w:r>
      <w:r w:rsidR="0028474E" w:rsidRPr="00AC6E6B">
        <w:rPr>
          <w:rFonts w:asciiTheme="minorHAnsi" w:hAnsiTheme="minorHAnsi" w:cstheme="minorHAnsi"/>
          <w:color w:val="000000" w:themeColor="text1"/>
        </w:rPr>
        <w:fldChar w:fldCharType="end"/>
      </w:r>
      <w:r w:rsidR="00AA3854" w:rsidRPr="00AC6E6B">
        <w:rPr>
          <w:rFonts w:asciiTheme="minorHAnsi" w:hAnsiTheme="minorHAnsi" w:cstheme="minorHAnsi"/>
          <w:color w:val="000000" w:themeColor="text1"/>
        </w:rPr>
        <w:t xml:space="preserve">, </w:t>
      </w:r>
      <w:r w:rsidRPr="00AC6E6B">
        <w:rPr>
          <w:rFonts w:asciiTheme="minorHAnsi" w:hAnsiTheme="minorHAnsi" w:cstheme="minorHAnsi"/>
          <w:color w:val="000000" w:themeColor="text1"/>
        </w:rPr>
        <w:t>snapper</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{"citationID":"fxKzSyMY","properties":{"formattedCitation":"(Jones et al., 2019)","plainCitation":"(Jones et al., 2019)","noteIndex":0},"citationItems":[{"id":1041,"uris":["http://zotero.org/users/local/wg6A3x9B/items/3YBEETTI"],"uri":["http://zotero.org/users/local/wg6A3x9B/items/3YBEETTI"],"itemData":{"id":1041,"type":"article-journal","container-title":"Molecular Ecology","DOI":"10.1111/mec.15130","ISSN":"0962-1083, 1365-294X","issue":"12","journalAbbreviation":"Mol Ecol","language":"en","page":"2986-2995","source":"DOI.org (Crossref)","title":"Sweepstakes reproductive success is absent in a New Zealand snapper (Chrysophrus auratus) population protected from fishing despite “tiny” Ne/N ratios elsewhere","volume":"28","author":[{"family":"Jones","given":"A T"},{"family":"Lavery","given":"Shane D."},{"family":"Le Port","given":"Agnès"},{"family":"Wang","given":"You Gan"},{"family":"Blower","given":"Dean C"},{"family":"Ovenden","given":"Jennifer"}],"issued":{"date-parts":[["2019",6]]}}}],"schema":"https://github.com/citation-style-language/schema/raw/master/csl-citation.json"}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(Jones et al., 2019)</w:t>
      </w:r>
      <w:r w:rsidR="0028474E" w:rsidRPr="00AC6E6B">
        <w:rPr>
          <w:rFonts w:asciiTheme="minorHAnsi" w:hAnsiTheme="minorHAnsi" w:cstheme="minorHAnsi"/>
          <w:color w:val="000000" w:themeColor="text1"/>
        </w:rPr>
        <w:fldChar w:fldCharType="end"/>
      </w:r>
      <w:r w:rsidRPr="00AC6E6B">
        <w:rPr>
          <w:rFonts w:asciiTheme="minorHAnsi" w:hAnsiTheme="minorHAnsi" w:cstheme="minorHAnsi"/>
          <w:color w:val="000000" w:themeColor="text1"/>
        </w:rPr>
        <w:t xml:space="preserve"> and tuna</w:t>
      </w:r>
      <w:r w:rsidR="0028474E" w:rsidRPr="00AC6E6B">
        <w:rPr>
          <w:rFonts w:asciiTheme="minorHAnsi" w:hAnsiTheme="minorHAnsi" w:cstheme="minorHAnsi"/>
          <w:color w:val="000000" w:themeColor="text1"/>
        </w:rPr>
        <w:t xml:space="preserve"> </w:t>
      </w:r>
      <w:r w:rsidR="0028474E" w:rsidRPr="00AC6E6B">
        <w:rPr>
          <w:rFonts w:asciiTheme="minorHAnsi" w:hAnsiTheme="minorHAnsi" w:cstheme="minorHAnsi"/>
          <w:color w:val="000000" w:themeColor="text1"/>
        </w:rPr>
        <w:fldChar w:fldCharType="begin"/>
      </w:r>
      <w:r w:rsidR="0028474E" w:rsidRPr="00AC6E6B">
        <w:rPr>
          <w:rFonts w:asciiTheme="minorHAnsi" w:hAnsiTheme="minorHAnsi" w:cstheme="minorHAnsi"/>
          <w:color w:val="000000" w:themeColor="text1"/>
        </w:rPr>
        <w:instrText xml:space="preserve"> ADDIN ZOTERO_ITEM CSL_CITATION {"citationID":"WQ6NBjpI","properties":{"formattedCitation":"(Waples, Grewe, Bravington, Hillary, &amp; Feutry, 2018)","plainCitation":"(Waples, Grewe, Bravington, Hillary, &amp; Feutry, 2018)","noteIndex":0},"citationItems":[{"id":1042,"uris":["http://zotero.org/users/local/wg6A3x9B/items/2FLS6ARH"],"uri":["http://zotero.org/users/local/wg6A3x9B/items/2FLS6ARH"],"itemData":{"id":1042,"type":"article-journal","container-title":"Science Advances","DOI":"10.1126/sciadv.aar7759","ISSN":"2375-2548","issue":"7","journalAbbreviation":"Sci. Adv.","language":"en","page":"eaar7759","source":"DOI.org (Crossref)","title":"Robust estimates of a high ratio in a top marine predator, southern bluefin tuna","volume":"4","author":[{"family":"Waples","given":"R S"},{"family":"Grewe","given":"Peter M."},{"family":"Bravington","given":"Mark W."},{"family":"Hillary","given":"Richard"},{"family":"Feutry","given":"Pierre"}],"issued":{"date-parts":[["2018",7]]}}}],"schema":"https://github.com/citation-style-language/schema/raw/master/csl-citation.json"} </w:instrText>
      </w:r>
      <w:r w:rsidR="0028474E" w:rsidRPr="00AC6E6B">
        <w:rPr>
          <w:rFonts w:asciiTheme="minorHAnsi" w:hAnsiTheme="minorHAnsi" w:cstheme="minorHAnsi"/>
          <w:color w:val="000000" w:themeColor="text1"/>
        </w:rPr>
        <w:fldChar w:fldCharType="separate"/>
      </w:r>
      <w:r w:rsidR="0028474E" w:rsidRPr="00AC6E6B">
        <w:rPr>
          <w:rFonts w:asciiTheme="minorHAnsi" w:hAnsiTheme="minorHAnsi" w:cstheme="minorHAnsi"/>
          <w:noProof/>
          <w:color w:val="000000" w:themeColor="text1"/>
        </w:rPr>
        <w:t>(Waples, Grewe, Bravington, Hillary, &amp; Feutry, 2018)</w:t>
      </w:r>
      <w:r w:rsidR="0028474E" w:rsidRPr="00AC6E6B">
        <w:rPr>
          <w:rFonts w:asciiTheme="minorHAnsi" w:hAnsiTheme="minorHAnsi" w:cstheme="minorHAnsi"/>
          <w:color w:val="000000" w:themeColor="text1"/>
        </w:rPr>
        <w:fldChar w:fldCharType="end"/>
      </w:r>
      <w:r w:rsidR="0028474E" w:rsidRPr="00AC6E6B">
        <w:rPr>
          <w:rFonts w:asciiTheme="minorHAnsi" w:hAnsiTheme="minorHAnsi" w:cstheme="minorHAnsi"/>
          <w:color w:val="000000" w:themeColor="text1"/>
        </w:rPr>
        <w:t>.</w:t>
      </w:r>
      <w:r w:rsidRPr="00AC6E6B">
        <w:rPr>
          <w:rFonts w:asciiTheme="minorHAnsi" w:hAnsiTheme="minorHAnsi" w:cstheme="minorHAnsi"/>
          <w:color w:val="000000" w:themeColor="text1"/>
        </w:rPr>
        <w:t xml:space="preserve"> In these examples, both </w:t>
      </w:r>
      <w:r w:rsidR="00AC6E6B" w:rsidRPr="00AC6E6B">
        <w:rPr>
          <w:rFonts w:asciiTheme="minorHAnsi" w:hAnsiTheme="minorHAnsi" w:cstheme="minorHAnsi"/>
          <w:i/>
          <w:color w:val="000000" w:themeColor="text1"/>
        </w:rPr>
        <w:t>Nb</w:t>
      </w:r>
      <w:r w:rsidRPr="00AC6E6B">
        <w:rPr>
          <w:rFonts w:asciiTheme="minorHAnsi" w:hAnsiTheme="minorHAnsi" w:cstheme="minorHAnsi"/>
          <w:i/>
          <w:color w:val="000000" w:themeColor="text1"/>
        </w:rPr>
        <w:t xml:space="preserve"> </w:t>
      </w:r>
      <w:r w:rsidRPr="00AC6E6B">
        <w:rPr>
          <w:rFonts w:asciiTheme="minorHAnsi" w:hAnsiTheme="minorHAnsi" w:cstheme="minorHAnsi"/>
          <w:color w:val="000000" w:themeColor="text1"/>
        </w:rPr>
        <w:t xml:space="preserve">and </w:t>
      </w:r>
      <w:r w:rsidR="00AC6E6B" w:rsidRPr="00AC6E6B">
        <w:rPr>
          <w:rFonts w:asciiTheme="minorHAnsi" w:hAnsiTheme="minorHAnsi" w:cstheme="minorHAnsi"/>
          <w:i/>
          <w:color w:val="000000" w:themeColor="text1"/>
        </w:rPr>
        <w:t xml:space="preserve">Ne </w:t>
      </w:r>
      <w:r w:rsidRPr="00AC6E6B">
        <w:rPr>
          <w:rFonts w:asciiTheme="minorHAnsi" w:hAnsiTheme="minorHAnsi" w:cstheme="minorHAnsi"/>
          <w:color w:val="000000" w:themeColor="text1"/>
        </w:rPr>
        <w:t>were used to investigate demographic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variance in reproductive success under commercial harvest conditions) and environmental (</w:t>
      </w:r>
      <w:r w:rsidR="0080071F" w:rsidRPr="00AC6E6B">
        <w:rPr>
          <w:rFonts w:asciiTheme="minorHAnsi" w:hAnsiTheme="minorHAnsi" w:cstheme="minorHAnsi"/>
          <w:color w:val="000000" w:themeColor="text1"/>
        </w:rPr>
        <w:t>i.e</w:t>
      </w:r>
      <w:r w:rsidRPr="00AC6E6B">
        <w:rPr>
          <w:rFonts w:asciiTheme="minorHAnsi" w:hAnsiTheme="minorHAnsi" w:cstheme="minorHAnsi"/>
          <w:color w:val="000000" w:themeColor="text1"/>
        </w:rPr>
        <w:t>. stream productivity, competition, habitat quality, year-of-the-young development) effects on long-term population viability, with significant implications for management and conservation.</w:t>
      </w:r>
    </w:p>
    <w:p w14:paraId="4F9DAA25" w14:textId="28925313" w:rsidR="001235D3" w:rsidRPr="00DB19EF" w:rsidRDefault="001235D3" w:rsidP="0028474E">
      <w:pPr>
        <w:pStyle w:val="Standard"/>
        <w:spacing w:line="480" w:lineRule="auto"/>
        <w:ind w:firstLine="720"/>
        <w:jc w:val="both"/>
      </w:pPr>
      <w:r w:rsidRPr="00DB19EF">
        <w:t xml:space="preserve">In this study, we trialled a sampling and genotyping protocol aimed at estimating </w:t>
      </w:r>
      <w:r w:rsidRPr="00DB19EF">
        <w:rPr>
          <w:i/>
        </w:rPr>
        <w:t xml:space="preserve">Nb </w:t>
      </w:r>
      <w:r w:rsidRPr="00DB19EF">
        <w:t xml:space="preserve">over </w:t>
      </w:r>
      <w:r w:rsidR="007418AB">
        <w:t xml:space="preserve">time </w:t>
      </w:r>
      <w:r w:rsidR="00AC6E6B">
        <w:t>(</w:t>
      </w:r>
      <w:r w:rsidRPr="00DB19EF">
        <w:t>four breeding seasons</w:t>
      </w:r>
      <w:r w:rsidR="00AC6E6B">
        <w:t>;</w:t>
      </w:r>
      <w:r w:rsidRPr="00DB19EF">
        <w:t xml:space="preserve"> 2010-2013) in a population of </w:t>
      </w:r>
      <w:r w:rsidRPr="00DB19EF">
        <w:rPr>
          <w:i/>
        </w:rPr>
        <w:t xml:space="preserve">C. carcharias </w:t>
      </w:r>
      <w:r w:rsidRPr="00DB19EF">
        <w:t xml:space="preserve">of conservation concern. </w:t>
      </w:r>
      <w:r w:rsidRPr="00DB19EF">
        <w:lastRenderedPageBreak/>
        <w:t xml:space="preserve">We focus on the east Australia New-Zealand population (EAP) of </w:t>
      </w:r>
      <w:r w:rsidRPr="00DB19EF">
        <w:rPr>
          <w:i/>
        </w:rPr>
        <w:t>C. carcharias</w:t>
      </w:r>
      <w:r w:rsidRPr="00DB19EF">
        <w:t xml:space="preserve"> which, due to patterns of coastal residency and site fidelity </w:t>
      </w:r>
      <w:r w:rsidR="0028474E">
        <w:fldChar w:fldCharType="begin"/>
      </w:r>
      <w:r w:rsidR="00AE5E0F">
        <w:instrText xml:space="preserve"> ADDIN ZOTERO_ITEM CSL_CITATION {"citationID":"Ur2XAauU","properties":{"formattedCitation":"(B. Bruce, Harasti, Lee, Gallen, &amp; Bradford, 2019; Spaet, Patterson, Bradford, &amp; Butcher, 2020)","plainCitation":"(B. Bruce, Harasti, Lee, Gallen, &amp; Bradford, 2019; Spaet, Patterson, Bradford, &amp; Butcher, 2020)","noteIndex":0},"citationItems":[{"id":1019,"uris":["http://zotero.org/users/local/wg6A3x9B/items/R2PMNDPM"],"uri":["http://zotero.org/users/local/wg6A3x9B/items/R2PMNDPM"],"itemData":{"id":1019,"type":"article-journal","container-title":"Marine Ecology Progress Series","DOI":"10.3354/meps12969","note":"Citation Key: bruce2019broad","page":"1-15","title":"Broad-scale movements of juvenile white sharks Carcharodon carcharias in eastern Australia from acoustic and satellite telemetry","volume":"619","author":[{"family":"Bruce","given":"B"},{"family":"Harasti","given":"D"},{"family":"Lee","given":"K"},{"family":"Gallen","given":"C"},{"family":"Bradford","given":"R"}],"issued":{"date-parts":[["2019"]]}}},{"id":1232,"uris":["http://zotero.org/users/local/wg6A3x9B/items/EMARNW6U"],"uri":["http://zotero.org/users/local/wg6A3x9B/items/EMARNW6U"],"itemData":{"id":1232,"type":"article-journal","container-title":"Scientific Reports","issue":"1","note":"Citation Key: spaet2020spatiotemporal\npublisher: Nature Publishing Group","page":"1–13","title":"Spatiotemporal distribution patterns of immature Australasian white sharks (Carcharodon carcharias)","volume":"10","author":[{"family":"Spaet","given":"Julia LY"},{"family":"Patterson","given":"Toby A"},{"family":"Bradford","given":"Russell W"},{"family":"Butcher","given":"Paul A"}],"issued":{"date-parts":[["2020"]]}}}],"schema":"https://github.com/citation-style-language/schema/raw/master/csl-citation.json"} </w:instrText>
      </w:r>
      <w:r w:rsidR="0028474E">
        <w:fldChar w:fldCharType="separate"/>
      </w:r>
      <w:r w:rsidR="00941163">
        <w:rPr>
          <w:noProof/>
        </w:rPr>
        <w:t>(</w:t>
      </w:r>
      <w:r w:rsidR="00AE5E0F">
        <w:rPr>
          <w:noProof/>
        </w:rPr>
        <w:t>Bruce, Harasti, Lee, Gallen, &amp; Bradford, 2019; Spaet, Patterson, Bradford, &amp; Butcher, 2020)</w:t>
      </w:r>
      <w:r w:rsidR="0028474E">
        <w:fldChar w:fldCharType="end"/>
      </w:r>
      <w:r w:rsidR="00780A4D">
        <w:t>,</w:t>
      </w:r>
      <w:r w:rsidR="0028474E">
        <w:t xml:space="preserve"> </w:t>
      </w:r>
      <w:r w:rsidRPr="00DB19EF">
        <w:t xml:space="preserve">is genetically distinct from other identified populations in the North-Pacific, South-West Australia, Atlantic, South Africa, and Mediterranean </w:t>
      </w:r>
      <w:r w:rsidR="0028474E">
        <w:fldChar w:fldCharType="begin"/>
      </w:r>
      <w:r w:rsidR="0028474E">
        <w:instrText xml:space="preserve"> ADDIN ZOTERO_ITEM CSL_CITATION {"citationID":"7VJVMdDm","properties":{"formattedCitation":"(Andreotti et al., 2016; Blower et al., 2012; Gubili et al., 2010; O\\uc0\\u8217{}Leary et al., 2015; Tanaka, Kitamura, Mochizuki, &amp; Kofuji, 2011)","plainCitation":"(Andreotti et al., 2016; Blower et al., 2012; Gubili et al., 2010; O’Leary et al., 2015; Tanaka, Kitamura, Mochizuki, &amp; Kofuji, 2011)","noteIndex":0},"citationItems":[{"id":91,"uris":["http://zotero.org/users/local/wg6A3x9B/items/9VM5V4S9"],"uri":["http://zotero.org/users/local/wg6A3x9B/items/9VM5V4S9"],"itemData":{"id":91,"type":"article-journal","container-title":"Journal of Biogeography","DOI":"10.1111/jbi.12641","ISSN":"03050270","issue":"2","language":"en","page":"328-339","source":"Crossref","title":"New insights into the evolutionary history of white sharks, Carcharodon carcharias","volume":"43","author":[{"family":"Andreotti","given":"Sara"},{"family":"Heyden","given":"Sophie","non-dropping-particle":"von der"},{"family":"Henriques","given":"Romina"},{"family":"Rutzen","given":"Michael"},{"family":"Meÿer","given":"Michael"},{"family":"Oosthuizen","given":"Herman"},{"family":"Matthee","given":"Conrad A."}],"issued":{"date-parts":[["2016",2]]}}},{"id":372,"uris":["http://zotero.org/users/local/wg6A3x9B/items/QIB28RQC"],"uri":["http://zotero.org/users/local/wg6A3x9B/items/QIB28RQC"],"itemData":{"id":372,"type":"article-journal","container-title":"Marine Ecology Progress Series","DOI":"10.3354/meps09659","ISSN":"0171-8630, 1616-1599","language":"en","page":"229-244","source":"Crossref","title":"Population genetics of Australian white sharks reveals fine-scale spatial structure, transoceanic dispersal events and low effective population sizes","volume":"455","author":[{"family":"Blower","given":"D C"},{"family":"Pandolfi","given":"Jm"},{"family":"Bruce","given":"Bd"},{"family":"Gomez-Cabrera","given":"MdC"},{"family":"Ovenden","given":"Jr"}],"issued":{"date-parts":[["2012",5,30]]}}},{"id":1022,"uris":["http://zotero.org/users/local/wg6A3x9B/items/CQZ9QA49"],"uri":["http://zotero.org/users/local/wg6A3x9B/items/CQZ9QA49"],"itemData":{"id":1022,"type":"article-journal","container-title":"Proceedings of the Royal Society B: Biological Sciences","DOI":"10.1098/rspb.2010.1856","issue":"1712","note":"tex.publisher: The Royal Society\nCitation Key: gubili2010antipodean","page":"1679-1686","title":"Antipodean white sharks on a Mediterranean walkabout? Historical dispersal leads to genetic discontinuity and an endangered anomalous population","volume":"278","author":[{"family":"Gubili","given":"C"},{"family":"Bilgin","given":"Raşit"},{"family":"Kalkan","given":"Evrim"},{"family":"Karhan","given":"S Ünsal"},{"family":"Jones","given":"Catherine S"},{"family":"Sims","given":"David W"},{"family":"Kabasakal","given":"Hakan"},{"family":"Martin","given":"Andrew P"},{"family":"Noble","given":"Leslie R"}],"issued":{"date-parts":[["2010"]]}}},{"id":1072,"uris":["http://zotero.org/users/local/wg6A3x9B/items/ZL29M33K"],"uri":["http://zotero.org/users/local/wg6A3</w:instrText>
      </w:r>
      <w:r w:rsidR="0028474E" w:rsidRPr="00621923">
        <w:rPr>
          <w:lang w:val="fr-FR"/>
          <w:rPrChange w:id="4" w:author="Davenport, Danielle" w:date="2024-01-24T15:45:00Z">
            <w:rPr/>
          </w:rPrChange>
        </w:rPr>
        <w:instrText xml:space="preserve">x9B/items/ZL29M33K"],"itemData":{"id":1072,"type":"article-journal","container-title":"Journal of Heredity","DOI":"10.1093/jhered/esv001","ISSN":"0022-1503, 1465-7333","issue":"3","journalAbbreviation":"Journal of Heredity","language":"en","page":"258-265","source":"DOI.org (Crossref)","title":"Genetic Diversity of White Sharks, Carcharodon carcharias, in the Northwest Atlantic and Southern Africa","volume":"106","author":[{"family":"O'Leary","given":"S. J."},{"family":"Feldheim","given":"K. A."},{"family":"Fields","given":"A. T."},{"family":"Natanson","given":"L. J."},{"family":"Wintner","given":"S."},{"family":"Hussey","given":"N."},{"family":"Shivji","given":"M. S."},{"family":"Chapman","given":"D. D."}],"issued":{"date-parts":[["2015",5,1]]}}},{"id":706,"uris":["http://zotero.org/users/local/wg6A3x9B/items/DMRHZAWC"],"uri":["http://zotero.org/users/local/wg6A3x9B/items/DMRHZAWC"],"itemData":{"id":706,"type":"article-journal","container-title":"Marine and Freshwater Research","DOI":"10.1071/MF10130","ISSN":"1323-1650","issue":"6","language":"en","page":"548","source":"Crossref","title":"Age, growth and genetic status of the white shark (Carcharodon carcharias) from Kashima-nada, Japan","volume":"62","author":[{"family":"Tanaka","given":"S."},{"family":"Kitamura","given":"T."},{"family":"Mochizuki","given":"T."},{"family":"Kofuji","given":"K."}],"issued":{"date-parts":[["2011"]]}}}],"schema":"https://github.com/citation-style-language/schema/raw/master/csl-citation.json"} </w:instrText>
      </w:r>
      <w:r w:rsidR="0028474E">
        <w:fldChar w:fldCharType="separate"/>
      </w:r>
      <w:r w:rsidR="0028474E" w:rsidRPr="00621923">
        <w:rPr>
          <w:rFonts w:eastAsia="Times New Roman" w:cs="Times New Roman"/>
          <w:lang w:val="fr-FR"/>
          <w:rPrChange w:id="5" w:author="Davenport, Danielle" w:date="2024-01-24T15:45:00Z">
            <w:rPr>
              <w:rFonts w:eastAsia="Times New Roman" w:cs="Times New Roman"/>
            </w:rPr>
          </w:rPrChange>
        </w:rPr>
        <w:t>(Andreotti et al., 2016; Blower et al., 2012; Gubili et al., 2010; O’Leary et al., 2015; Tanaka, Kitamura, Mochizuki, &amp; Kofuji, 2011)</w:t>
      </w:r>
      <w:r w:rsidR="0028474E">
        <w:fldChar w:fldCharType="end"/>
      </w:r>
      <w:r w:rsidR="0028474E" w:rsidRPr="00AC6E6B">
        <w:rPr>
          <w:lang w:val="fr-FR"/>
        </w:rPr>
        <w:t xml:space="preserve">. </w:t>
      </w:r>
      <w:r w:rsidRPr="00DB19EF">
        <w:t xml:space="preserve">The EAP </w:t>
      </w:r>
      <w:r w:rsidR="00971B99">
        <w:t xml:space="preserve">has </w:t>
      </w:r>
      <w:r w:rsidRPr="00DB19EF">
        <w:t>experienced a large (</w:t>
      </w:r>
      <w:r w:rsidR="00AC6E6B">
        <w:t xml:space="preserve">&gt; </w:t>
      </w:r>
      <w:r w:rsidRPr="00DB19EF">
        <w:t xml:space="preserve">90%) decline during the 20th century due to targeted fishing and mortalities associated with bather protection programs </w:t>
      </w:r>
      <w:r w:rsidR="0028474E">
        <w:fldChar w:fldCharType="begin"/>
      </w:r>
      <w:r w:rsidR="0028474E">
        <w:instrText xml:space="preserve"> ADDIN ZOTERO_ITEM CSL_CITATION {"citationID":"yZm6UWHk","properties":{"formattedCitation":"(Reid, Robbins, &amp; Peddemors, 2011; Roff, Brown, Priest, &amp; Mumby, 2018)","plainCitation":"(Reid, Robbins, &amp; Peddemors, 2011; Roff, Brown, Priest, &amp; Mumby, 2018)","noteIndex":0},"citationItems":[{"id":411,"uris":["http://zotero.org/users/local/wg6A3x9B/items/KVU7KL4T"],"uri":["http://zotero.org/users/local/wg6A3x9B/items/KVU7KL4T"],"itemData":{"id":411,"type":"article-journal","container-title":"Marine and Freshwater Research","DOI":"10.1071/MF10162","ISSN":"1323-1650","issue":"6","language":"en","page":"676","source":"Crossref","title":"Decadal trends in shark catches and effort from the New South Wales, Australia, Shark Meshing Program 1950 - 2010","volume":"62","author":[{"family":"Reid","given":"D. D."},{"family":"Robbins","given":"W. D."},{"family":"Peddemors","given":"V. M."}],"issued":{"date-parts":[["2011"]]}}},{"id":819,"uris":["http://zotero.org/users/local/wg6A3x9B/items/T8W2ZPE2"],"uri":["http://zotero.org/users/local/wg6A3x9B/items/T8W2ZPE2"],"itemData":{"id":819,"type":"article-journal","container-title":"Communications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28474E">
        <w:fldChar w:fldCharType="separate"/>
      </w:r>
      <w:r w:rsidR="0028474E">
        <w:rPr>
          <w:noProof/>
        </w:rPr>
        <w:t xml:space="preserve">(Reid, Robbins, &amp; Peddemors, 2011; Roff, </w:t>
      </w:r>
      <w:r w:rsidR="00EA1234">
        <w:rPr>
          <w:noProof/>
        </w:rPr>
        <w:t>et al.,</w:t>
      </w:r>
      <w:r w:rsidR="0028474E">
        <w:rPr>
          <w:noProof/>
        </w:rPr>
        <w:t xml:space="preserve"> 2018)</w:t>
      </w:r>
      <w:r w:rsidR="0028474E">
        <w:fldChar w:fldCharType="end"/>
      </w:r>
      <w:r w:rsidRPr="00DB19EF">
        <w:t>, however recovery is now anticipated due to protection through international conventions and jurisdictional legislature [</w:t>
      </w:r>
      <w:r w:rsidR="0080071F" w:rsidRPr="00DB19EF">
        <w:t>i.e</w:t>
      </w:r>
      <w:r w:rsidRPr="00DB19EF">
        <w:t xml:space="preserve">. International Plan of Action for the Conservation and Management of Sharks </w:t>
      </w:r>
      <w:r w:rsidR="00A739C3">
        <w:fldChar w:fldCharType="begin"/>
      </w:r>
      <w:r w:rsidR="00A739C3">
        <w:instrText xml:space="preserve"> ADDIN ZOTERO_ITEM CSL_CITATION {"citationID":"4UNagTPf","properties":{"formattedCitation":"(FAO, 2000)","plainCitation":"(FAO, 2000)","noteIndex":0},"citationItems":[{"id":1244,"uris":["http://zotero.org/users/local/wg6A3x9B/items/LFLUK4LL"],"uri":["http://zotero.org/users/local/wg6A3x9B/items/LFLUK4LL"],"itemData":{"id":1244,"type":"report","event-place":"Rome","publisher-place":"Rome","title":"The International Plan of Action for the Conservation and Management of Sharks.","author":[{"family":"FAO","given":""}],"issued":{"date-parts":[["2000"]]}}}],"schema":"https://github.com/citation-style-language/schema/raw/master/csl-citation.json"} </w:instrText>
      </w:r>
      <w:r w:rsidR="00A739C3">
        <w:fldChar w:fldCharType="separate"/>
      </w:r>
      <w:r w:rsidR="00A739C3">
        <w:rPr>
          <w:noProof/>
        </w:rPr>
        <w:t>(FAO, 2000)</w:t>
      </w:r>
      <w:r w:rsidR="00A739C3">
        <w:fldChar w:fldCharType="end"/>
      </w:r>
      <w:r w:rsidR="00A739C3">
        <w:t xml:space="preserve"> </w:t>
      </w:r>
      <w:r w:rsidR="00AA3854" w:rsidRPr="00DB19EF">
        <w:t xml:space="preserve">and the Environment Protection and Biodiversity Conservation (EPBC) Act of 1999 </w:t>
      </w:r>
      <w:r w:rsidR="00A739C3">
        <w:fldChar w:fldCharType="begin"/>
      </w:r>
      <w:r w:rsidR="00A739C3">
        <w:instrText xml:space="preserve"> ADDIN ZOTERO_ITEM CSL_CITATION {"citationID":"TGaR4JGo","properties":{"formattedCitation":"(EPBC, 1999)","plainCitation":"(EPBC, 1999)","noteIndex":0},"citationItems":[{"id":1026,"uris":["http://zotero.org/users/local/wg6A3x9B/items/E4ITP636"],"uri":["http://zotero.org/users/local/wg6A3x9B/items/E4ITP636"],"itemData":{"id":1026,"type":"article-journal","container-title":"Commonwealth of Australia","note":"Citation Key: act1999environment","title":"Environment protection and biodiversity conservation act","author":[{"family":"EPBC","given":""}],"issued":{"date-parts":[["1999"]]}}}],"schema":"https://github.com/citation-style-language/schema/raw/master/csl-citation.json"} </w:instrText>
      </w:r>
      <w:r w:rsidR="00A739C3">
        <w:fldChar w:fldCharType="separate"/>
      </w:r>
      <w:r w:rsidR="00A739C3">
        <w:rPr>
          <w:noProof/>
        </w:rPr>
        <w:t>(EPBC, 1999)</w:t>
      </w:r>
      <w:r w:rsidR="00A739C3">
        <w:fldChar w:fldCharType="end"/>
      </w:r>
      <w:r w:rsidRPr="00DB19EF">
        <w:t xml:space="preserve">]. Previous efforts to detect </w:t>
      </w:r>
      <w:r w:rsidRPr="008729FC">
        <w:t xml:space="preserve">population recovery using historical catch data </w:t>
      </w:r>
      <w:r w:rsidR="00F55D9E" w:rsidRPr="008729FC">
        <w:fldChar w:fldCharType="begin"/>
      </w:r>
      <w:r w:rsidR="00F55D9E" w:rsidRPr="008729FC">
        <w:instrText xml:space="preserve"> ADDIN ZOTERO_ITEM CSL_CITATION {"citationID":"Gdom5aat","properties":{"formattedCitation":"(Roff et al., 2018)","plainCitation":"(Roff et al., 2018)","noteIndex":0},"citationItems":[{"id":819,"uris":["http://zotero.org/users/local/wg6A3x9B/items/T8W2ZPE2"],"uri":["http://zotero.org/users/local/wg6A3x9B/items/T8W2ZPE2"],"itemData":{"id":819,"type":"article-journal","container-title":"Communications Biology","DOI":"10.1038/s42003-018-0233-1","ISSN":"2399-3642","issue":"1","language":"en","source":"Crossref","title":"Decline of coastal apex shark populations over the past half century","URL":"http://www.nature.com/articles/s42003-018-0233-1","volume":"1","author":[{"family":"Roff","given":"George"},{"family":"Brown","given":"Christopher J."},{"family":"Priest","given":"Mark A."},{"family":"Mumby","given":"Peter J."}],"accessed":{"date-parts":[["2018",12,19]]},"issued":{"date-parts":[["2018",12]]}}}],"schema":"https://github.com/citation-style-language/schema/raw/master/csl-citation.json"} </w:instrText>
      </w:r>
      <w:r w:rsidR="00F55D9E" w:rsidRPr="008729FC">
        <w:fldChar w:fldCharType="separate"/>
      </w:r>
      <w:r w:rsidR="00F55D9E" w:rsidRPr="008729FC">
        <w:rPr>
          <w:noProof/>
        </w:rPr>
        <w:t>(Roff et al., 2018)</w:t>
      </w:r>
      <w:r w:rsidR="00F55D9E" w:rsidRPr="008729FC">
        <w:fldChar w:fldCharType="end"/>
      </w:r>
      <w:r w:rsidRPr="008729FC">
        <w:t xml:space="preserve"> and genetic close-kin-mark-recapture (Bruce et al., 2018; Hillary et al., 2018) found </w:t>
      </w:r>
      <w:r w:rsidR="00495911" w:rsidRPr="008729FC">
        <w:t xml:space="preserve">a </w:t>
      </w:r>
      <w:r w:rsidR="00802CCE" w:rsidRPr="008729FC">
        <w:t>“</w:t>
      </w:r>
      <w:r w:rsidR="00495911" w:rsidRPr="008729FC">
        <w:t>stable</w:t>
      </w:r>
      <w:r w:rsidR="00802CCE" w:rsidRPr="008729FC">
        <w:t>”</w:t>
      </w:r>
      <w:r w:rsidR="00495911" w:rsidRPr="008729FC">
        <w:t xml:space="preserve"> tren</w:t>
      </w:r>
      <w:r w:rsidR="00802CCE" w:rsidRPr="008729FC">
        <w:t>d (Bruce et al., 2018</w:t>
      </w:r>
      <w:r w:rsidR="008729FC" w:rsidRPr="008729FC">
        <w:t>)</w:t>
      </w:r>
      <w:r w:rsidRPr="008729FC">
        <w:t>.</w:t>
      </w:r>
      <w:r w:rsidRPr="00DB19EF">
        <w:t xml:space="preserve"> Updated bather-protection programs </w:t>
      </w:r>
      <w:r w:rsidR="00AA490E" w:rsidRPr="00DB19EF">
        <w:t xml:space="preserve">along parts of east coast </w:t>
      </w:r>
      <w:r w:rsidR="00AA490E" w:rsidRPr="00AC6E6B">
        <w:t xml:space="preserve">Australia </w:t>
      </w:r>
      <w:r w:rsidRPr="00AC6E6B">
        <w:t>(</w:t>
      </w:r>
      <w:r w:rsidR="0080071F" w:rsidRPr="00AC6E6B">
        <w:t>i.e</w:t>
      </w:r>
      <w:r w:rsidRPr="00AC6E6B">
        <w:t xml:space="preserve">. </w:t>
      </w:r>
      <w:r w:rsidR="00AC6E6B" w:rsidRPr="00AC6E6B">
        <w:t xml:space="preserve">'Shark Management Alert in Real Time' </w:t>
      </w:r>
      <w:r w:rsidR="00AC6E6B">
        <w:t>(</w:t>
      </w:r>
      <w:r w:rsidRPr="00AC6E6B">
        <w:t>SMART</w:t>
      </w:r>
      <w:r w:rsidR="00AC6E6B">
        <w:t>)</w:t>
      </w:r>
      <w:r w:rsidRPr="00DB19EF">
        <w:t xml:space="preserve"> drumlines, see</w:t>
      </w:r>
      <w:r w:rsidR="00F55D9E">
        <w:t xml:space="preserve"> </w:t>
      </w:r>
      <w:r w:rsidR="00F55D9E">
        <w:fldChar w:fldCharType="begin"/>
      </w:r>
      <w:r w:rsidR="00F55D9E">
        <w:instrText xml:space="preserve"> ADDIN ZOTERO_ITEM CSL_CITATION {"citationID":"QM39KK9X","properties":{"formattedCitation":"(Tate et al., 2019)","plainCitation":"(Tate et al., 2019)","noteIndex":0},"citationItems":[{"id":1182,"uris":["http://zotero.org/users/local/wg6A3x9B/items/L6Q7Z7QV"],"uri":["http://zotero.org/users/local/wg6A3x9B/items/L6Q7Z7QV"],"itemData":{"id":1182,"type":"article-journal","container-title":"Conservation physiology","DOI":"10.1093/conphys/coz042","issue":"1","note":"Citation Key: tate2019acute\ntex.publisher: Oxford University Press","page":"coz042","title":"The acute physiological status of white sharks (Carcharodon carcharias) exhibits minimal variation after capture on SMART drumlines","volume":"7","author":[{"family":"Tate","given":"RD"},{"family":"Cullis","given":"BR"},{"family":"Smith","given":"Stephen DA"},{"family":"Kelaher","given":"Brendan P"},{"family":"Brand","given":"CP"},{"family":"Gallen","given":"CR"},{"family":"Mandelman","given":"JW"},{"family":"Butcher","given":"Paul A"}],"issued":{"date-parts":[["2019"]]}}}],"schema":"https://github.com/citation-style-language/schema/raw/master/csl-citation.json"} </w:instrText>
      </w:r>
      <w:r w:rsidR="00F55D9E">
        <w:fldChar w:fldCharType="separate"/>
      </w:r>
      <w:r w:rsidR="00F55D9E">
        <w:rPr>
          <w:noProof/>
        </w:rPr>
        <w:t>Tate et al., 2019)</w:t>
      </w:r>
      <w:r w:rsidR="00F55D9E">
        <w:fldChar w:fldCharType="end"/>
      </w:r>
      <w:r w:rsidR="009D6C74">
        <w:t>,</w:t>
      </w:r>
      <w:r w:rsidRPr="00DB19EF">
        <w:t xml:space="preserve"> aimed at minimising unfavourable interaction</w:t>
      </w:r>
      <w:r w:rsidR="00AA490E" w:rsidRPr="00DB19EF">
        <w:t>s with marine environment users</w:t>
      </w:r>
      <w:r w:rsidR="009D6C74">
        <w:t>,</w:t>
      </w:r>
      <w:r w:rsidR="00AA490E" w:rsidRPr="00DB19EF">
        <w:t xml:space="preserve"> </w:t>
      </w:r>
      <w:r w:rsidRPr="00DB19EF">
        <w:t xml:space="preserve">offer an opportunity for non-lethal tissue sampling and </w:t>
      </w:r>
      <w:r w:rsidR="00AA490E" w:rsidRPr="00DB19EF">
        <w:t xml:space="preserve">to </w:t>
      </w:r>
      <w:r w:rsidRPr="00DB19EF">
        <w:t>determine the usefulness of th</w:t>
      </w:r>
      <w:r w:rsidR="00AA490E" w:rsidRPr="00DB19EF">
        <w:t>is genetic monitoring method</w:t>
      </w:r>
      <w:r w:rsidRPr="00DB19EF">
        <w:t xml:space="preserve"> </w:t>
      </w:r>
      <w:r w:rsidR="00AA490E" w:rsidRPr="00DB19EF">
        <w:t>in the</w:t>
      </w:r>
      <w:r w:rsidRPr="00DB19EF">
        <w:t xml:space="preserve"> EAP. Our specific objectives were to: (</w:t>
      </w:r>
      <w:proofErr w:type="spellStart"/>
      <w:r w:rsidRPr="00DB19EF">
        <w:t>i</w:t>
      </w:r>
      <w:proofErr w:type="spellEnd"/>
      <w:r w:rsidRPr="00DB19EF">
        <w:t xml:space="preserve">) use two genetic methodologies </w:t>
      </w:r>
      <w:r w:rsidR="00AA3854" w:rsidRPr="00DB19EF">
        <w:t xml:space="preserve">to estimate </w:t>
      </w:r>
      <m:oMath>
        <m:r>
          <w:rPr>
            <w:rFonts w:ascii="Cambria Math" w:hAnsi="Cambria Math"/>
          </w:rPr>
          <m:t>Nb</m:t>
        </m:r>
      </m:oMath>
      <w:r w:rsidR="00AA3854" w:rsidRPr="00DB19EF">
        <w:t xml:space="preserve"> over time in the EAP </w:t>
      </w:r>
      <w:r w:rsidRPr="00DB19EF">
        <w:t xml:space="preserve">[sibship assignment (SA) </w:t>
      </w:r>
      <w:r w:rsidR="00F55D9E">
        <w:fldChar w:fldCharType="begin"/>
      </w:r>
      <w:r w:rsidR="00F55D9E">
        <w:instrText xml:space="preserve"> ADDIN ZOTERO_ITEM CSL_CITATION {"citationID":"ea4gd9Qv","properties":{"formattedCitation":"(Wang, 2009)","plainCitation":"(Wang, 2009)","noteIndex":0},"citationItems":[{"id":930,"uris":["http://zotero.org/users/local/wg6A3x9B/items/E4DHSSLA"],"uri":["http://zotero.org/users/local/wg6A3x9B/items/E4DHSSLA"],"itemData":{"id":930,"type":"article-journal","container-title":"Molecular Ecology","DOI":"10.1111/j.1365-294X.2009.04175.x","ISSN":"09621083, 1365294X","issue":"10","language":"en","page":"2148-2164","source":"DOI.org (Crossref)","title":"A new method for estimating effective population sizes from a single sample of multilocus genotypes","volume":"18","author":[{"family":"Wang","given":"J"}],"issued":{"date-parts":[["2009",5]]}}}],"schema":"https://github.com/citation-style-language/schema/raw/master/csl-citation.json"} </w:instrText>
      </w:r>
      <w:r w:rsidR="00F55D9E">
        <w:fldChar w:fldCharType="separate"/>
      </w:r>
      <w:r w:rsidR="00F55D9E">
        <w:rPr>
          <w:noProof/>
        </w:rPr>
        <w:t>(Wang, 2009)</w:t>
      </w:r>
      <w:r w:rsidR="00F55D9E">
        <w:fldChar w:fldCharType="end"/>
      </w:r>
      <w:r w:rsidR="00F55D9E">
        <w:t xml:space="preserve"> </w:t>
      </w:r>
      <w:r w:rsidRPr="00DB19EF">
        <w:t xml:space="preserve">and linkage-disequilibrium (LD) </w:t>
      </w:r>
      <w:r w:rsidR="00F55D9E">
        <w:fldChar w:fldCharType="begin"/>
      </w:r>
      <w:r w:rsidR="00F55D9E">
        <w:instrText xml:space="preserve"> ADDIN ZOTERO_ITEM CSL_CITATION {"citationID":"sjkoB1a3","properties":{"formattedCitation":"(Hill, 1974, p. 197; Waples, 2006)","plainCitation":"(Hill, 1974, p. 197;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G"}],"issued":{"date-parts":[["1974"]]}},"locator":"197"},{"id":317,"uris":["http://zotero.org/users/local/wg6A3x9B/items/YH8T78LL"],"uri":["http://zotero.org/users/local/wg6A3x9B/items/YH8T78LL"],"itemData":{"id":317,"type":"article-journal","container-title":"Conservation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F55D9E">
        <w:fldChar w:fldCharType="separate"/>
      </w:r>
      <w:r w:rsidR="00F55D9E">
        <w:rPr>
          <w:noProof/>
        </w:rPr>
        <w:t>(Hill, 1974, p. 197; Waples, 2006)</w:t>
      </w:r>
      <w:r w:rsidR="00F55D9E">
        <w:fldChar w:fldCharType="end"/>
      </w:r>
      <w:r w:rsidR="00F55D9E">
        <w:t xml:space="preserve">]; </w:t>
      </w:r>
      <w:r w:rsidRPr="00DB19EF">
        <w:t>(ii) validate these results using two types of nuclear genetic markers (single-nucleotide polymorp</w:t>
      </w:r>
      <w:r w:rsidR="00AA3854" w:rsidRPr="00DB19EF">
        <w:t xml:space="preserve">hisms and </w:t>
      </w:r>
      <w:r w:rsidR="00AA3854" w:rsidRPr="007061FF">
        <w:t xml:space="preserve">microsatellites); </w:t>
      </w:r>
      <w:r w:rsidRPr="007061FF">
        <w:t>(iii) investigate</w:t>
      </w:r>
      <w:r w:rsidR="00426BD9">
        <w:t xml:space="preserve"> </w:t>
      </w:r>
      <m:oMath>
        <m:f>
          <m:fPr>
            <m:ctrlPr>
              <w:rPr>
                <w:rFonts w:ascii="Cambria Math" w:hAnsi="Cambria Math"/>
              </w:rPr>
            </m:ctrlPr>
          </m:fPr>
          <m:num>
            <m:r>
              <w:rPr>
                <w:rFonts w:ascii="Cambria Math" w:hAnsi="Cambria Math"/>
              </w:rPr>
              <m:t>Nb</m:t>
            </m:r>
          </m:num>
          <m:den>
            <m:r>
              <w:rPr>
                <w:rFonts w:ascii="Cambria Math" w:hAnsi="Cambria Math"/>
              </w:rPr>
              <m:t>N</m:t>
            </m:r>
          </m:den>
        </m:f>
      </m:oMath>
      <w:r w:rsidRPr="007061FF">
        <w:t xml:space="preserve"> ratios using published estimates of the </w:t>
      </w:r>
      <w:r w:rsidRPr="007061FF">
        <w:lastRenderedPageBreak/>
        <w:t>adult population size (</w:t>
      </w:r>
      <w:r w:rsidRPr="007061FF">
        <w:rPr>
          <w:i/>
        </w:rPr>
        <w:t>Na</w:t>
      </w:r>
      <w:r w:rsidRPr="007061FF">
        <w:t>)</w:t>
      </w:r>
      <w:r w:rsidR="00AA3854" w:rsidRPr="007061FF">
        <w:t xml:space="preserve"> and (iv) develop expectations for generational</w:t>
      </w:r>
      <m:oMath>
        <m:r>
          <w:rPr>
            <w:rFonts w:ascii="Cambria Math" w:hAnsi="Cambria Math"/>
          </w:rPr>
          <m:t xml:space="preserve"> Ne</m:t>
        </m:r>
      </m:oMath>
      <w:r w:rsidR="00D2004D" w:rsidRPr="007061FF">
        <w:t xml:space="preserve"> </w:t>
      </w:r>
      <w:r w:rsidR="00AA3854" w:rsidRPr="007061FF">
        <w:t>in the EAP using life-history information and simulations</w:t>
      </w:r>
      <w:r w:rsidRPr="007061FF">
        <w:t xml:space="preserve">. Our results for the EAP of </w:t>
      </w:r>
      <w:r w:rsidRPr="007061FF">
        <w:rPr>
          <w:i/>
        </w:rPr>
        <w:t xml:space="preserve">C. </w:t>
      </w:r>
      <w:proofErr w:type="spellStart"/>
      <w:r w:rsidRPr="007061FF">
        <w:rPr>
          <w:i/>
        </w:rPr>
        <w:t>carcahrias</w:t>
      </w:r>
      <w:proofErr w:type="spellEnd"/>
      <w:r w:rsidRPr="007061FF">
        <w:rPr>
          <w:i/>
        </w:rPr>
        <w:t xml:space="preserve"> </w:t>
      </w:r>
      <w:r w:rsidRPr="007061FF">
        <w:t xml:space="preserve">suggest that </w:t>
      </w:r>
      <m:oMath>
        <m:r>
          <w:rPr>
            <w:rFonts w:ascii="Cambria Math" w:hAnsi="Cambria Math"/>
          </w:rPr>
          <m:t>Nb</m:t>
        </m:r>
      </m:oMath>
      <w:r w:rsidRPr="007061FF">
        <w:t xml:space="preserve"> has not changed significantly year-to-year and provides</w:t>
      </w:r>
      <w:r w:rsidRPr="00DB19EF">
        <w:t xml:space="preserve"> insight into the effectiveness of recovery and conservation measures following historical declines.</w:t>
      </w:r>
    </w:p>
    <w:p w14:paraId="6E9536DD" w14:textId="77777777" w:rsidR="001235D3" w:rsidRPr="00DB19EF" w:rsidRDefault="001235D3" w:rsidP="001235D3">
      <w:pPr>
        <w:pStyle w:val="Standard"/>
        <w:spacing w:line="480" w:lineRule="auto"/>
        <w:ind w:firstLine="720"/>
        <w:jc w:val="both"/>
      </w:pPr>
    </w:p>
    <w:p w14:paraId="6D66ABED" w14:textId="77777777" w:rsidR="001235D3" w:rsidRPr="00DB19EF" w:rsidRDefault="001235D3" w:rsidP="001235D3">
      <w:pPr>
        <w:pStyle w:val="Standard"/>
        <w:keepNext/>
        <w:keepLines/>
        <w:widowControl/>
        <w:spacing w:before="120" w:after="280" w:line="360" w:lineRule="auto"/>
        <w:ind w:firstLine="720"/>
        <w:outlineLvl w:val="0"/>
      </w:pPr>
      <w:bookmarkStart w:id="6" w:name="_1fob9te"/>
      <w:bookmarkEnd w:id="6"/>
      <w:r w:rsidRPr="00DB19EF">
        <w:rPr>
          <w:i/>
          <w:sz w:val="28"/>
          <w:szCs w:val="28"/>
        </w:rPr>
        <w:t>Methods</w:t>
      </w:r>
    </w:p>
    <w:p w14:paraId="16DE95D1" w14:textId="77777777" w:rsidR="001235D3" w:rsidRPr="00DB19EF" w:rsidRDefault="001235D3" w:rsidP="001235D3">
      <w:pPr>
        <w:pStyle w:val="Standard"/>
        <w:keepNext/>
        <w:keepLines/>
        <w:widowControl/>
        <w:spacing w:before="120" w:after="280" w:line="360" w:lineRule="auto"/>
        <w:ind w:firstLine="720"/>
        <w:outlineLvl w:val="0"/>
      </w:pPr>
      <w:bookmarkStart w:id="7" w:name="_3znysh7"/>
      <w:bookmarkEnd w:id="7"/>
      <w:r w:rsidRPr="00DB19EF">
        <w:rPr>
          <w:i/>
          <w:sz w:val="28"/>
          <w:szCs w:val="28"/>
        </w:rPr>
        <w:t>Tissue Sampling</w:t>
      </w:r>
    </w:p>
    <w:p w14:paraId="742629FF" w14:textId="7BB295A2" w:rsidR="001235D3" w:rsidRPr="00DB19EF" w:rsidRDefault="001235D3" w:rsidP="001235D3">
      <w:pPr>
        <w:pStyle w:val="Standard"/>
        <w:spacing w:line="480" w:lineRule="auto"/>
        <w:ind w:firstLine="720"/>
        <w:jc w:val="both"/>
      </w:pPr>
      <w:r w:rsidRPr="00DB19EF">
        <w:t xml:space="preserve">To obtain genetic data to estimate </w:t>
      </w:r>
      <m:oMath>
        <m:r>
          <w:rPr>
            <w:rFonts w:ascii="Cambria Math" w:hAnsi="Cambria Math"/>
          </w:rPr>
          <m:t>Nb</m:t>
        </m:r>
      </m:oMath>
      <w:r w:rsidRPr="00DB19EF">
        <w:rPr>
          <w:shd w:val="clear" w:color="auto" w:fill="FCFCFC"/>
        </w:rPr>
        <w:t xml:space="preserve"> in the east coast Australia-New Zealand population of </w:t>
      </w:r>
      <w:r w:rsidRPr="00DB19EF">
        <w:rPr>
          <w:i/>
        </w:rPr>
        <w:t xml:space="preserve">C. carcharias </w:t>
      </w:r>
      <w:r w:rsidRPr="00DB19EF">
        <w:rPr>
          <w:shd w:val="clear" w:color="auto" w:fill="FCFCFC"/>
        </w:rPr>
        <w:t>(EAP)</w:t>
      </w:r>
      <w:r w:rsidRPr="00DB19EF">
        <w:t xml:space="preserve"> tissue samples (</w:t>
      </w:r>
      <w:r w:rsidRPr="00DB19EF">
        <w:rPr>
          <w:i/>
        </w:rPr>
        <w:t xml:space="preserve">n </w:t>
      </w:r>
      <w:r w:rsidRPr="00DB19EF">
        <w:t xml:space="preserve">= 247) were non-lethally collected during 2015 to 2018 from juvenile and sub-adult </w:t>
      </w:r>
      <w:r w:rsidRPr="00DB19EF">
        <w:rPr>
          <w:i/>
        </w:rPr>
        <w:t xml:space="preserve">C. carcharias </w:t>
      </w:r>
      <w:r w:rsidRPr="00DB19EF">
        <w:t xml:space="preserve">between Buckley Beach, </w:t>
      </w:r>
      <w:proofErr w:type="spellStart"/>
      <w:r w:rsidRPr="00DB19EF">
        <w:t>Narrawalle</w:t>
      </w:r>
      <w:proofErr w:type="spellEnd"/>
      <w:r w:rsidRPr="00DB19EF">
        <w:t xml:space="preserve"> (-35.29873, 150.48331) and Seven Mile</w:t>
      </w:r>
      <w:r w:rsidR="00AA3854" w:rsidRPr="00DB19EF">
        <w:t xml:space="preserve"> Beach, Lennox Head (-28.76130</w:t>
      </w:r>
      <w:r w:rsidRPr="00DB19EF">
        <w:t xml:space="preserve">, 153.62020). Individuals were captured, restrained, tagged and released as part of the New South Wales (Australia) Shark Management Strategy. Fin-clips were collected for genetic purposes and fork length (FL) and total length (TL) measurements were taken from each individual. Since migration between populations can bias genetic estimates of both </w:t>
      </w:r>
      <m:oMath>
        <m:r>
          <w:rPr>
            <w:rFonts w:ascii="Cambria Math" w:hAnsi="Cambria Math"/>
          </w:rPr>
          <m:t>Ne</m:t>
        </m:r>
      </m:oMath>
      <w:r w:rsidRPr="00DB19EF">
        <w:t xml:space="preserve"> and </w:t>
      </w:r>
      <m:oMath>
        <m:r>
          <w:rPr>
            <w:rFonts w:ascii="Cambria Math" w:hAnsi="Cambria Math"/>
          </w:rPr>
          <m:t>Nb</m:t>
        </m:r>
      </m:oMath>
      <w:r w:rsidRPr="00DB19EF">
        <w:rPr>
          <w:i/>
        </w:rPr>
        <w:t xml:space="preserve"> </w:t>
      </w:r>
      <w:r w:rsidR="00426BD9" w:rsidRPr="00426BD9">
        <w:fldChar w:fldCharType="begin"/>
      </w:r>
      <w:r w:rsidR="00426BD9" w:rsidRPr="00426BD9">
        <w:instrText xml:space="preserve"> ADDIN ZOTERO_ITEM CSL_CITATION {"citationID":"9DhRuKaI","properties":{"formattedCitation":"(Macbeth, Broderick, Ovenden, &amp; Buckworth, 2011)","plainCitation":"(Macbeth, Broderick, Ovenden, &amp; Buckworth,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426BD9" w:rsidRPr="00426BD9">
        <w:fldChar w:fldCharType="separate"/>
      </w:r>
      <w:r w:rsidR="00426BD9" w:rsidRPr="00426BD9">
        <w:rPr>
          <w:noProof/>
        </w:rPr>
        <w:t>(Macbeth, Broderick, Ovenden, &amp; Buckworth, 2011)</w:t>
      </w:r>
      <w:r w:rsidR="00426BD9" w:rsidRPr="00426BD9">
        <w:fldChar w:fldCharType="end"/>
      </w:r>
      <w:r w:rsidR="00426BD9" w:rsidRPr="00426BD9">
        <w:t>,</w:t>
      </w:r>
      <w:r w:rsidR="00426BD9">
        <w:rPr>
          <w:i/>
        </w:rPr>
        <w:t xml:space="preserve"> </w:t>
      </w:r>
      <w:r w:rsidRPr="00DB19EF">
        <w:t xml:space="preserve">the population of origin of individuals was resolved through the inclusion of tissue samples of white sharks collected from other locations (Western Australia </w:t>
      </w:r>
      <w:r w:rsidRPr="00DB19EF">
        <w:rPr>
          <w:i/>
        </w:rPr>
        <w:t xml:space="preserve">n </w:t>
      </w:r>
      <w:r w:rsidRPr="00DB19EF">
        <w:t xml:space="preserve">= 3; South Australia </w:t>
      </w:r>
      <w:r w:rsidRPr="00DB19EF">
        <w:rPr>
          <w:i/>
        </w:rPr>
        <w:t xml:space="preserve">n </w:t>
      </w:r>
      <w:r w:rsidRPr="00DB19EF">
        <w:t xml:space="preserve">= 9; South Africa </w:t>
      </w:r>
      <w:r w:rsidRPr="00DB19EF">
        <w:rPr>
          <w:i/>
        </w:rPr>
        <w:t xml:space="preserve">n </w:t>
      </w:r>
      <w:r w:rsidRPr="00DB19EF">
        <w:t xml:space="preserve">= 20; total </w:t>
      </w:r>
      <w:r w:rsidRPr="00DB19EF">
        <w:rPr>
          <w:i/>
        </w:rPr>
        <w:t>n</w:t>
      </w:r>
      <w:r w:rsidR="005C1896">
        <w:rPr>
          <w:i/>
        </w:rPr>
        <w:t xml:space="preserve"> </w:t>
      </w:r>
      <w:r w:rsidR="005C1896">
        <w:t>including EAP samples</w:t>
      </w:r>
      <w:r w:rsidRPr="00DB19EF">
        <w:t xml:space="preserve"> = 279, see Table S1). All samples were used in the SNP discovery and genotyping pipeline.</w:t>
      </w:r>
    </w:p>
    <w:p w14:paraId="772608E1" w14:textId="400BA503" w:rsidR="001235D3" w:rsidRPr="00DB19EF" w:rsidRDefault="00F9297F" w:rsidP="001235D3">
      <w:pPr>
        <w:pStyle w:val="Standard"/>
        <w:keepNext/>
        <w:keepLines/>
        <w:widowControl/>
        <w:spacing w:before="120" w:line="480" w:lineRule="auto"/>
        <w:ind w:firstLine="720"/>
        <w:outlineLvl w:val="0"/>
      </w:pPr>
      <w:r w:rsidRPr="00DB19EF">
        <w:rPr>
          <w:i/>
          <w:sz w:val="28"/>
          <w:szCs w:val="28"/>
        </w:rPr>
        <w:lastRenderedPageBreak/>
        <w:t xml:space="preserve">Cohort Assignment </w:t>
      </w:r>
      <w:r w:rsidR="001235D3" w:rsidRPr="00DB19EF">
        <w:rPr>
          <w:i/>
          <w:sz w:val="28"/>
          <w:szCs w:val="28"/>
        </w:rPr>
        <w:t xml:space="preserve"> </w:t>
      </w:r>
    </w:p>
    <w:p w14:paraId="092F99A6" w14:textId="009B6648" w:rsidR="001235D3" w:rsidRPr="00DB19EF" w:rsidRDefault="001235D3" w:rsidP="001235D3">
      <w:pPr>
        <w:pStyle w:val="Standard"/>
        <w:spacing w:after="280" w:line="480" w:lineRule="auto"/>
        <w:ind w:firstLine="720"/>
        <w:jc w:val="both"/>
      </w:pPr>
      <w:r w:rsidRPr="00DB19EF">
        <w:t xml:space="preserve">To group individuals into age-cohorts, </w:t>
      </w:r>
      <w:r w:rsidR="00AA3854" w:rsidRPr="00DB19EF">
        <w:t xml:space="preserve">a year-of-birth </w:t>
      </w:r>
      <w:r w:rsidRPr="00DB19EF">
        <w:t xml:space="preserve">was assigned to each sample using the year the individual was sampled minus the age of the individual in that given year. To estimate the age of individuals, we used the von </w:t>
      </w:r>
      <w:proofErr w:type="spellStart"/>
      <w:r w:rsidRPr="00DB19EF">
        <w:t>Bertalanffy</w:t>
      </w:r>
      <w:proofErr w:type="spellEnd"/>
      <w:r w:rsidRPr="00DB19EF">
        <w:t xml:space="preserve"> growth function (VBGF) (Supplementary Appendix 2) to transform the relationship of TL to relationships at age using growth parameters specific to the EAP </w:t>
      </w:r>
      <w:r w:rsidR="00C04828">
        <w:fldChar w:fldCharType="begin"/>
      </w:r>
      <w:r w:rsidR="00C04828">
        <w:instrText xml:space="preserve"> ADDIN ZOTERO_ITEM CSL_CITATION {"citationID":"K49aQvgI","properties":{"formattedCitation":"(O\\uc0\\u8217{}Connor,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w:t>
      </w:r>
      <w:r w:rsidRPr="00DB19EF">
        <w:t xml:space="preserve"> We considered fork length (FL, defined here as the measurement from the tip of the rostrum to the fork in the tail over the body) the more accurate measurement at the time of sampling. Conversion of FL to TL was </w:t>
      </w:r>
      <w:r w:rsidR="00F9297F" w:rsidRPr="00DB19EF">
        <w:t>achieved</w:t>
      </w:r>
      <w:r w:rsidRPr="00DB19EF">
        <w:t xml:space="preserve"> by linear regression based on measurements of study samples using the </w:t>
      </w:r>
      <w:proofErr w:type="spellStart"/>
      <w:r w:rsidRPr="00DB19EF">
        <w:rPr>
          <w:i/>
        </w:rPr>
        <w:t>lm</w:t>
      </w:r>
      <w:proofErr w:type="spellEnd"/>
      <w:r w:rsidR="00C04828">
        <w:t xml:space="preserve"> function in R </w:t>
      </w:r>
      <w:r w:rsidR="00C04828">
        <w:fldChar w:fldCharType="begin"/>
      </w:r>
      <w:r w:rsidR="00C04828">
        <w:instrText xml:space="preserve"> ADDIN ZOTERO_ITEM CSL_CITATION {"citationID":"IcEFVPou","properties":{"formattedCitation":"(O\\uc0\\u8217{}Connor, 2011)","plainCitation":"(O’Connor, 2011)","noteIndex":0},"citationItems":[{"id":1078,"uris":["http://zotero.org/users/local/wg6A3x9B/items/A2UGW84I"],"uri":["http://zotero.org/users/local/wg6A3x9B/items/A2UGW84I"],"itemData":{"id":1078,"type":"thesis","event-place":"Sydney","publisher":"The University of Technology","publisher-place":"Sydney","title":"Age, Growth and Movement Signatures of the White Shark(Carcharodon Carcharias) in Southern Australia. School of the Environment, T","author":[{"family":"O'Connor","given":"J"}],"issued":{"date-parts":[["2011"]]}}}],"schema":"https://github.com/citation-style-language/schema/raw/master/csl-citation.json"} </w:instrText>
      </w:r>
      <w:r w:rsidR="00C04828">
        <w:fldChar w:fldCharType="separate"/>
      </w:r>
      <w:r w:rsidR="00C04828" w:rsidRPr="00C04828">
        <w:rPr>
          <w:rFonts w:eastAsia="Times New Roman" w:cs="Times New Roman"/>
        </w:rPr>
        <w:t>(O’Connor, 2011)</w:t>
      </w:r>
      <w:r w:rsidR="00C04828">
        <w:fldChar w:fldCharType="end"/>
      </w:r>
      <w:r w:rsidR="00C04828">
        <w:t xml:space="preserve">. </w:t>
      </w:r>
      <w:r w:rsidRPr="00DB19EF">
        <w:rPr>
          <w:shd w:val="clear" w:color="auto" w:fill="FFFFFF"/>
        </w:rPr>
        <w:t>Assumptions of linearity, normality, and heteroscedasticity were checked by means of residual and quantile plots and the following conversion was used to transform measurements:</w:t>
      </w:r>
    </w:p>
    <w:p w14:paraId="02263D2A" w14:textId="77777777" w:rsidR="001235D3" w:rsidRPr="00DB19EF" w:rsidRDefault="001235D3" w:rsidP="001235D3">
      <w:pPr>
        <w:pStyle w:val="Standard"/>
        <w:spacing w:line="480" w:lineRule="auto"/>
        <w:jc w:val="center"/>
        <w:outlineLvl w:val="0"/>
      </w:pPr>
      <w:r w:rsidRPr="00DB19EF">
        <w:rPr>
          <w:shd w:val="clear" w:color="auto" w:fill="FFFFFF"/>
        </w:rPr>
        <w:t>TL (cm) = 6.80 + FL (cm) * 1.07</w:t>
      </w:r>
    </w:p>
    <w:p w14:paraId="10052F28" w14:textId="77777777" w:rsidR="001235D3" w:rsidRPr="00DB19EF" w:rsidRDefault="001235D3" w:rsidP="001235D3">
      <w:pPr>
        <w:pStyle w:val="Standard"/>
        <w:spacing w:line="480" w:lineRule="auto"/>
        <w:jc w:val="right"/>
      </w:pPr>
      <w:r w:rsidRPr="00DB19EF">
        <w:t>Equation 1</w:t>
      </w:r>
    </w:p>
    <w:p w14:paraId="31EEBC2B" w14:textId="77777777" w:rsidR="001235D3" w:rsidRPr="00DB19EF" w:rsidRDefault="001235D3" w:rsidP="001235D3">
      <w:pPr>
        <w:pStyle w:val="Standard"/>
        <w:keepNext/>
        <w:keepLines/>
        <w:widowControl/>
        <w:spacing w:before="120" w:line="480" w:lineRule="auto"/>
        <w:ind w:firstLine="720"/>
        <w:outlineLvl w:val="0"/>
      </w:pPr>
      <w:r w:rsidRPr="00DB19EF">
        <w:rPr>
          <w:i/>
          <w:sz w:val="28"/>
          <w:szCs w:val="28"/>
        </w:rPr>
        <w:t>SNP and microsatellite loci datasets</w:t>
      </w:r>
    </w:p>
    <w:p w14:paraId="2EB595AA" w14:textId="77B7879A" w:rsidR="001235D3" w:rsidRPr="001B4E2C" w:rsidRDefault="001235D3" w:rsidP="001235D3">
      <w:pPr>
        <w:pStyle w:val="Standard"/>
        <w:spacing w:line="480" w:lineRule="auto"/>
        <w:ind w:firstLine="720"/>
        <w:jc w:val="both"/>
        <w:rPr>
          <w:rFonts w:asciiTheme="minorHAnsi" w:hAnsiTheme="minorHAnsi" w:cstheme="minorHAnsi"/>
          <w:color w:val="000000" w:themeColor="text1"/>
        </w:rPr>
      </w:pPr>
      <w:r w:rsidRPr="00DB19EF">
        <w:t>DNA was extracted from all samples (</w:t>
      </w:r>
      <w:r w:rsidRPr="00DB19EF">
        <w:rPr>
          <w:i/>
        </w:rPr>
        <w:t xml:space="preserve">n </w:t>
      </w:r>
      <w:r w:rsidRPr="00DB19EF">
        <w:t xml:space="preserve">= 279) using a standard salt precipitation procedure. The samples were genotyped by </w:t>
      </w:r>
      <w:proofErr w:type="spellStart"/>
      <w:r w:rsidRPr="00DB19EF">
        <w:t>DArT</w:t>
      </w:r>
      <w:proofErr w:type="spellEnd"/>
      <w:r w:rsidRPr="00DB19EF">
        <w:t xml:space="preserve"> P/L laboratory using </w:t>
      </w:r>
      <w:proofErr w:type="spellStart"/>
      <w:r w:rsidRPr="00DB19EF">
        <w:t>DArTseq</w:t>
      </w:r>
      <w:r w:rsidRPr="00DB19EF">
        <w:rPr>
          <w:vertAlign w:val="superscript"/>
        </w:rPr>
        <w:t>TM</w:t>
      </w:r>
      <w:proofErr w:type="spellEnd"/>
      <w:r w:rsidRPr="00DB19EF">
        <w:rPr>
          <w:vertAlign w:val="superscript"/>
        </w:rPr>
        <w:t xml:space="preserve"> </w:t>
      </w:r>
      <w:r w:rsidRPr="00DB19EF">
        <w:t xml:space="preserve">technology </w:t>
      </w:r>
      <w:r w:rsidR="00C04828">
        <w:fldChar w:fldCharType="begin"/>
      </w:r>
      <w:r w:rsidR="00C04828">
        <w:instrText xml:space="preserve"> ADDIN ZOTERO_ITEM CSL_CITATION {"citationID":"9w6XlcT3","properties":{"formattedCitation":"(Kilian et al., 2012)","plainCitation":"(Kilian et al., 2012)","noteIndex":0},"citationItems":[{"id":18,"uris":["http://zotero.org/users/local/wg6A3x9B/items/XWSSE6MA"],"uri":["http://zotero.org/users/local/wg6A3x9B/items/XWSSE6MA"],"itemData":{"id":18,"type":"chapter","container-title":"Data Production and Analysis in Population Genomics","event-place":"Totowa, NJ","ISBN":"978-1-61779-869-6","note":"DOI: 10.1007/978-1-61779-870-2_5","page":"67-89","publisher":"Humana Press","publisher-place":"Totowa, NJ","source":"CrossRef","title":"Diversity Arrays Technology: A Generic Genome Profiling Technology on Open Platforms","title-short":"Diversity Arrays Technology","URL":"http://link.springer.com/10.1007/978-1-61779-870-2_5","volume":"888","editor":[{"family":"Pompanon","given":"François"},{"family":"Bonin","given":"Aurélie"}],"author":[{"family":"Kilian","given":"Andrzej"},{"family":"Wenzl","given":"Peter"},{"family":"Huttner","given":"Eric"},{"family":"Carling","given":"Jason"},{"family":"Xia","given":"Ling"},{"family":"Blois","given":"Hélène"},{"family":"Caig","given":"Vanessa"},{"family":"Heller-Uszynska","given":"Katarzyna"},{"family":"Jaccoud","given":"Damian"},{"family":"Hopper","given":"Colleen"},{"family":"Aschenbrenner-Kilian","given":"Malgorzata"},{"family":"Evers","given":"Margaret"},{"family":"Peng","given":"Kaiman"},{"family":"Cayla","given":"Cyril"},{"family":"Hok","given":"Puthick"},{"family":"Uszynski","given":"Grzegorz"}],"accessed":{"date-parts":[["2018",3,20]]},"issued":{"date-parts":[["2012"]]}}}],"schema":"https://github.com/citation-style-language/schema/raw/master/csl-citation.json"} </w:instrText>
      </w:r>
      <w:r w:rsidR="00C04828">
        <w:fldChar w:fldCharType="separate"/>
      </w:r>
      <w:r w:rsidR="00C04828">
        <w:rPr>
          <w:noProof/>
        </w:rPr>
        <w:t>(Kilian et al., 2012)</w:t>
      </w:r>
      <w:r w:rsidR="00C04828">
        <w:fldChar w:fldCharType="end"/>
      </w:r>
      <w:r w:rsidR="00C04828">
        <w:t xml:space="preserve">. </w:t>
      </w:r>
      <w:r w:rsidRPr="00DB19EF">
        <w:t xml:space="preserve">Sequencing steps followed Kilian et al., (2012) and were completed using an Illumina Hiseq2500. Resulting sequences were processed using the proprietary </w:t>
      </w:r>
      <w:proofErr w:type="spellStart"/>
      <w:r w:rsidRPr="00DB19EF">
        <w:t>DArT</w:t>
      </w:r>
      <w:proofErr w:type="spellEnd"/>
      <w:r w:rsidRPr="00DB19EF">
        <w:t xml:space="preserve"> analytical software, DArTsoft14. DArTsoft14 uses technical sample replicates to optimize its algorithm parameters and ensure scoring consistency (see </w:t>
      </w:r>
      <w:r w:rsidR="00C04828">
        <w:fldChar w:fldCharType="begin"/>
      </w:r>
      <w:r w:rsidR="00C04828">
        <w:instrText xml:space="preserve"> ADDIN ZOTERO_ITEM CSL_CITATION {"citationID":"G39RLNRB","properties":{"formattedCitation":"(Georges et al., 2018)","plainCitation":"(Georges et al., 2018)","noteIndex":0},"citationItems":[{"id":1001,"uris":["http://zotero.org/users/local/wg6A3x9B/items/9E2XUW7F"],"uri":["http://zotero.org/users/local/wg6A3x9B/items/9E2XUW7F"],"itemData":{"id":1001,"type":"article-journal","container-title":"Molecular ecology","DOI":"10.1111/mec.14925","issue":"24","note":"tex.publisher: Wiley Online Library\nCitation Key: georges2018genomewide","page":"5195-5213","title":"Genomewide SNP markers breathe new life into phylogeography and species delimitation for the problematic short-necked turtles (Chelidae: Emydura) of eastern Australia","volume":"27","author":[{"family":"Georges","given":"Arthur"},{"family":"Gruber","given":"Bernd"},{"family":"Pauly","given":"Greg B"},{"family":"White","given":"Duanne"},{"family":"Adams","given":"Mark"},{"family":"Young","given":"Matthew J"},{"family":"Kilian","given":"Andrzej"},{"family":"Zhang","given":"Xiuwen"},{"family":"Shaffer","given":"H Bradley"},{"family":"Unmack","given":"Peter J"}],"issued":{"date-parts":[["2018"]]}}}],"schema":"https://github.com/citation-style-language/schema/raw/master/csl-citation.json"} </w:instrText>
      </w:r>
      <w:r w:rsidR="00C04828">
        <w:fldChar w:fldCharType="separate"/>
      </w:r>
      <w:r w:rsidR="00C04828">
        <w:rPr>
          <w:noProof/>
        </w:rPr>
        <w:t>Georges et al., 2018)</w:t>
      </w:r>
      <w:r w:rsidR="00C04828">
        <w:fldChar w:fldCharType="end"/>
      </w:r>
      <w:r w:rsidR="00C04828">
        <w:t xml:space="preserve">. </w:t>
      </w:r>
      <w:bookmarkStart w:id="8" w:name="_Hlk167287761"/>
      <w:r w:rsidRPr="00DB19EF">
        <w:t xml:space="preserve">Post-processing of SNPs </w:t>
      </w:r>
      <w:r w:rsidRPr="00DB19EF">
        <w:lastRenderedPageBreak/>
        <w:t>was completed in R (R Core Team, 2018</w:t>
      </w:r>
      <w:r w:rsidRPr="008729FC">
        <w:rPr>
          <w:highlight w:val="yellow"/>
        </w:rPr>
        <w:t xml:space="preserve">) using </w:t>
      </w:r>
      <w:r w:rsidR="008729FC" w:rsidRPr="008729FC">
        <w:rPr>
          <w:highlight w:val="yellow"/>
        </w:rPr>
        <w:t>various R-packages (</w:t>
      </w:r>
      <w:proofErr w:type="spellStart"/>
      <w:r w:rsidR="008729FC" w:rsidRPr="008729FC">
        <w:rPr>
          <w:highlight w:val="yellow"/>
        </w:rPr>
        <w:t>dart</w:t>
      </w:r>
      <w:r w:rsidR="00165548">
        <w:rPr>
          <w:highlight w:val="yellow"/>
        </w:rPr>
        <w:t>R</w:t>
      </w:r>
      <w:proofErr w:type="spellEnd"/>
      <w:r w:rsidR="00165548">
        <w:rPr>
          <w:highlight w:val="yellow"/>
        </w:rPr>
        <w:t>, v.2</w:t>
      </w:r>
      <w:r w:rsidR="008729FC" w:rsidRPr="008729FC">
        <w:rPr>
          <w:highlight w:val="yellow"/>
        </w:rPr>
        <w:t xml:space="preserve"> (</w:t>
      </w:r>
      <w:proofErr w:type="spellStart"/>
      <w:r w:rsidR="008729FC" w:rsidRPr="008729FC">
        <w:rPr>
          <w:highlight w:val="yellow"/>
        </w:rPr>
        <w:t>Mijangos</w:t>
      </w:r>
      <w:proofErr w:type="spellEnd"/>
      <w:r w:rsidR="008729FC" w:rsidRPr="008729FC">
        <w:rPr>
          <w:highlight w:val="yellow"/>
        </w:rPr>
        <w:t xml:space="preserve"> et al., 2022), </w:t>
      </w:r>
      <w:proofErr w:type="spellStart"/>
      <w:r w:rsidR="008729FC" w:rsidRPr="008729FC">
        <w:rPr>
          <w:highlight w:val="yellow"/>
        </w:rPr>
        <w:t>hieferstat</w:t>
      </w:r>
      <w:proofErr w:type="spellEnd"/>
      <w:r w:rsidR="008729FC" w:rsidRPr="008729FC">
        <w:rPr>
          <w:highlight w:val="yellow"/>
        </w:rPr>
        <w:t xml:space="preserve"> (Goudet &amp; </w:t>
      </w:r>
      <w:proofErr w:type="spellStart"/>
      <w:r w:rsidR="008729FC" w:rsidRPr="008729FC">
        <w:rPr>
          <w:highlight w:val="yellow"/>
        </w:rPr>
        <w:t>Jombart</w:t>
      </w:r>
      <w:proofErr w:type="spellEnd"/>
      <w:r w:rsidR="008729FC" w:rsidRPr="008729FC">
        <w:rPr>
          <w:highlight w:val="yellow"/>
        </w:rPr>
        <w:t>, 2022))</w:t>
      </w:r>
      <w:r w:rsidR="008729FC">
        <w:t xml:space="preserve"> </w:t>
      </w:r>
      <w:bookmarkEnd w:id="8"/>
      <w:r w:rsidR="008729FC">
        <w:t xml:space="preserve">and </w:t>
      </w:r>
      <w:r w:rsidRPr="00DB19EF">
        <w:t xml:space="preserve">custom R-scripts following current best practice </w:t>
      </w:r>
      <w:r w:rsidR="00C04828">
        <w:fldChar w:fldCharType="begin"/>
      </w:r>
      <w:r w:rsidR="00C04828">
        <w:instrText xml:space="preserve"> ADDIN ZOTERO_ITEM CSL_CITATION {"citationID":"qYmn02s9","properties":{"formattedCitation":"(O\\uc0\\u8217{}Leary, Puritz, Willis, Hollenbeck, &amp; Portnoy, 2018; Shafer et al., 2017)","plainCitation":"(O’Leary, Puritz, Willis, Hollenbeck, &amp; Portnoy, 2018; Shafer et al., 2017)","noteIndex":0},"citationItems":[{"id":597,"uris":["http://zotero.org/users/local/wg6A3x9B/items/UCTNJF9D"],"uri":["http://zotero.org/users/local/wg6A3x9B/items/UCTNJF9D"],"itemData":{"id":597,"type":"article-journal","container-title":"Molecular Ecology","DOI":"10.1111/mec.14792","ISSN":"09621083","language":"en","source":"Crossref","title":"These aren't the loci you're looking for: Principles of effective SNP filtering for molecular ecologists","title-short":"These aren't the loci you're looking for","URL":"http://doi.wiley.com/10.1111/mec.14792","author":[{"family":"O'Leary","given":"S J"},{"family":"Puritz","given":"Jonathan B."},{"family":"Willis","given":"Stuart C."},{"family":"Hollenbeck","given":"Christopher M."},{"family":"Portnoy","given":"David S."}],"accessed":{"date-parts":[["2018",7,25]]},"issued":{"date-parts":[["2018",7,10]]}}},{"id":731,"uris":["http://zotero.org/users/local/wg6A3x9B/items/HKVMCWUR"],"uri":["http://zotero.org/users/local/wg6A3x9B/items/HKVMCWUR"],"itemData":{"id":731,"type":"article-journal","container-title":"Methods in Ecology and Evolution","DOI":"10.1111/2041-210X.12700","ISSN":"2041210X","issue":"8","language":"en","page":"907-917","source":"Crossref","title":"Bioinformatic processing of RAD-seq data dramatically impacts downstream population genetic inference","volume":"8","author":[{"family":"Shafer","given":"Aaron B. A."},{"family":"Peart","given":"Claire R."},{"family":"Tusso","given":"Sergio"},{"family":"Maayan","given":"Inbar"},{"family":"Brelsford","given":"Alan"},{"family":"Wheat","given":"Christopher W."},{"family":"Wolf","given":"Jochen B. W."}],"editor":[{"family":"Gilbert","given":"M."}],"issued":{"date-parts":[["2017",8]]}}}],"schema":"https://github.com/citation-style-language/schema/raw/master/csl-citation.json"} </w:instrText>
      </w:r>
      <w:r w:rsidR="00C04828">
        <w:fldChar w:fldCharType="separate"/>
      </w:r>
      <w:r w:rsidR="00C04828" w:rsidRPr="00C04828">
        <w:rPr>
          <w:rFonts w:eastAsia="Times New Roman" w:cs="Times New Roman"/>
        </w:rPr>
        <w:t>(</w:t>
      </w:r>
      <w:r w:rsidR="00127F1D">
        <w:rPr>
          <w:rFonts w:eastAsia="Times New Roman" w:cs="Times New Roman"/>
        </w:rPr>
        <w:t xml:space="preserve">see </w:t>
      </w:r>
      <w:r w:rsidR="00C04828" w:rsidRPr="00C04828">
        <w:rPr>
          <w:rFonts w:eastAsia="Times New Roman" w:cs="Times New Roman"/>
        </w:rPr>
        <w:t>O’Leary, Puritz, Willis, Hollenbeck, &amp; Portnoy, 2018; Shafer et al., 2017)</w:t>
      </w:r>
      <w:r w:rsidR="00C04828">
        <w:fldChar w:fldCharType="end"/>
      </w:r>
      <w:r w:rsidR="008729FC">
        <w:t xml:space="preserve">. </w:t>
      </w:r>
      <w:r w:rsidRPr="00DB19EF">
        <w:t xml:space="preserve">A two-stage post-processing approach was employed to the SNP dataset to identify and remove 1) migrants and 2) outlier (non-selectively neutral) loci. SNP data representing all samples (East Australia, South Africa, Western Australia, South Australia) </w:t>
      </w:r>
      <w:r w:rsidR="001C00AD" w:rsidRPr="00DB19EF">
        <w:t>w</w:t>
      </w:r>
      <w:r w:rsidR="001C00AD">
        <w:t>ere</w:t>
      </w:r>
      <w:r w:rsidR="001C00AD" w:rsidRPr="00DB19EF">
        <w:t xml:space="preserve"> </w:t>
      </w:r>
      <w:r w:rsidRPr="00DB19EF">
        <w:t>filtered following the steps outlined in Table S3.1 (Supplementary Materials 3)</w:t>
      </w:r>
      <w:r w:rsidR="001C00AD">
        <w:t xml:space="preserve">, </w:t>
      </w:r>
      <w:r w:rsidRPr="00DB19EF">
        <w:t xml:space="preserve">and </w:t>
      </w:r>
      <w:r w:rsidR="001C00AD">
        <w:t xml:space="preserve">subsequently </w:t>
      </w:r>
      <w:r w:rsidRPr="00DB19EF">
        <w:t xml:space="preserve">used for sample population assignment and initial outlier loci discovery. </w:t>
      </w:r>
      <w:r w:rsidR="001C00AD">
        <w:t>S</w:t>
      </w:r>
      <w:r w:rsidRPr="00DB19EF">
        <w:t xml:space="preserve">trongly divergent individuals create strong mixture LD which downwardly bias estimates of </w:t>
      </w:r>
      <m:oMath>
        <m:r>
          <w:rPr>
            <w:rFonts w:ascii="Cambria Math" w:hAnsi="Cambria Math"/>
          </w:rPr>
          <m:t>Ne(LD)</m:t>
        </m:r>
      </m:oMath>
      <w:r w:rsidRPr="00DB19EF">
        <w:t xml:space="preserve"> </w:t>
      </w:r>
      <w:r w:rsidR="00A8188A">
        <w:fldChar w:fldCharType="begin"/>
      </w:r>
      <w:r w:rsidR="00A8188A">
        <w:instrText xml:space="preserve"> ADDIN ZOTERO_ITEM CSL_CITATION {"citationID":"c5O7vNI4","properties":{"formattedCitation":"(Waples &amp; England, 2011)","plainCitation":"(Waples &amp; England, 2011)","noteIndex":0},"citationItems":[{"id":326,"uris":["http://zotero.org/users/local/wg6A3x9B/items/IUCY4H9W"],"uri":["http://zotero.org/users/local/wg6A3x9B/items/IUCY4H9W"],"itemData":{"id":326,"type":"article-journal","container-title":"Genetics","DOI":"10.1534/genetics.111.132233","ISSN":"0016-6731, 1943-2631","issue":"2","language":"en","page":"633-644","source":"Crossref","title":"Estimating Contemporary Effective Population Size on the Basis of Linkage Disequilibrium in the Face of Migration","volume":"189","author":[{"family":"Waples","given":"R S"},{"family":"England","given":"Phillip R."}],"issued":{"date-parts":[["2011",10]]}}}],"schema":"https://github.com/citation-style-language/schema/raw/master/csl-citation.json"} </w:instrText>
      </w:r>
      <w:r w:rsidR="00A8188A">
        <w:fldChar w:fldCharType="separate"/>
      </w:r>
      <w:r w:rsidR="00A8188A">
        <w:rPr>
          <w:noProof/>
        </w:rPr>
        <w:t>(Waples &amp; England, 2011)</w:t>
      </w:r>
      <w:r w:rsidR="00A8188A">
        <w:fldChar w:fldCharType="end"/>
      </w:r>
      <w:r w:rsidRPr="00DB19EF">
        <w:t xml:space="preserve"> and may contribute to upward bias in estimates using the SA method </w:t>
      </w:r>
      <w:r w:rsidR="00A8188A">
        <w:fldChar w:fldCharType="begin"/>
      </w:r>
      <w:r w:rsidR="00A8188A">
        <w:instrText xml:space="preserve"> ADDIN ZOTERO_ITEM CSL_CITATION {"citationID":"PMoxyRVE","properties":{"formattedCitation":"(Ackerman et al., 2017)","plainCitation":"(Ackerman et al., 2017)","noteIndex":0},"citationItems":[{"id":992,"uris":["http://zotero.org/users/local/wg6A3x9B/items/T3SMYXXC"],"uri":["http://zotero.org/users/local/wg6A3x9B/items/T3SMYXXC"],"itemData":{"id":992,"type":"article-journal","container-title":"Evolutionary applications","DOI":"10.1111/eva.12433","issue":"2","note":"tex.publisher: Wiley Online Library\nCitation Key: ackerman2017effective","page":"146-160","title":"Effective number of breeders from sibship reconstruction: empirical evaluations using hatchery steelhead","volume":"10","author":[{"family":"Ackerman","given":"Michael W"},{"family":"Hand","given":"Brian K"},{"family":"Waples","given":"Ryan K"},{"family":"Luikart","given":"Gordon"},{"family":"Waples","given":"Robin S"},{"family":"Steele","given":"Craig A"},{"family":"Garner","given":"Brittany A"},{"family":"McCane","given":"Jesse"},{"family":"Campbell","given":"Matthew R"}],"issued":{"date-parts":[["2017"]]}}}],"schema":"https://github.com/citation-style-language/schema/raw/master/csl-citation.json"} </w:instrText>
      </w:r>
      <w:r w:rsidR="00A8188A">
        <w:fldChar w:fldCharType="separate"/>
      </w:r>
      <w:r w:rsidR="00A8188A">
        <w:rPr>
          <w:noProof/>
        </w:rPr>
        <w:t>(Ackerman et al., 2017)</w:t>
      </w:r>
      <w:r w:rsidR="00A8188A">
        <w:fldChar w:fldCharType="end"/>
      </w:r>
      <w:r w:rsidR="00A8188A">
        <w:t xml:space="preserve">. </w:t>
      </w:r>
      <w:r w:rsidRPr="00DB19EF">
        <w:t xml:space="preserve">To identify divergent individuals, we performed a Discriminant analysis of principal components (DAPC) </w:t>
      </w:r>
      <w:r w:rsidR="00A8188A">
        <w:fldChar w:fldCharType="begin"/>
      </w:r>
      <w:r w:rsidR="00A8188A">
        <w:instrText xml:space="preserve"> ADDIN ZOTERO_ITEM CSL_CITATION {"citationID":"rC7ZfKx1","properties":{"formattedCitation":"(Jombart, Devillard, &amp; Balloux, 2010)","plainCitation":"(Jombart, Devillard, &amp; Balloux, 2010)","noteIndex":0},"citationItems":[{"id":396,"uris":["http://zotero.org/users/local/wg6A3x9B/items/8R4JEBCK"],"uri":["http://zotero.org/users/local/wg6A3x9B/items/8R4JEBCK"],"itemData":{"id":396,"type":"article-journal","container-title":"BMC Genetics","DOI":"10.1186/1471-2156-11-94","ISSN":"1471-2156","issue":"1","language":"en","page":"94","source":"Crossref","title":"Discriminant analysis of principal components: a new method for the analysis of genetically structured populations","title-short":"Discriminant analysis of principal components","volume":"11","author":[{"family":"Jombart","given":"Thibaut"},{"family":"Devillard","given":"Sébastien"},{"family":"Balloux","given":"François"}],"issued":{"date-parts":[["2010"]]}}}],"schema":"https://github.com/citation-style-language/schema/raw/master/csl-citation.json"} </w:instrText>
      </w:r>
      <w:r w:rsidR="00A8188A">
        <w:fldChar w:fldCharType="separate"/>
      </w:r>
      <w:r w:rsidR="00A8188A">
        <w:rPr>
          <w:noProof/>
        </w:rPr>
        <w:t>(Jombart, Devillard, &amp; Balloux, 2010)</w:t>
      </w:r>
      <w:r w:rsidR="00A8188A">
        <w:fldChar w:fldCharType="end"/>
      </w:r>
      <w:r w:rsidRPr="00DB19EF">
        <w:t xml:space="preserve"> implemented in the R-package </w:t>
      </w:r>
      <w:proofErr w:type="spellStart"/>
      <w:r w:rsidRPr="00DB19EF">
        <w:rPr>
          <w:i/>
        </w:rPr>
        <w:t>adegenet</w:t>
      </w:r>
      <w:proofErr w:type="spellEnd"/>
      <w:r w:rsidRPr="00DB19EF">
        <w:rPr>
          <w:i/>
        </w:rPr>
        <w:t xml:space="preserve"> </w:t>
      </w:r>
      <w:r w:rsidRPr="00DB19EF">
        <w:t>(</w:t>
      </w:r>
      <w:proofErr w:type="spellStart"/>
      <w:r w:rsidRPr="00DB19EF">
        <w:t>Jombart</w:t>
      </w:r>
      <w:proofErr w:type="spellEnd"/>
      <w:r w:rsidRPr="00DB19EF">
        <w:t xml:space="preserve"> et al., 2010). The optimal number of discriminant functions to retain was calculated using the function </w:t>
      </w:r>
      <w:proofErr w:type="spellStart"/>
      <w:r w:rsidRPr="00DB19EF">
        <w:rPr>
          <w:i/>
        </w:rPr>
        <w:t>xvalDAPC</w:t>
      </w:r>
      <w:proofErr w:type="spellEnd"/>
      <w:r w:rsidRPr="00DB19EF">
        <w:t xml:space="preserve"> using 80% of the data in the training set, and the number of PCs retained in the final DAPC were associated with the lowest Mean Squared Error. As indicated in Figure S3.1 (Supplementary Materials 3), two samples collected from east Australia appeared distinct from other EAP samples (subsequently confirmed using tracking data from acoustic tagging, </w:t>
      </w:r>
      <w:proofErr w:type="spellStart"/>
      <w:r w:rsidRPr="00DB19EF">
        <w:t>Spaet</w:t>
      </w:r>
      <w:proofErr w:type="spellEnd"/>
      <w:r w:rsidRPr="00DB19EF">
        <w:t xml:space="preserve"> et al., 2020). These samples were removed from subsequent analysis. </w:t>
      </w:r>
      <w:r w:rsidR="001C00AD">
        <w:t>We also performed tests</w:t>
      </w:r>
      <w:r w:rsidRPr="00DB19EF">
        <w:t xml:space="preserve"> for outlier loci </w:t>
      </w:r>
      <w:r w:rsidR="001C00AD">
        <w:t xml:space="preserve">which </w:t>
      </w:r>
      <w:r w:rsidRPr="00DB19EF">
        <w:t xml:space="preserve">deviate from the assumptions necessary for estimating </w:t>
      </w:r>
      <m:oMath>
        <m:r>
          <w:rPr>
            <w:rFonts w:ascii="Cambria Math" w:hAnsi="Cambria Math"/>
          </w:rPr>
          <m:t>Ne</m:t>
        </m:r>
      </m:oMath>
      <w:r w:rsidRPr="00DB19EF">
        <w:t xml:space="preserve"> (Waples &amp; England, 2011). We used </w:t>
      </w:r>
      <w:proofErr w:type="spellStart"/>
      <w:r w:rsidRPr="00DB19EF">
        <w:rPr>
          <w:i/>
        </w:rPr>
        <w:t>pcadapt</w:t>
      </w:r>
      <w:proofErr w:type="spellEnd"/>
      <w:r w:rsidRPr="00DB19EF">
        <w:t xml:space="preserve"> </w:t>
      </w:r>
      <w:r w:rsidR="00A8188A">
        <w:fldChar w:fldCharType="begin"/>
      </w:r>
      <w:r w:rsidR="00A8188A">
        <w:instrText xml:space="preserve"> ADDIN ZOTERO_ITEM CSL_CITATION {"citationID":"PRRD4uFw","properties":{"formattedCitation":"(Luu, Bazin, &amp; Blum, 2017)","plainCitation":"(Luu, Bazin, &amp; Blum, 2017)","noteIndex":0},"citationItems":[{"id":386,"uris":["http://zotero.org/users/local/wg6A3x9B/items/J4DLXSCC"],"uri":["http://zotero.org/users/local/wg6A3x9B/items/J4DLXSCC"],"itemData":{"id":386,"type":"article-journal","container-title":"Molecular Ecology Resources","DOI":"10.1111/1755-0998.12592","ISSN":"1755098X","issue":"1","language":"en","page":"67-77","source":"Crossref","title":"pcadapt : an R package to perform genome scans for selection based on principal component analysis","title-short":"pcadapt","volume":"17","author":[{"family":"Luu","given":"Keurcien"},{"family":"Bazin","given":"Eric"},{"family":"Blum","given":"Michael G. B."}],"issued":{"date-parts":[["2017",1]]}}}],"schema":"https://github.com/citation-style-language/schema/raw/master/csl-citation.json"} </w:instrText>
      </w:r>
      <w:r w:rsidR="00A8188A">
        <w:fldChar w:fldCharType="separate"/>
      </w:r>
      <w:r w:rsidR="00A8188A">
        <w:rPr>
          <w:noProof/>
        </w:rPr>
        <w:t>(Luu, Bazin, &amp; Blum, 2017)</w:t>
      </w:r>
      <w:r w:rsidR="00A8188A">
        <w:fldChar w:fldCharType="end"/>
      </w:r>
      <w:r w:rsidR="00A8188A">
        <w:t xml:space="preserve"> </w:t>
      </w:r>
      <w:r w:rsidR="00086B34" w:rsidRPr="00DB19EF">
        <w:t xml:space="preserve">which </w:t>
      </w:r>
      <w:r w:rsidRPr="00DB19EF">
        <w:t>identif</w:t>
      </w:r>
      <w:r w:rsidR="00086B34" w:rsidRPr="00DB19EF">
        <w:t xml:space="preserve">ies </w:t>
      </w:r>
      <w:r w:rsidRPr="00DB19EF">
        <w:t>outlier loci in</w:t>
      </w:r>
      <w:r w:rsidR="00086B34" w:rsidRPr="00DB19EF">
        <w:t xml:space="preserve"> a</w:t>
      </w:r>
      <w:r w:rsidRPr="00DB19EF">
        <w:t xml:space="preserve"> multidimensional space (we used </w:t>
      </w:r>
      <w:r w:rsidRPr="001B4E2C">
        <w:rPr>
          <w:i/>
          <w:highlight w:val="yellow"/>
        </w:rPr>
        <w:t>k</w:t>
      </w:r>
      <w:r w:rsidRPr="001B4E2C">
        <w:rPr>
          <w:highlight w:val="yellow"/>
        </w:rPr>
        <w:t xml:space="preserve"> = </w:t>
      </w:r>
      <w:r w:rsidR="00E41F1C" w:rsidRPr="001B4E2C">
        <w:rPr>
          <w:highlight w:val="yellow"/>
        </w:rPr>
        <w:t>1</w:t>
      </w:r>
      <w:r w:rsidRPr="00DB19EF">
        <w:t xml:space="preserve"> principal components). We removed loci when the q-value (</w:t>
      </w:r>
      <w:r w:rsidR="001D300F" w:rsidRPr="00DB19EF">
        <w:t>test statistic)</w:t>
      </w:r>
      <w:r w:rsidRPr="00DB19EF">
        <w:t xml:space="preserve"> was smaller than the false-</w:t>
      </w:r>
      <w:r w:rsidRPr="00DB19EF">
        <w:lastRenderedPageBreak/>
        <w:t>discovery rate (</w:t>
      </w:r>
      <m:oMath>
        <m:r>
          <w:rPr>
            <w:rFonts w:ascii="Cambria Math" w:hAnsi="Cambria Math"/>
          </w:rPr>
          <m:t>α=0.05</m:t>
        </m:r>
      </m:oMath>
      <w:r w:rsidRPr="00DB19EF">
        <w:t>). In the second stage of SNP post-processing, we used a dataset (herein Dataset-2) containing all SNP loci except those identified as outliers</w:t>
      </w:r>
      <w:r w:rsidR="008613C9">
        <w:t xml:space="preserve"> and including samples</w:t>
      </w:r>
      <w:r w:rsidRPr="00DB19EF">
        <w:t xml:space="preserve"> representing genotypes of EAP origin only. We then filtered Dataset-2 using reproducibility greater than 98%</w:t>
      </w:r>
      <w:r w:rsidR="008613C9">
        <w:t xml:space="preserve">, a </w:t>
      </w:r>
      <w:r w:rsidRPr="00DB19EF">
        <w:t>minor</w:t>
      </w:r>
      <w:r w:rsidR="00390544">
        <w:t>-</w:t>
      </w:r>
      <w:r w:rsidRPr="00DB19EF">
        <w:t>allele</w:t>
      </w:r>
      <w:r w:rsidR="00390544">
        <w:t>-</w:t>
      </w:r>
      <w:r w:rsidRPr="00DB19EF">
        <w:t>count greater than three, coverage (minimum 5, maximum 25)</w:t>
      </w:r>
      <w:r w:rsidR="008613C9">
        <w:t xml:space="preserve">, </w:t>
      </w:r>
      <w:r w:rsidRPr="00DB19EF">
        <w:t xml:space="preserve">retained only one SNP per locus and removed individuals missing </w:t>
      </w:r>
      <w:r w:rsidR="00A963F6">
        <w:t>(call rate) &gt; 0.75</w:t>
      </w:r>
      <w:r w:rsidRPr="00DB19EF">
        <w:t xml:space="preserve"> of SNP loci. </w:t>
      </w:r>
      <w:r w:rsidR="008613C9">
        <w:t>Loci were further</w:t>
      </w:r>
      <w:r w:rsidRPr="00DB19EF">
        <w:t xml:space="preserve"> removed </w:t>
      </w:r>
      <w:r w:rsidR="008613C9">
        <w:t>where</w:t>
      </w:r>
      <w:r w:rsidRPr="00DB19EF">
        <w:t xml:space="preserve"> Hardy-Weinberg disequilibrium mid-</w:t>
      </w:r>
      <w:r w:rsidRPr="00DB19EF">
        <w:rPr>
          <w:i/>
        </w:rPr>
        <w:t xml:space="preserve">p </w:t>
      </w:r>
      <m:oMath>
        <m:r>
          <w:rPr>
            <w:rFonts w:ascii="Cambria Math" w:hAnsi="Cambria Math"/>
          </w:rPr>
          <m:t>α</m:t>
        </m:r>
        <m:r>
          <w:ins w:id="9" w:author="Dani Davenport" w:date="2020-09-22T14:49:00Z">
            <w:rPr>
              <w:rFonts w:ascii="Cambria Math" w:hAnsi="Cambria Math"/>
            </w:rPr>
            <m:t>&lt;</m:t>
          </w:ins>
        </m:r>
        <m:r>
          <w:rPr>
            <w:rFonts w:ascii="Cambria Math" w:hAnsi="Cambria Math"/>
          </w:rPr>
          <m:t>0.1</m:t>
        </m:r>
      </m:oMath>
      <w:r w:rsidRPr="00DB19EF">
        <w:t xml:space="preserve"> and if </w:t>
      </w:r>
      <w:r w:rsidRPr="00DB19EF">
        <w:rPr>
          <w:i/>
          <w:iCs/>
        </w:rPr>
        <w:t>F</w:t>
      </w:r>
      <w:r w:rsidRPr="00DB19EF">
        <w:rPr>
          <w:i/>
          <w:iCs/>
          <w:vertAlign w:val="subscript"/>
        </w:rPr>
        <w:t>IS</w:t>
      </w:r>
      <w:r w:rsidRPr="00DB19EF">
        <w:rPr>
          <w:i/>
          <w:iCs/>
        </w:rPr>
        <w:t xml:space="preserve"> </w:t>
      </w:r>
      <w:r w:rsidRPr="00DB19EF">
        <w:t xml:space="preserve">was </w:t>
      </w:r>
      <w:r w:rsidR="00B279C4">
        <w:rPr>
          <w:rFonts w:cs="Calibri"/>
        </w:rPr>
        <w:t>±</w:t>
      </w:r>
      <w:r w:rsidR="00B279C4">
        <w:t xml:space="preserve"> </w:t>
      </w:r>
      <w:r w:rsidRPr="00DB19EF">
        <w:t xml:space="preserve">0.5 (see Table S3.2, Supplementary Materials 3). </w:t>
      </w:r>
      <w:r w:rsidRPr="00571041">
        <w:rPr>
          <w:rFonts w:asciiTheme="minorHAnsi" w:hAnsiTheme="minorHAnsi" w:cstheme="minorHAnsi"/>
          <w:color w:val="000000" w:themeColor="text1"/>
        </w:rPr>
        <w:t xml:space="preserve">Dataset-2 was then used to make estimates of </w:t>
      </w:r>
      <w:r w:rsidRPr="00571041">
        <w:rPr>
          <w:rFonts w:asciiTheme="minorHAnsi" w:hAnsiTheme="minorHAnsi" w:cstheme="minorHAnsi"/>
          <w:i/>
          <w:color w:val="000000" w:themeColor="text1"/>
        </w:rPr>
        <w:t>Nb</w:t>
      </w:r>
      <w:r w:rsidRPr="00571041">
        <w:rPr>
          <w:rFonts w:asciiTheme="minorHAnsi" w:hAnsiTheme="minorHAnsi" w:cstheme="minorHAnsi"/>
          <w:color w:val="000000" w:themeColor="text1"/>
        </w:rPr>
        <w:t>.</w:t>
      </w:r>
      <w:r w:rsidR="007F240D" w:rsidRPr="00571041">
        <w:rPr>
          <w:rFonts w:asciiTheme="minorHAnsi" w:hAnsiTheme="minorHAnsi" w:cstheme="minorHAnsi"/>
          <w:color w:val="000000" w:themeColor="text1"/>
        </w:rPr>
        <w:t xml:space="preserve"> </w:t>
      </w:r>
      <w:bookmarkStart w:id="10" w:name="_Hlk168584072"/>
      <w:r w:rsidR="00571041" w:rsidRPr="00BA47E5">
        <w:rPr>
          <w:rFonts w:asciiTheme="minorHAnsi" w:hAnsiTheme="minorHAnsi" w:cstheme="minorHAnsi"/>
          <w:color w:val="000000" w:themeColor="text1"/>
          <w:highlight w:val="yellow"/>
          <w:shd w:val="clear" w:color="auto" w:fill="FFFFFF"/>
        </w:rPr>
        <w:t xml:space="preserve">We use the method of </w:t>
      </w:r>
      <w:proofErr w:type="spellStart"/>
      <w:r w:rsidR="00571041" w:rsidRPr="00BA47E5">
        <w:rPr>
          <w:rFonts w:asciiTheme="minorHAnsi" w:hAnsiTheme="minorHAnsi" w:cstheme="minorHAnsi"/>
          <w:color w:val="000000" w:themeColor="text1"/>
          <w:highlight w:val="yellow"/>
          <w:shd w:val="clear" w:color="auto" w:fill="FFFFFF"/>
        </w:rPr>
        <w:t>Luikart</w:t>
      </w:r>
      <w:proofErr w:type="spellEnd"/>
      <w:r w:rsidR="00571041" w:rsidRPr="00BA47E5">
        <w:rPr>
          <w:rFonts w:asciiTheme="minorHAnsi" w:hAnsiTheme="minorHAnsi" w:cstheme="minorHAnsi"/>
          <w:color w:val="000000" w:themeColor="text1"/>
          <w:highlight w:val="yellow"/>
          <w:shd w:val="clear" w:color="auto" w:fill="FFFFFF"/>
        </w:rPr>
        <w:t xml:space="preserve"> et al., (2020) (ordinary least squares regression)</w:t>
      </w:r>
      <w:r w:rsidR="001B4E2C" w:rsidRPr="00BA47E5">
        <w:rPr>
          <w:rFonts w:asciiTheme="minorHAnsi" w:hAnsiTheme="minorHAnsi" w:cstheme="minorHAnsi"/>
          <w:color w:val="000000" w:themeColor="text1"/>
          <w:highlight w:val="yellow"/>
          <w:shd w:val="clear" w:color="auto" w:fill="FFFFFF"/>
        </w:rPr>
        <w:t xml:space="preserve">, and </w:t>
      </w:r>
      <w:r w:rsidR="001B4E2C" w:rsidRPr="00BA47E5">
        <w:rPr>
          <w:rFonts w:asciiTheme="minorHAnsi" w:hAnsiTheme="minorHAnsi" w:cstheme="minorHAnsi"/>
          <w:color w:val="000000" w:themeColor="text1"/>
          <w:highlight w:val="yellow"/>
          <w:shd w:val="clear" w:color="auto" w:fill="FFFFFF"/>
        </w:rPr>
        <w:t>Generalized least-squares </w:t>
      </w:r>
      <w:r w:rsidR="001B4E2C" w:rsidRPr="00BA47E5">
        <w:rPr>
          <w:rFonts w:asciiTheme="minorHAnsi" w:hAnsiTheme="minorHAnsi" w:cstheme="minorHAnsi"/>
          <w:color w:val="000000" w:themeColor="text1"/>
          <w:highlight w:val="yellow"/>
          <w:shd w:val="clear" w:color="auto" w:fill="FFFFFF"/>
        </w:rPr>
        <w:t>(</w:t>
      </w:r>
      <w:r w:rsidR="001B4E2C" w:rsidRPr="00BA47E5">
        <w:rPr>
          <w:rFonts w:asciiTheme="minorHAnsi" w:hAnsiTheme="minorHAnsi" w:cstheme="minorHAnsi"/>
          <w:color w:val="000000" w:themeColor="text1"/>
          <w:highlight w:val="yellow"/>
          <w:shd w:val="clear" w:color="auto" w:fill="FFFFFF"/>
        </w:rPr>
        <w:t>GLS regression</w:t>
      </w:r>
      <w:r w:rsidR="001B4E2C" w:rsidRPr="00BA47E5">
        <w:rPr>
          <w:rFonts w:asciiTheme="minorHAnsi" w:hAnsiTheme="minorHAnsi" w:cstheme="minorHAnsi"/>
          <w:color w:val="000000" w:themeColor="text1"/>
          <w:highlight w:val="yellow"/>
          <w:shd w:val="clear" w:color="auto" w:fill="FFFFFF"/>
        </w:rPr>
        <w:t>)</w:t>
      </w:r>
      <w:r w:rsidR="001B4E2C" w:rsidRPr="00BA47E5">
        <w:rPr>
          <w:rFonts w:asciiTheme="minorHAnsi" w:hAnsiTheme="minorHAnsi" w:cstheme="minorHAnsi"/>
          <w:color w:val="000000" w:themeColor="text1"/>
          <w:highlight w:val="yellow"/>
          <w:shd w:val="clear" w:color="auto" w:fill="FFFFFF"/>
        </w:rPr>
        <w:t xml:space="preserve"> that incorporates an estimate of autocorrelation</w:t>
      </w:r>
      <w:r w:rsidR="001B4E2C" w:rsidRPr="00BA47E5">
        <w:rPr>
          <w:rFonts w:asciiTheme="minorHAnsi" w:hAnsiTheme="minorHAnsi" w:cstheme="minorHAnsi"/>
          <w:color w:val="000000" w:themeColor="text1"/>
          <w:highlight w:val="yellow"/>
          <w:shd w:val="clear" w:color="auto" w:fill="FFFFFF"/>
        </w:rPr>
        <w:t>,</w:t>
      </w:r>
      <w:r w:rsidR="001B4E2C" w:rsidRPr="00BA47E5">
        <w:rPr>
          <w:rFonts w:asciiTheme="minorHAnsi" w:hAnsiTheme="minorHAnsi" w:cstheme="minorHAnsi"/>
          <w:color w:val="000000" w:themeColor="text1"/>
          <w:highlight w:val="yellow"/>
          <w:shd w:val="clear" w:color="auto" w:fill="FFFFFF"/>
        </w:rPr>
        <w:t xml:space="preserve"> </w:t>
      </w:r>
      <w:r w:rsidR="00571041" w:rsidRPr="00BA47E5">
        <w:rPr>
          <w:rFonts w:asciiTheme="minorHAnsi" w:hAnsiTheme="minorHAnsi" w:cstheme="minorHAnsi"/>
          <w:color w:val="000000" w:themeColor="text1"/>
          <w:highlight w:val="yellow"/>
          <w:shd w:val="clear" w:color="auto" w:fill="FFFFFF"/>
        </w:rPr>
        <w:t>to test the significance of a trend in Nb estimates across cohorts</w:t>
      </w:r>
      <w:bookmarkEnd w:id="10"/>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z w:val="21"/>
          <w:szCs w:val="21"/>
          <w:shd w:val="clear" w:color="auto" w:fill="FFFFFF"/>
        </w:rPr>
        <w:t xml:space="preserve"> </w:t>
      </w:r>
    </w:p>
    <w:p w14:paraId="073B5EA6" w14:textId="0EF8EB21" w:rsidR="001235D3" w:rsidRPr="00DB19EF" w:rsidRDefault="001235D3" w:rsidP="001235D3">
      <w:pPr>
        <w:pStyle w:val="Standard"/>
        <w:spacing w:before="120" w:after="120" w:line="480" w:lineRule="auto"/>
        <w:ind w:firstLine="720"/>
        <w:jc w:val="both"/>
      </w:pPr>
      <w:r w:rsidRPr="00DB19EF">
        <w:t xml:space="preserve">Extracted DNA from 192 EAP samples were </w:t>
      </w:r>
      <w:r w:rsidR="00F9297F" w:rsidRPr="00DB19EF">
        <w:t xml:space="preserve">further </w:t>
      </w:r>
      <w:r w:rsidRPr="00DB19EF">
        <w:t xml:space="preserve">genotyped in another laboratory </w:t>
      </w:r>
      <w:r w:rsidR="00F9297F" w:rsidRPr="00DB19EF">
        <w:t xml:space="preserve">(Stellenbosch University) </w:t>
      </w:r>
      <w:r w:rsidRPr="00DB19EF">
        <w:t xml:space="preserve">with nineteen species-specific microsatellite loci to provide alternate estimates of </w:t>
      </w:r>
      <m:oMath>
        <m:r>
          <w:rPr>
            <w:rFonts w:ascii="Cambria Math" w:hAnsi="Cambria Math"/>
          </w:rPr>
          <m:t>Nb</m:t>
        </m:r>
      </m:oMath>
      <w:r w:rsidRPr="00DB19EF">
        <w:t>. Fourteen of the loci were derived from previous studies: Ccar1, Ccar13, Ccar6.27x, Ccar9, Iox10, Cca1419, Cca83, Cca1536, Cca1273, Cca711, Cca1072, Cca1466, Cca1276, Cca1226 (</w:t>
      </w:r>
      <w:proofErr w:type="spellStart"/>
      <w:r w:rsidRPr="00DB19EF">
        <w:t>Gubili</w:t>
      </w:r>
      <w:proofErr w:type="spellEnd"/>
      <w:r w:rsidRPr="00DB19EF">
        <w:t xml:space="preserve"> et al., 2010; O’Leary et al., 2015; </w:t>
      </w:r>
      <w:proofErr w:type="spellStart"/>
      <w:r w:rsidRPr="00DB19EF">
        <w:t>Pardini</w:t>
      </w:r>
      <w:proofErr w:type="spellEnd"/>
      <w:r w:rsidRPr="00DB19EF">
        <w:t xml:space="preserve"> et al., 2001). Five loci (CcSA1, CcSA2, CcSA3, CcSA4 and CcSA5) were developed using the methods described in Andreotti et al. (2016). Wet lab genotyping was performed as described by Andreotti et al. (2016) and genotype scoring was performed in </w:t>
      </w:r>
      <w:proofErr w:type="spellStart"/>
      <w:r w:rsidRPr="00DB19EF">
        <w:rPr>
          <w:i/>
        </w:rPr>
        <w:t>Geneious</w:t>
      </w:r>
      <w:proofErr w:type="spellEnd"/>
      <w:r w:rsidRPr="00DB19EF">
        <w:rPr>
          <w:i/>
        </w:rPr>
        <w:t xml:space="preserve"> </w:t>
      </w:r>
      <w:r w:rsidR="00E34FD8" w:rsidRPr="00DB19EF">
        <w:t>v.</w:t>
      </w:r>
      <w:r w:rsidRPr="00DB19EF">
        <w:t xml:space="preserve">5.6.5 (©2005 - 2012 Biomatters Ltd). Assessment of amplification errors, such as large allele drop-out, stuttering and null alleles was conducted in </w:t>
      </w:r>
      <w:proofErr w:type="spellStart"/>
      <w:r w:rsidRPr="00DB19EF">
        <w:rPr>
          <w:i/>
        </w:rPr>
        <w:t>Microchecker</w:t>
      </w:r>
      <w:proofErr w:type="spellEnd"/>
      <w:r w:rsidRPr="00DB19EF">
        <w:rPr>
          <w:i/>
        </w:rPr>
        <w:t xml:space="preserve"> </w:t>
      </w:r>
      <w:r w:rsidR="00E34FD8" w:rsidRPr="00DB19EF">
        <w:t>v.</w:t>
      </w:r>
      <w:r w:rsidRPr="00DB19EF">
        <w:t xml:space="preserve">2.2.3 </w:t>
      </w:r>
      <w:r w:rsidR="000D302B">
        <w:fldChar w:fldCharType="begin"/>
      </w:r>
      <w:r w:rsidR="000D302B">
        <w:instrText xml:space="preserve"> ADDIN ZOTERO_ITEM CSL_CITATION {"citationID":"kAz5RoDO","properties":{"formattedCitation":"(Van Oosterhout, Hutchinson, Wills, &amp; Shipley, 2004)","plainCitation":"(Van Oosterhout, Hutchinson, Wills, &amp; Shipley, 2004)","noteIndex":0},"citationItems":[{"id":1079,"uris":["http://zotero.org/users/local/wg6A3x9B/items/GAM8J76K"],"uri":["http://zotero.org/users/local/wg6A3x9B/items/GAM8J76K"],"itemData":{"id":1079,"type":"article-journal","container-title":"Molecular Ecology Notes","DOI":"10.1111/j.1471-8286.2004.00684.x","issue":"3","note":"tex.publisher: Wiley Online Library\nCitation Key: van2004micro","page":"535-538","title":"MICRO-CHECKER: software for identifying and correcting genotyping errors in microsatellite data","volume":"4","author":[{"family":"Van Oosterhout","given":"Cock"},{"family":"Hutchinson","given":"William F"},{"family":"Wills","given":"Derek PM"},{"family":"Shipley","given":"Peter"}],"issued":{"date-parts":[["2004"]]}}}],"schema":"https://github.com/citation-style-language/schema/raw/master/csl-citation.json"} </w:instrText>
      </w:r>
      <w:r w:rsidR="000D302B">
        <w:fldChar w:fldCharType="separate"/>
      </w:r>
      <w:r w:rsidR="000D302B">
        <w:rPr>
          <w:noProof/>
        </w:rPr>
        <w:t>(Van Oosterhout, Hutchinson, Wills, &amp; Shipley, 2004)</w:t>
      </w:r>
      <w:r w:rsidR="000D302B">
        <w:fldChar w:fldCharType="end"/>
      </w:r>
      <w:r w:rsidRPr="00DB19EF">
        <w:t xml:space="preserve">. The program SHAZA </w:t>
      </w:r>
      <w:r w:rsidR="000D302B">
        <w:fldChar w:fldCharType="begin"/>
      </w:r>
      <w:r w:rsidR="000D302B">
        <w:instrText xml:space="preserve"> ADDIN ZOTERO_ITEM CSL_CITATION {"citationID":"EOnXevgE","properties":{"formattedCitation":"(Macbeth et al., 2011)","plainCitation":"(Macbeth et al., 2011)","noteIndex":0},"citationItems":[{"id":1039,"uris":["http://zotero.org/users/local/wg6A3x9B/items/2CI98UFF"],"uri":["http://zotero.org/users/local/wg6A3x9B/items/2CI98UFF"],"itemData":{"id":1039,"type":"article-journal","container-title":"Theoretical population biology","DOI":"10.1016/j.tpb.2011.06.006","issue":"3","note":"tex.publisher: Elsevier\nCitation Key: macbeth2011likelihood","page":"185-196","title":"Likelihood-based genetic mark--recapture estimates when genotype samples are incomplete and contain typing errors","volume":"80","author":[{"family":"Macbeth","given":"Gilbert M"},{"family":"Broderick","given":"Damien"},{"family":"Ovenden","given":"Jennifer R"},{"family":"Buckworth","given":"Rik C"}],"issued":{"date-parts":[["2011"]]}}}],"schema":"https://github.com/citation-style-language/schema/raw/master/csl-citation.json"} </w:instrText>
      </w:r>
      <w:r w:rsidR="000D302B">
        <w:fldChar w:fldCharType="separate"/>
      </w:r>
      <w:r w:rsidR="000D302B">
        <w:rPr>
          <w:noProof/>
        </w:rPr>
        <w:t>(Macbeth et al., 2011)</w:t>
      </w:r>
      <w:r w:rsidR="000D302B">
        <w:fldChar w:fldCharType="end"/>
      </w:r>
      <w:r w:rsidRPr="00DB19EF">
        <w:t xml:space="preserve"> was used to detect duplicates in the dataset. Descriptive statistics, including observed </w:t>
      </w:r>
      <w:r w:rsidRPr="00DB19EF">
        <w:lastRenderedPageBreak/>
        <w:t>heterozygosity (H</w:t>
      </w:r>
      <w:r w:rsidRPr="00DB19EF">
        <w:rPr>
          <w:vertAlign w:val="subscript"/>
        </w:rPr>
        <w:t>o</w:t>
      </w:r>
      <w:r w:rsidRPr="00DB19EF">
        <w:t>) and expected heterozygosity (H</w:t>
      </w:r>
      <w:r w:rsidRPr="00DB19EF">
        <w:rPr>
          <w:vertAlign w:val="subscript"/>
        </w:rPr>
        <w:t>e</w:t>
      </w:r>
      <w:r w:rsidRPr="00DB19EF">
        <w:t>) were calculated using the R-package</w:t>
      </w:r>
      <w:r w:rsidRPr="00DB19EF">
        <w:rPr>
          <w:i/>
        </w:rPr>
        <w:t xml:space="preserve"> </w:t>
      </w:r>
      <w:proofErr w:type="spellStart"/>
      <w:r w:rsidRPr="00DB19EF">
        <w:rPr>
          <w:i/>
        </w:rPr>
        <w:t>hierfstat</w:t>
      </w:r>
      <w:proofErr w:type="spellEnd"/>
      <w:r w:rsidRPr="00DB19EF">
        <w:rPr>
          <w:i/>
        </w:rPr>
        <w:t xml:space="preserve"> </w:t>
      </w:r>
      <w:r w:rsidR="000D302B">
        <w:fldChar w:fldCharType="begin"/>
      </w:r>
      <w:r w:rsidR="000D302B">
        <w:instrText xml:space="preserve"> ADDIN ZOTERO_ITEM CSL_CITATION {"citationID":"GP74FJwy","properties":{"formattedCitation":"(Goudet, Jombart, &amp; Goudet, 2015)","plainCitation":"(Goudet, Jombart, &amp; Goudet, 2015)","noteIndex":0},"citationItems":[{"id":1206,"uris":["http://zotero.org/users/local/wg6A3x9B/items/PGYXNZBQ"],"uri":["http://zotero.org/users/local/wg6A3x9B/items/PGYXNZBQ"],"itemData":{"id":1206,"type":"article-journal","container-title":"R package version 0.04-22. Retrieved from http://www. r-project. org, http://github. com/jgx65/hierfstat","note":"Citation Key: goudet2015package","title":"Package ‘hierfstat’","author":[{"family":"Goudet","given":"Jerome"},{"family":"Jombart","given":"Thibaut"},{"family":"Goudet","given":"Maintainer Jerome"}],"issued":{"date-parts":[["2015"]]}}}],"schema":"https://github.com/citation-style-language/schema/raw/master/csl-citation.json"} </w:instrText>
      </w:r>
      <w:r w:rsidR="000D302B">
        <w:fldChar w:fldCharType="separate"/>
      </w:r>
      <w:r w:rsidR="000D302B">
        <w:rPr>
          <w:noProof/>
        </w:rPr>
        <w:t>(Goudet, Jombart, &amp; Goudet, 2015)</w:t>
      </w:r>
      <w:r w:rsidR="000D302B">
        <w:fldChar w:fldCharType="end"/>
      </w:r>
      <w:r w:rsidR="000D302B">
        <w:t>.</w:t>
      </w:r>
      <w:r w:rsidRPr="00DB19EF">
        <w:t xml:space="preserve"> </w:t>
      </w:r>
    </w:p>
    <w:p w14:paraId="0BAAA926" w14:textId="77777777" w:rsidR="001235D3" w:rsidRPr="00DB19EF" w:rsidRDefault="001235D3" w:rsidP="001235D3">
      <w:pPr>
        <w:pStyle w:val="Standard"/>
        <w:ind w:firstLine="720"/>
        <w:rPr>
          <w:i/>
          <w:sz w:val="28"/>
          <w:szCs w:val="28"/>
        </w:rPr>
      </w:pPr>
      <w:r w:rsidRPr="00DB19EF">
        <w:rPr>
          <w:i/>
          <w:sz w:val="28"/>
          <w:szCs w:val="28"/>
        </w:rPr>
        <w:t>Estimation of Nb</w:t>
      </w:r>
    </w:p>
    <w:p w14:paraId="2D27DC0A" w14:textId="77777777" w:rsidR="001235D3" w:rsidRPr="00DB19EF" w:rsidRDefault="001235D3" w:rsidP="001235D3">
      <w:pPr>
        <w:pStyle w:val="Standard"/>
        <w:ind w:firstLine="720"/>
      </w:pPr>
    </w:p>
    <w:p w14:paraId="6D313F2D" w14:textId="773B70A5" w:rsidR="001235D3" w:rsidRPr="00DB19EF" w:rsidRDefault="001235D3" w:rsidP="001235D3">
      <w:pPr>
        <w:pStyle w:val="Standard"/>
        <w:widowControl/>
        <w:spacing w:line="480" w:lineRule="auto"/>
        <w:ind w:firstLine="720"/>
        <w:jc w:val="both"/>
      </w:pPr>
      <w:r w:rsidRPr="00DB19EF">
        <w:t xml:space="preserve">Two methods were used to estimate </w:t>
      </w:r>
      <m:oMath>
        <m:r>
          <w:rPr>
            <w:rFonts w:ascii="Cambria Math" w:hAnsi="Cambria Math"/>
          </w:rPr>
          <m:t>Nb</m:t>
        </m:r>
      </m:oMath>
      <w:r w:rsidRPr="00DB19EF">
        <w:t xml:space="preserve"> from data derived from SNP and microsatellite loci: (1) the linkage-disequilibrium method (LD) </w:t>
      </w:r>
      <w:r w:rsidR="000D302B">
        <w:fldChar w:fldCharType="begin"/>
      </w:r>
      <w:r w:rsidR="000D302B">
        <w:instrText xml:space="preserve"> ADDIN ZOTERO_ITEM CSL_CITATION {"citationID":"Ur9irwxg","properties":{"formattedCitation":"(Hill, 1974; Waples, 2006)","plainCitation":"(Hill, 1974; Waples, 2006)","noteIndex":0},"citationItems":[{"id":1077,"uris":["http://zotero.org/users/local/wg6A3x9B/items/93Q4SGKL"],"uri":["http://zotero.org/users/local/wg6A3x9B/items/93Q4SGKL"],"itemData":{"id":1077,"type":"article-journal","container-title":"Heredity","DOI":"10.1038/hdy.1974.89","issue":"2","note":"tex.publisher: Nature Publishing Group\nCitation Key: hill1974estimation","page":"229","title":"Estimation of linkage disequilibrium in randomly mating populations","volume":"33","author":[{"family":"Hill","given":"William G"}],"issued":{"date-parts":[["1974"]]}}},{"id":317,"uris":["http://zotero.org/users/local/wg6A3x9B/items/YH8T78LL"],"uri":["http://zotero.org/users/local/wg6A3x9B/items/YH8T78LL"],"itemData":{"id":317,"type":"article-journal","container-title":"Conservation Genetics","DOI":"10.1007/s10592-005-9100-y","ISSN":"1566-0621, 1572-9737","issue":"2","language":"en","page":"167-184","source":"Crossref","title":"A bias correction for estimates of effective population size based on linkage disequilibrium at unlinked gene loci","volume":"7","author":[{"family":"Waples","given":"R S"}],"issued":{"date-parts":[["2006",4]]}}}],"schema":"https://github.com/citation-style-language/schema/raw/master/csl-citation.json"} </w:instrText>
      </w:r>
      <w:r w:rsidR="000D302B">
        <w:fldChar w:fldCharType="separate"/>
      </w:r>
      <w:r w:rsidR="000D302B">
        <w:rPr>
          <w:noProof/>
        </w:rPr>
        <w:t>(Hill, 1974; Waples, 2006)</w:t>
      </w:r>
      <w:r w:rsidR="000D302B">
        <w:fldChar w:fldCharType="end"/>
      </w:r>
      <w:r w:rsidR="000D302B">
        <w:t xml:space="preserve"> </w:t>
      </w:r>
      <w:r w:rsidRPr="00DB19EF">
        <w:t xml:space="preserve">and (2) the sibship assignment method (SA) (Wang, 2009). Estimates are referred to as </w:t>
      </w:r>
      <m:oMath>
        <m:r>
          <w:rPr>
            <w:rFonts w:ascii="Cambria Math" w:hAnsi="Cambria Math"/>
          </w:rPr>
          <m:t>Nb(LD)</m:t>
        </m:r>
      </m:oMath>
      <w:r w:rsidRPr="00DB19EF">
        <w:t xml:space="preserve"> and </w:t>
      </w:r>
      <m:oMath>
        <m:r>
          <w:rPr>
            <w:rFonts w:ascii="Cambria Math" w:hAnsi="Cambria Math"/>
          </w:rPr>
          <m:t>Nb(SA)</m:t>
        </m:r>
      </m:oMath>
      <w:r w:rsidRPr="00DB19EF">
        <w:t xml:space="preserve">. Broadly, the LD method determines the size of the parental generation using a measure of the genetic association (or LD) in a given age-cohort. In finite populations, random genetic drift leads to associations of alleles at different loci. The LD method uses the extent of non-random association between alleles at different loci to estimate genetic </w:t>
      </w:r>
      <w:r w:rsidRPr="00DB19EF">
        <w:rPr>
          <w:i/>
          <w:iCs/>
        </w:rPr>
        <w:t>Ne</w:t>
      </w:r>
      <w:r w:rsidRPr="00DB19EF">
        <w:t xml:space="preserve"> and reflects the inbreeding </w:t>
      </w:r>
      <w:r w:rsidRPr="00DB19EF">
        <w:rPr>
          <w:i/>
          <w:iCs/>
        </w:rPr>
        <w:t>Ne</w:t>
      </w:r>
      <w:r w:rsidRPr="00DB19EF">
        <w:t xml:space="preserve"> when loci are unlinked </w:t>
      </w:r>
      <w:r w:rsidR="00BC1556">
        <w:fldChar w:fldCharType="begin"/>
      </w:r>
      <w:r w:rsidR="00BC1556">
        <w:instrText xml:space="preserve"> ADDIN ZOTERO_ITEM CSL_CITATION {"citationID":"ECZJVOmI","properties":{"formattedCitation":"(Hill, 1981; Waples &amp; Do, 2010)","plainCitation":"(Hill, 1981; Waples &amp; Do, 2010)","noteIndex":0},"citationItems":[{"id":945,"uris":["http://zotero.org/users/local/wg6A3x9B/items/NMU9M472"],"uri":["http://zotero.org/users/local/wg6A3x9B/items/NMU9M472"],"itemData":{"id":945,"type":"article-journal","container-title":"Genetical Research","DOI":"10.1017/S0016672300020553","ISSN":"0016-6723, 1469-5073","issue":"03","journalAbbreviation":"Genet. Res.","language":"en","source":"DOI.org (Crossref)","title":"Estimation of effective population size from data on linkage disequilibrium","URL":"http://www.journals.cambridge.org/abstract_S0016672300020553","volume":"38","author":[{"family":"Hill","given":"William G."}],"accessed":{"date-parts":[["2019",4,28]]},"issued":{"date-parts":[["1981",12]]}}},{"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BC1556">
        <w:fldChar w:fldCharType="separate"/>
      </w:r>
      <w:r w:rsidR="00BC1556">
        <w:rPr>
          <w:noProof/>
        </w:rPr>
        <w:t>(Hill, 1981; Waples &amp; Do, 2010)</w:t>
      </w:r>
      <w:r w:rsidR="00BC1556">
        <w:fldChar w:fldCharType="end"/>
      </w:r>
      <w:r w:rsidR="00BC1556">
        <w:t xml:space="preserve">. </w:t>
      </w:r>
      <w:r w:rsidRPr="00DB19EF">
        <w:t>The formulation of the LD method uses the observed average disequilibrium between pairs of independent (</w:t>
      </w:r>
      <w:proofErr w:type="spellStart"/>
      <w:r w:rsidRPr="00DB19EF">
        <w:t>ie</w:t>
      </w:r>
      <w:proofErr w:type="spellEnd"/>
      <w:r w:rsidRPr="00DB19EF">
        <w:t xml:space="preserve">. non-linked), neutral loci in a sample of individuals taken from a single, isolated, randomly mating population. Estimates of </w:t>
      </w:r>
      <w:r w:rsidRPr="00DB19EF">
        <w:rPr>
          <w:i/>
          <w:iCs/>
        </w:rPr>
        <w:t>Nb(LD)</w:t>
      </w:r>
      <w:r w:rsidRPr="00DB19EF">
        <w:t xml:space="preserve"> are based on the theoretical relationship between  </w:t>
      </w:r>
      <m:oMath>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oMath>
      <w:r w:rsidRPr="00DB19EF">
        <w:t xml:space="preserve"> and </w:t>
      </w:r>
      <m:oMath>
        <m:r>
          <w:rPr>
            <w:rFonts w:ascii="Cambria Math" w:hAnsi="Cambria Math"/>
          </w:rPr>
          <m:t xml:space="preserve">Ne </m:t>
        </m:r>
      </m:oMath>
      <w:r w:rsidRPr="00DB19EF">
        <w:t>as described in Hill (1981);</w:t>
      </w:r>
    </w:p>
    <w:p w14:paraId="15518F7F" w14:textId="77777777" w:rsidR="001235D3" w:rsidRPr="00DB19EF" w:rsidRDefault="00000000" w:rsidP="001235D3">
      <w:pPr>
        <w:pStyle w:val="Standard"/>
        <w:jc w:val="center"/>
      </w:pPr>
      <m:oMathPara>
        <m:oMathParaPr>
          <m:jc m:val="center"/>
        </m:oMathParaPr>
        <m:oMath>
          <m:acc>
            <m:accPr>
              <m:ctrlPr>
                <w:rPr>
                  <w:rFonts w:ascii="Cambria Math" w:hAnsi="Cambria Math"/>
                </w:rPr>
              </m:ctrlPr>
            </m:accPr>
            <m:e>
              <m:sSub>
                <m:sSubPr>
                  <m:ctrlPr>
                    <w:rPr>
                      <w:rFonts w:ascii="Cambria Math" w:hAnsi="Cambria Math"/>
                    </w:rPr>
                  </m:ctrlPr>
                </m:sSubPr>
                <m:e>
                  <m:r>
                    <w:rPr>
                      <w:rFonts w:ascii="Cambria Math" w:hAnsi="Cambria Math"/>
                    </w:rPr>
                    <m:t>N</m:t>
                  </m:r>
                </m:e>
                <m:sub>
                  <m:r>
                    <w:rPr>
                      <w:rFonts w:ascii="Cambria Math" w:hAnsi="Cambria Math"/>
                    </w:rPr>
                    <m:t>e</m:t>
                  </m:r>
                </m:sub>
              </m:sSub>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sSup>
                <m:sSupPr>
                  <m:ctrlPr>
                    <w:rPr>
                      <w:rFonts w:ascii="Cambria Math" w:hAnsi="Cambria Math"/>
                    </w:rPr>
                  </m:ctrlPr>
                </m:sSupPr>
                <m:e>
                  <m:acc>
                    <m:accPr>
                      <m:ctrlPr>
                        <w:rPr>
                          <w:rFonts w:ascii="Cambria Math" w:hAnsi="Cambria Math"/>
                        </w:rPr>
                      </m:ctrlPr>
                    </m:accPr>
                    <m:e>
                      <m:r>
                        <w:rPr>
                          <w:rFonts w:ascii="Cambria Math" w:hAnsi="Cambria Math"/>
                        </w:rPr>
                        <m:t>r</m:t>
                      </m:r>
                    </m:e>
                  </m:acc>
                </m:e>
                <m:sup>
                  <m:r>
                    <w:rPr>
                      <w:rFonts w:ascii="Cambria Math" w:hAnsi="Cambria Math"/>
                    </w:rPr>
                    <m:t>2</m:t>
                  </m:r>
                </m:sup>
              </m:s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S</m:t>
                  </m:r>
                </m:den>
              </m:f>
              <m:r>
                <w:rPr>
                  <w:rFonts w:ascii="Cambria Math" w:hAnsi="Cambria Math"/>
                </w:rPr>
                <m:t>)</m:t>
              </m:r>
            </m:den>
          </m:f>
        </m:oMath>
      </m:oMathPara>
    </w:p>
    <w:p w14:paraId="74FAAF35" w14:textId="77777777" w:rsidR="001235D3" w:rsidRPr="00DB19EF" w:rsidRDefault="001235D3" w:rsidP="001235D3">
      <w:pPr>
        <w:pStyle w:val="Standard"/>
        <w:spacing w:line="360" w:lineRule="auto"/>
        <w:ind w:firstLine="720"/>
        <w:jc w:val="right"/>
      </w:pPr>
      <w:r w:rsidRPr="00DB19EF">
        <w:t>Equation 2a from (</w:t>
      </w:r>
      <w:proofErr w:type="spellStart"/>
      <w:r w:rsidRPr="00DB19EF">
        <w:t>Waples</w:t>
      </w:r>
      <w:proofErr w:type="spellEnd"/>
      <w:r w:rsidRPr="00DB19EF">
        <w:t xml:space="preserve"> &amp; Do, 2010)</w:t>
      </w:r>
    </w:p>
    <w:p w14:paraId="50208DAC" w14:textId="570A109A" w:rsidR="001235D3" w:rsidRPr="00DB19EF" w:rsidRDefault="001235D3" w:rsidP="001235D3">
      <w:pPr>
        <w:pStyle w:val="Standard"/>
        <w:spacing w:line="480" w:lineRule="auto"/>
        <w:jc w:val="both"/>
      </w:pPr>
      <w:r w:rsidRPr="00DB19EF">
        <w:t>where r</w:t>
      </w:r>
      <w:r w:rsidRPr="00DB19EF">
        <w:rPr>
          <w:vertAlign w:val="superscript"/>
        </w:rPr>
        <w:t xml:space="preserve">2 </w:t>
      </w:r>
      <w:r w:rsidRPr="00DB19EF">
        <w:t xml:space="preserve">is the mean squared correlation of allele frequencies at different gene loci adjusted for sampling error (i.e. the observed average disequilibrium) and </w:t>
      </w:r>
      <w:r w:rsidRPr="00DB19EF">
        <w:rPr>
          <w:i/>
        </w:rPr>
        <w:t xml:space="preserve">S </w:t>
      </w:r>
      <w:r w:rsidRPr="00DB19EF">
        <w:t xml:space="preserve">is the number of individuals sampled. We implemented this method using the program </w:t>
      </w:r>
      <w:proofErr w:type="spellStart"/>
      <w:r w:rsidRPr="00DB19EF">
        <w:rPr>
          <w:i/>
        </w:rPr>
        <w:t>NeEstimator</w:t>
      </w:r>
      <w:proofErr w:type="spellEnd"/>
      <w:r w:rsidRPr="00DB19EF">
        <w:t xml:space="preserve"> v2.1 </w:t>
      </w:r>
      <w:r w:rsidR="00BC1556">
        <w:fldChar w:fldCharType="begin"/>
      </w:r>
      <w:r w:rsidR="00BC1556">
        <w:instrText xml:space="preserve"> ADDIN ZOTERO_ITEM CSL_CITATION {"citationID":"JgwxGDFa","properties":{"formattedCitation":"(Do et al., 2014)","plainCitation":"(Do et al., 2014)","noteIndex":0},"citationItems":[{"id":330,"uris":["http://zotero.org/users/local/wg6A3x9B/items/QD7YKV97"],"uri":["http://zotero.org/users/local/wg6A3x9B/items/QD7YKV97"],"itemData":{"id":330,"type":"article-journal","container-title":"Molecular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R."}],"issued":{"date-parts":[["2014",1]]}}}],"schema":"https://github.com/citation-style-language/schema/raw/master/csl-citation.json"} </w:instrText>
      </w:r>
      <w:r w:rsidR="00BC1556">
        <w:fldChar w:fldCharType="separate"/>
      </w:r>
      <w:r w:rsidR="00BC1556">
        <w:rPr>
          <w:noProof/>
        </w:rPr>
        <w:t>(Do et al., 2014)</w:t>
      </w:r>
      <w:r w:rsidR="00BC1556">
        <w:fldChar w:fldCharType="end"/>
      </w:r>
      <w:r w:rsidR="00BC1556">
        <w:t xml:space="preserve">. </w:t>
      </w:r>
      <w:r w:rsidRPr="00DB19EF">
        <w:t xml:space="preserve">In contrast, the SA method uses the direct relationship between genetic relatedness and inbreeding </w:t>
      </w:r>
      <w:r w:rsidRPr="00DB19EF">
        <w:rPr>
          <w:i/>
          <w:iCs/>
        </w:rPr>
        <w:t>Ne</w:t>
      </w:r>
      <w:r w:rsidRPr="00DB19EF">
        <w:t xml:space="preserve">, such that any two individuals sampled randomly from a population with a small </w:t>
      </w:r>
      <w:r w:rsidRPr="00DB19EF">
        <w:rPr>
          <w:i/>
          <w:iCs/>
        </w:rPr>
        <w:t>Ne</w:t>
      </w:r>
      <w:r w:rsidRPr="00DB19EF">
        <w:t xml:space="preserve"> will have </w:t>
      </w:r>
      <w:r w:rsidRPr="00DB19EF">
        <w:lastRenderedPageBreak/>
        <w:t xml:space="preserve">a higher probability of sharing the same parent or parents (Wang, 2009). The SA method (Wang, 2009) determines the size of the parental generation by estimating the probability that dyad relationships are either full or half siblings in a sample from the same cohort, </w:t>
      </w:r>
      <w:r w:rsidRPr="00DB19EF">
        <w:rPr>
          <w:shd w:val="clear" w:color="auto" w:fill="FFFFFF"/>
        </w:rPr>
        <w:t>sharing two, one or zero parents, respectively</w:t>
      </w:r>
      <w:r w:rsidRPr="00DB19EF">
        <w:t>;</w:t>
      </w:r>
    </w:p>
    <w:p w14:paraId="0BE7DE6C" w14:textId="77777777" w:rsidR="001235D3" w:rsidRPr="00DB19EF" w:rsidRDefault="001235D3" w:rsidP="001235D3">
      <w:pPr>
        <w:pStyle w:val="Standard"/>
        <w:rPr>
          <w:shd w:val="clear" w:color="auto" w:fill="FFFFFF"/>
        </w:rPr>
      </w:pPr>
    </w:p>
    <w:p w14:paraId="594C8E07" w14:textId="77777777" w:rsidR="001235D3" w:rsidRPr="00DB19EF" w:rsidRDefault="00000000" w:rsidP="001235D3">
      <w:pPr>
        <w:pStyle w:val="Standard"/>
        <w:jc w:val="center"/>
      </w:pPr>
      <m:oMathPara>
        <m:oMathParaPr>
          <m:jc m:val="center"/>
        </m:oMathParaPr>
        <m:oMath>
          <m:f>
            <m:fPr>
              <m:ctrlPr>
                <w:rPr>
                  <w:rFonts w:ascii="Cambria Math" w:hAnsi="Cambria Math"/>
                </w:rPr>
              </m:ctrlPr>
            </m:fPr>
            <m:num>
              <m:r>
                <w:rPr>
                  <w:rFonts w:ascii="Cambria Math" w:hAnsi="Cambria Math"/>
                </w:rPr>
                <m:t>1</m:t>
              </m:r>
            </m:num>
            <m:den>
              <m:r>
                <w:rPr>
                  <w:rFonts w:ascii="Cambria Math" w:hAnsi="Cambria Math"/>
                </w:rPr>
                <m:t>Ne</m:t>
              </m:r>
            </m:den>
          </m:f>
          <m:r>
            <w:rPr>
              <w:rFonts w:ascii="Cambria Math" w:hAnsi="Cambria Math"/>
            </w:rPr>
            <m:t>=1+</m:t>
          </m:r>
          <m:f>
            <m:fPr>
              <m:ctrlPr>
                <w:rPr>
                  <w:rFonts w:ascii="Cambria Math" w:hAnsi="Cambria Math"/>
                </w:rPr>
              </m:ctrlPr>
            </m:fPr>
            <m:num>
              <m:r>
                <w:rPr>
                  <w:rFonts w:ascii="Cambria Math" w:hAnsi="Cambria Math"/>
                </w:rPr>
                <m:t>3α</m:t>
              </m:r>
            </m:num>
            <m:den>
              <m:r>
                <w:rPr>
                  <w:rFonts w:ascii="Cambria Math" w:hAnsi="Cambria Math"/>
                </w:rPr>
                <m:t>4</m:t>
              </m:r>
            </m:den>
          </m:f>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rPr>
              </m:ctrlPr>
            </m:fPr>
            <m:num>
              <m:r>
                <w:rPr>
                  <w:rFonts w:ascii="Cambria Math" w:hAnsi="Cambria Math"/>
                </w:rPr>
                <m:t>α</m:t>
              </m:r>
            </m:num>
            <m:den>
              <m:r>
                <w:rPr>
                  <w:rFonts w:ascii="Cambria Math" w:hAnsi="Cambria Math"/>
                </w:rPr>
                <m:t>2</m:t>
              </m:r>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1</m:t>
                  </m:r>
                </m:sub>
              </m:sSub>
            </m:den>
          </m:f>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N</m:t>
                  </m:r>
                </m:e>
                <m:sub>
                  <m:r>
                    <w:rPr>
                      <w:rFonts w:ascii="Cambria Math" w:hAnsi="Cambria Math"/>
                    </w:rPr>
                    <m:t>2</m:t>
                  </m:r>
                </m:sub>
              </m:sSub>
            </m:den>
          </m:f>
          <m:r>
            <w:rPr>
              <w:rFonts w:ascii="Cambria Math" w:hAnsi="Cambria Math"/>
            </w:rPr>
            <m:t>)</m:t>
          </m:r>
        </m:oMath>
      </m:oMathPara>
    </w:p>
    <w:p w14:paraId="68F1969B" w14:textId="77777777" w:rsidR="001235D3" w:rsidRPr="00DB19EF" w:rsidRDefault="001235D3" w:rsidP="001235D3">
      <w:pPr>
        <w:pStyle w:val="Standard"/>
        <w:spacing w:line="480" w:lineRule="auto"/>
        <w:jc w:val="right"/>
      </w:pPr>
      <w:r w:rsidRPr="00DB19EF">
        <w:t>Equation 10 from Wang (2009)</w:t>
      </w:r>
    </w:p>
    <w:p w14:paraId="172BA003" w14:textId="77777777" w:rsidR="001235D3" w:rsidRPr="00DB19EF" w:rsidRDefault="001235D3" w:rsidP="001235D3">
      <w:pPr>
        <w:pStyle w:val="Standard"/>
        <w:spacing w:line="480" w:lineRule="auto"/>
        <w:jc w:val="both"/>
      </w:pPr>
      <w:r w:rsidRPr="00DB19EF">
        <w:rPr>
          <w:shd w:val="clear" w:color="auto" w:fill="FFFFFF"/>
        </w:rPr>
        <w:t>where Q</w:t>
      </w:r>
      <w:r w:rsidRPr="00DB19EF">
        <w:rPr>
          <w:shd w:val="clear" w:color="auto" w:fill="FFFFFF"/>
          <w:vertAlign w:val="subscript"/>
        </w:rPr>
        <w:t xml:space="preserve">1, </w:t>
      </w:r>
      <w:r w:rsidRPr="00DB19EF">
        <w:rPr>
          <w:shd w:val="clear" w:color="auto" w:fill="FFFFFF"/>
        </w:rPr>
        <w:t>Q</w:t>
      </w:r>
      <w:r w:rsidRPr="00DB19EF">
        <w:rPr>
          <w:shd w:val="clear" w:color="auto" w:fill="FFFFFF"/>
          <w:vertAlign w:val="subscript"/>
        </w:rPr>
        <w:t>2</w:t>
      </w:r>
      <w:r w:rsidRPr="00DB19EF">
        <w:rPr>
          <w:shd w:val="clear" w:color="auto" w:fill="FFFFFF"/>
        </w:rPr>
        <w:t>, Q</w:t>
      </w:r>
      <w:r w:rsidRPr="00DB19EF">
        <w:rPr>
          <w:shd w:val="clear" w:color="auto" w:fill="FFFFFF"/>
          <w:vertAlign w:val="subscript"/>
        </w:rPr>
        <w:t xml:space="preserve">3 </w:t>
      </w:r>
      <w:r w:rsidRPr="00DB19EF">
        <w:rPr>
          <w:shd w:val="clear" w:color="auto" w:fill="FFFFFF"/>
        </w:rPr>
        <w:t xml:space="preserve">are </w:t>
      </w:r>
      <w:r w:rsidRPr="00DB19EF">
        <w:t>the paternal, maternal half-sibs and full-sibs respectively,</w:t>
      </w:r>
      <w:r w:rsidRPr="00DB19EF">
        <w:rPr>
          <w:shd w:val="clear" w:color="auto" w:fill="FFFFFF"/>
        </w:rPr>
        <w:t xml:space="preserve"> N</w:t>
      </w:r>
      <w:r w:rsidRPr="00DB19EF">
        <w:rPr>
          <w:shd w:val="clear" w:color="auto" w:fill="FFFFFF"/>
          <w:vertAlign w:val="subscript"/>
        </w:rPr>
        <w:t xml:space="preserve">1 </w:t>
      </w:r>
      <w:r w:rsidRPr="00DB19EF">
        <w:rPr>
          <w:shd w:val="clear" w:color="auto" w:fill="FFFFFF"/>
        </w:rPr>
        <w:t>and</w:t>
      </w:r>
      <w:r w:rsidRPr="00DB19EF">
        <w:rPr>
          <w:shd w:val="clear" w:color="auto" w:fill="FFFFFF"/>
          <w:vertAlign w:val="subscript"/>
        </w:rPr>
        <w:t xml:space="preserve"> </w:t>
      </w:r>
      <w:r w:rsidRPr="00DB19EF">
        <w:rPr>
          <w:shd w:val="clear" w:color="auto" w:fill="FFFFFF"/>
        </w:rPr>
        <w:t>N</w:t>
      </w:r>
      <w:r w:rsidRPr="00DB19EF">
        <w:rPr>
          <w:shd w:val="clear" w:color="auto" w:fill="FFFFFF"/>
          <w:vertAlign w:val="subscript"/>
        </w:rPr>
        <w:t xml:space="preserve">2 </w:t>
      </w:r>
      <w:r w:rsidRPr="00DB19EF">
        <w:rPr>
          <w:shd w:val="clear" w:color="auto" w:fill="FFFFFF"/>
        </w:rPr>
        <w:t xml:space="preserve">are the number of </w:t>
      </w:r>
      <w:r w:rsidRPr="00DB19EF">
        <w:t xml:space="preserve">male and female parents, and </w:t>
      </w:r>
      <m:oMath>
        <m:r>
          <w:rPr>
            <w:rFonts w:ascii="Cambria Math" w:hAnsi="Cambria Math"/>
          </w:rPr>
          <m:t>α</m:t>
        </m:r>
      </m:oMath>
      <w:r w:rsidRPr="00DB19EF">
        <w:t xml:space="preserve"> is a measurement of the deviation from Hardy-Weinberg proportions in genotype frequencies (Wang, 2009). The SA method was implemented in the program COLONY (Wang, 2009).</w:t>
      </w:r>
    </w:p>
    <w:p w14:paraId="7FA6558C" w14:textId="2415237F" w:rsidR="001235D3" w:rsidRDefault="001235D3" w:rsidP="001235D3">
      <w:pPr>
        <w:pStyle w:val="Standard"/>
        <w:spacing w:after="240" w:line="480" w:lineRule="auto"/>
        <w:ind w:firstLine="720"/>
        <w:jc w:val="both"/>
      </w:pPr>
      <w:r w:rsidRPr="00DB19EF">
        <w:t xml:space="preserve">Both </w:t>
      </w:r>
      <m:oMath>
        <m:r>
          <w:rPr>
            <w:rFonts w:ascii="Cambria Math" w:hAnsi="Cambria Math"/>
          </w:rPr>
          <m:t>Nb(LD)</m:t>
        </m:r>
      </m:oMath>
      <w:r w:rsidRPr="00DB19EF">
        <w:t xml:space="preserve"> and </w:t>
      </w:r>
      <m:oMath>
        <m:r>
          <w:rPr>
            <w:rFonts w:ascii="Cambria Math" w:hAnsi="Cambria Math"/>
          </w:rPr>
          <m:t>Nb(SA)</m:t>
        </m:r>
      </m:oMath>
      <w:r w:rsidRPr="00DB19EF">
        <w:t xml:space="preserve"> were estimated for the EAP across four year-of-birth-cohorts (2010, 2011, 2012, 2013) where sample size per cohort was greater than 25 individuals.</w:t>
      </w:r>
      <w:r w:rsidR="00127F1D">
        <w:t xml:space="preserve"> </w:t>
      </w:r>
      <w:bookmarkStart w:id="11" w:name="_Hlk167287895"/>
      <w:r w:rsidR="00127F1D" w:rsidRPr="008729FC">
        <w:rPr>
          <w:highlight w:val="yellow"/>
        </w:rPr>
        <w:t xml:space="preserve">Where the sample size of a cohort was less than 25, results are reported in Supplementary </w:t>
      </w:r>
      <w:r w:rsidR="008729FC" w:rsidRPr="008729FC">
        <w:rPr>
          <w:highlight w:val="yellow"/>
        </w:rPr>
        <w:t>Materials Table</w:t>
      </w:r>
      <w:r w:rsidR="00BD313A">
        <w:rPr>
          <w:highlight w:val="yellow"/>
        </w:rPr>
        <w:t xml:space="preserve"> </w:t>
      </w:r>
      <w:r w:rsidR="008729FC" w:rsidRPr="008729FC">
        <w:rPr>
          <w:highlight w:val="yellow"/>
        </w:rPr>
        <w:t>S5.1</w:t>
      </w:r>
      <w:r w:rsidR="00127F1D" w:rsidRPr="008729FC">
        <w:rPr>
          <w:highlight w:val="yellow"/>
        </w:rPr>
        <w:t>.</w:t>
      </w:r>
      <w:r w:rsidRPr="00DB19EF">
        <w:t xml:space="preserve"> </w:t>
      </w:r>
      <w:bookmarkEnd w:id="11"/>
      <w:r w:rsidRPr="00DB19EF">
        <w:t xml:space="preserve">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made using either SNP </w:t>
      </w:r>
      <w:r w:rsidR="00971B99">
        <w:t>or</w:t>
      </w:r>
      <w:r w:rsidR="00971B99" w:rsidRPr="00DB19EF">
        <w:t xml:space="preserve"> </w:t>
      </w:r>
      <w:r w:rsidRPr="00DB19EF">
        <w:t xml:space="preserve">microsatellite marker data sets. To </w:t>
      </w:r>
      <w:r w:rsidRPr="00DB19EF">
        <w:rPr>
          <w:shd w:val="clear" w:color="auto" w:fill="FFFFFF"/>
        </w:rPr>
        <w:t xml:space="preserve">estimate </w:t>
      </w:r>
      <m:oMath>
        <m:r>
          <w:rPr>
            <w:rFonts w:ascii="Cambria Math" w:hAnsi="Cambria Math"/>
          </w:rPr>
          <m:t>Nb(LD)</m:t>
        </m:r>
      </m:oMath>
      <w:r w:rsidRPr="00DB19EF">
        <w:t xml:space="preserve"> with </w:t>
      </w:r>
      <w:proofErr w:type="spellStart"/>
      <w:r w:rsidRPr="00DB19EF">
        <w:rPr>
          <w:i/>
        </w:rPr>
        <w:t>NeEstimator</w:t>
      </w:r>
      <w:proofErr w:type="spellEnd"/>
      <w:r w:rsidRPr="00DB19EF">
        <w:rPr>
          <w:i/>
        </w:rPr>
        <w:t xml:space="preserve"> v2.1</w:t>
      </w:r>
      <w:r w:rsidRPr="00DB19EF">
        <w:t xml:space="preserve"> (Do et al., 2014) a random mating model was specified, rare alleles which upwardly bias estimates were excluded using the criterion </w:t>
      </w:r>
      <m:oMath>
        <m:r>
          <w:rPr>
            <w:rFonts w:ascii="Cambria Math" w:hAnsi="Cambria Math"/>
          </w:rPr>
          <m:t>Pcrit</m:t>
        </m:r>
      </m:oMath>
      <w:r w:rsidRPr="00DB19EF">
        <w:t xml:space="preserve"> = 0.05 </w:t>
      </w:r>
      <w:r w:rsidR="00F9297F" w:rsidRPr="00DB19EF">
        <w:t xml:space="preserve">as recommended in </w:t>
      </w:r>
      <w:proofErr w:type="spellStart"/>
      <w:r w:rsidR="00F9297F" w:rsidRPr="00DB19EF">
        <w:t>Waples</w:t>
      </w:r>
      <w:proofErr w:type="spellEnd"/>
      <w:r w:rsidR="00F9297F" w:rsidRPr="00DB19EF">
        <w:t xml:space="preserve"> and Do </w:t>
      </w:r>
      <w:r w:rsidRPr="00DB19EF">
        <w:t xml:space="preserve">(2010), and jack-knife confidence intervals that accounts for pseudo-replication due to physical linkage and overlapping loci pairs were used </w:t>
      </w:r>
      <w:r w:rsidR="004F08AF">
        <w:fldChar w:fldCharType="begin"/>
      </w:r>
      <w:r w:rsidR="004F08AF">
        <w:instrText xml:space="preserve"> ADDIN ZOTERO_ITEM CSL_CITATION {"citationID":"3QuaqEaO","properties":{"formattedCitation":"(Jones, Ovenden, &amp; Wang, 2016; Waples &amp; Do, 2010)","plainCitation":"(Jones, Ovenden, &amp; Wang, 2016; Waples &amp; Do, 2010)","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id":506,"uris":["http://zotero.org/users/local/wg6A3x9B/items/QLD4YLWG"],"uri":["http://zotero.org/users/local/wg6A3x9B/items/QLD4YLWG"],"itemData":{"id":506,"type":"article-journal","container-title":"Evolutionary Applications","DOI":"10.1111/j.1752-4571.2009.00104.x","ISSN":"17524571, 17524571","issue":"3","language":"en","page":"244-262","source":"Crossref","title":"Linkage disequilibrium estimates of contemporary &lt;i&gt;N&lt;/i&gt; &lt;sub&gt;e&lt;/sub&gt; using highly variable genetic markers: a largely untapped resource for applied conservation and evolution","title-short":"Linkage disequilibrium estimates of contemporary &lt;i&gt;N&lt;/i&gt; &lt;sub&gt;e&lt;/sub&gt; using highly variable genetic markers","volume":"3","author":[{"family":"Waples","given":"R S"},{"family":"Do","given":"Chi"}],"issued":{"date-parts":[["2010",5]]}}}],"schema":"https://github.com/citation-style-language/schema/raw/master/csl-citation.json"} </w:instrText>
      </w:r>
      <w:r w:rsidR="004F08AF">
        <w:fldChar w:fldCharType="separate"/>
      </w:r>
      <w:r w:rsidR="004F08AF">
        <w:rPr>
          <w:noProof/>
        </w:rPr>
        <w:t>(Jones, Ovenden, &amp; Wang, 2016; Waples &amp; Do, 2010)</w:t>
      </w:r>
      <w:r w:rsidR="004F08AF">
        <w:fldChar w:fldCharType="end"/>
      </w:r>
      <w:r w:rsidR="004F08AF">
        <w:t xml:space="preserve">. </w:t>
      </w:r>
      <w:r w:rsidRPr="00DB19EF">
        <w:t xml:space="preserve">To estimate </w:t>
      </w:r>
      <m:oMath>
        <m:r>
          <w:rPr>
            <w:rFonts w:ascii="Cambria Math" w:hAnsi="Cambria Math"/>
          </w:rPr>
          <m:t>Nb(SA)</m:t>
        </m:r>
      </m:oMath>
      <w:r w:rsidRPr="00DB19EF">
        <w:t xml:space="preserve">, relatedness coefficients were estimated for individuals within each year of birth cohort using COLONY v2.0.5.6 (Jones &amp; Wang, 2010). COLONY estimates the likelihoods of full, maternal-half and paternal-half </w:t>
      </w:r>
      <w:r w:rsidRPr="00DB19EF">
        <w:lastRenderedPageBreak/>
        <w:t xml:space="preserve">siblings depending on the mating system chosen in the programs settings, which may impact the final estimate of </w:t>
      </w:r>
      <m:oMath>
        <m:r>
          <w:rPr>
            <w:rFonts w:ascii="Cambria Math" w:hAnsi="Cambria Math"/>
          </w:rPr>
          <m:t>Nb(SA)</m:t>
        </m:r>
      </m:oMath>
      <w:r w:rsidRPr="00DB19EF">
        <w:t xml:space="preserve">. We tested different COLONY parameters to determine any effects on the final estimates of </w:t>
      </w:r>
      <m:oMath>
        <m:r>
          <w:rPr>
            <w:rFonts w:ascii="Cambria Math" w:hAnsi="Cambria Math"/>
          </w:rPr>
          <m:t>Nb(SA)</m:t>
        </m:r>
      </m:oMath>
      <w:r w:rsidRPr="00DB19EF">
        <w:t xml:space="preserve"> (Supplementary Appendix 4). Results are presented for the maximum-likelihood with random mating model, with male polygamy/female monogamy, no update of allele frequencies, medium sibship prior (sibship size per parent </w:t>
      </w:r>
      <m:oMath>
        <m:r>
          <w:rPr>
            <w:rFonts w:ascii="Cambria Math" w:hAnsi="Cambria Math"/>
          </w:rPr>
          <m:t>k=10</m:t>
        </m:r>
      </m:oMath>
      <w:r w:rsidRPr="00DB19EF">
        <w:t>, run for 5 replicate runs, error rate 0.001.</w:t>
      </w:r>
    </w:p>
    <w:p w14:paraId="2B2CE07C" w14:textId="77777777" w:rsidR="001235D3" w:rsidRPr="00DB19EF" w:rsidRDefault="001235D3" w:rsidP="001235D3">
      <w:pPr>
        <w:pStyle w:val="Standard"/>
        <w:spacing w:after="240" w:line="480" w:lineRule="auto"/>
        <w:ind w:firstLine="720"/>
        <w:jc w:val="both"/>
        <w:outlineLvl w:val="0"/>
      </w:pPr>
      <w:r w:rsidRPr="00DB19EF">
        <w:rPr>
          <w:i/>
          <w:sz w:val="28"/>
          <w:szCs w:val="28"/>
        </w:rPr>
        <w:t>Inference of Nb/Na ratios</w:t>
      </w:r>
    </w:p>
    <w:p w14:paraId="73ACBC00" w14:textId="782E0D8D" w:rsidR="001235D3" w:rsidRPr="00DB19EF" w:rsidRDefault="001235D3" w:rsidP="001235D3">
      <w:pPr>
        <w:pStyle w:val="Standard"/>
        <w:spacing w:after="200" w:line="480" w:lineRule="auto"/>
        <w:jc w:val="both"/>
      </w:pPr>
      <w:bookmarkStart w:id="12" w:name="_2et92p0"/>
      <w:bookmarkEnd w:id="12"/>
      <w:r w:rsidRPr="00DB19EF">
        <w:tab/>
        <w:t xml:space="preserve">To calculate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i/>
        </w:rPr>
        <w:t xml:space="preserve"> </w:t>
      </w:r>
      <w:r w:rsidR="00F9297F" w:rsidRPr="00DB19EF">
        <w:t>ratios</w:t>
      </w:r>
      <w:r w:rsidRPr="00DB19EF">
        <w:t xml:space="preserve"> we used </w:t>
      </w:r>
      <m:oMath>
        <m:r>
          <w:rPr>
            <w:rFonts w:ascii="Cambria Math" w:hAnsi="Cambria Math"/>
          </w:rPr>
          <m:t xml:space="preserve">Na </m:t>
        </m:r>
      </m:oMath>
      <w:r w:rsidRPr="00DB19EF">
        <w:t>as described in Bruce et al., (2018)</w:t>
      </w:r>
      <w:r w:rsidR="00F9297F" w:rsidRPr="00DB19EF">
        <w:t>,</w:t>
      </w:r>
      <w:r w:rsidRPr="00DB19EF">
        <w:t xml:space="preserve"> where </w:t>
      </w:r>
      <w:r w:rsidRPr="00DB19EF">
        <w:rPr>
          <w:i/>
          <w:iCs/>
        </w:rPr>
        <w:t>Na</w:t>
      </w:r>
      <w:r w:rsidRPr="00DB19EF">
        <w:t xml:space="preserve"> is the number of adults in the population. As the species has a low intrinsic capacity for population increase, low fecundity and low life-time variance in reproductive success (Bruce, 2008), the </w:t>
      </w:r>
      <w:r w:rsidRPr="00DB19EF">
        <w:rPr>
          <w:i/>
          <w:iCs/>
        </w:rPr>
        <w:t>Na</w:t>
      </w:r>
      <w:r w:rsidRPr="00DB19EF">
        <w:t xml:space="preserve"> estimates from Bruce et al. (2018) apply to the time period corresponding to our study</w:t>
      </w:r>
      <w:r w:rsidR="00F9297F" w:rsidRPr="00DB19EF">
        <w:t>;</w:t>
      </w:r>
      <w:r w:rsidRPr="00DB19EF">
        <w:t xml:space="preserve"> </w:t>
      </w:r>
      <m:oMath>
        <m:r>
          <w:rPr>
            <w:rFonts w:ascii="Cambria Math" w:hAnsi="Cambria Math"/>
          </w:rPr>
          <m:t>Na</m:t>
        </m:r>
      </m:oMath>
      <w:r w:rsidR="00F9297F" w:rsidRPr="00DB19EF">
        <w:t>=</w:t>
      </w:r>
      <w:r w:rsidRPr="00DB19EF">
        <w:t>750 with an uncertainty range 470 to 1,030</w:t>
      </w:r>
      <w:r w:rsidR="00F9297F" w:rsidRPr="00DB19EF">
        <w:t xml:space="preserve"> (Bruce et al., 2018)</w:t>
      </w:r>
      <w:r w:rsidRPr="00DB19EF">
        <w:t xml:space="preserve">. Our estimates of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(herein </w:t>
      </w:r>
      <m:oMath>
        <m:r>
          <w:rPr>
            <w:rFonts w:ascii="Cambria Math" w:hAnsi="Cambria Math"/>
          </w:rPr>
          <m:t>Nb(LD+SA)</m:t>
        </m:r>
      </m:oMath>
      <w:r w:rsidRPr="00DB19EF">
        <w:t xml:space="preserve"> to provide a single-value of </w:t>
      </w:r>
      <m:oMath>
        <m:r>
          <w:rPr>
            <w:rFonts w:ascii="Cambria Math" w:hAnsi="Cambria Math"/>
          </w:rPr>
          <m:t>Nb</m:t>
        </m:r>
      </m:oMath>
      <w:r w:rsidRPr="00DB19EF">
        <w:t xml:space="preserve"> </w:t>
      </w:r>
      <w:r w:rsidR="00F9297F" w:rsidRPr="00DB19EF">
        <w:t xml:space="preserve">with which </w:t>
      </w:r>
      <w:r w:rsidRPr="00DB19EF">
        <w:t xml:space="preserve">to infer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ratios.  </w:t>
      </w:r>
      <m:oMath>
        <m:r>
          <w:rPr>
            <w:rFonts w:ascii="Cambria Math" w:hAnsi="Cambria Math"/>
          </w:rPr>
          <m:t>Nb(LD)</m:t>
        </m:r>
      </m:oMath>
      <w:r w:rsidRPr="00DB19EF">
        <w:t xml:space="preserve"> and </w:t>
      </w:r>
      <m:oMath>
        <m:r>
          <w:rPr>
            <w:rFonts w:ascii="Cambria Math" w:hAnsi="Cambria Math"/>
          </w:rPr>
          <m:t>Nb(SA</m:t>
        </m:r>
      </m:oMath>
      <w:r w:rsidRPr="00DB19EF">
        <w:t xml:space="preserve">) were combined by taking the harmonic mean of the two values, weighted by the inverse of their variances as suggested in previous studies (see </w:t>
      </w:r>
      <w:proofErr w:type="spellStart"/>
      <w:r w:rsidRPr="00DB19EF">
        <w:t>Waples</w:t>
      </w:r>
      <w:proofErr w:type="spellEnd"/>
      <w:r w:rsidRPr="00DB19EF">
        <w:t xml:space="preserve"> &amp; Do, 2010)</w:t>
      </w:r>
      <w:r w:rsidR="00F9297F" w:rsidRPr="00DB19EF">
        <w:t>; see</w:t>
      </w:r>
      <w:r w:rsidRPr="00DB19EF">
        <w:t xml:space="preserve"> Appendix A. In our study</w:t>
      </w:r>
      <w:r w:rsidR="00F9297F" w:rsidRPr="00DB19EF">
        <w:t>,</w:t>
      </w:r>
      <w:r w:rsidRPr="00DB19EF">
        <w:t xml:space="preserve"> the differences between the estimates from the LD and SA methods were not overly large, so using a combined estimate of </w:t>
      </w:r>
      <m:oMath>
        <m:r>
          <w:rPr>
            <w:rFonts w:ascii="Cambria Math" w:hAnsi="Cambria Math"/>
          </w:rPr>
          <m:t xml:space="preserve">Nb </m:t>
        </m:r>
      </m:oMath>
      <w:r w:rsidRPr="00DB19EF">
        <w:t xml:space="preserve">to determine the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t xml:space="preserve"> ratio </w:t>
      </w:r>
      <w:bookmarkStart w:id="13" w:name="_7g9bs8fxf0s4"/>
      <w:bookmarkEnd w:id="13"/>
      <w:r w:rsidR="00F9297F" w:rsidRPr="00DB19EF">
        <w:t xml:space="preserve">would not change the conclusions described herein.  </w:t>
      </w:r>
    </w:p>
    <w:p w14:paraId="09A5F4A3" w14:textId="2622ABA3" w:rsidR="00F9297F" w:rsidRPr="0082670C" w:rsidRDefault="00F81030" w:rsidP="00F9297F">
      <w:pPr>
        <w:pStyle w:val="Standard"/>
        <w:spacing w:after="240" w:line="480" w:lineRule="auto"/>
        <w:ind w:firstLine="720"/>
        <w:jc w:val="both"/>
        <w:outlineLvl w:val="0"/>
        <w:rPr>
          <w:i/>
          <w:sz w:val="28"/>
          <w:szCs w:val="28"/>
        </w:rPr>
      </w:pPr>
      <w:r w:rsidRPr="0082670C">
        <w:rPr>
          <w:i/>
          <w:sz w:val="28"/>
          <w:szCs w:val="28"/>
        </w:rPr>
        <w:t xml:space="preserve">Expectations for </w:t>
      </w:r>
      <w:r w:rsidR="00F9297F" w:rsidRPr="0082670C">
        <w:rPr>
          <w:i/>
          <w:sz w:val="28"/>
          <w:szCs w:val="28"/>
        </w:rPr>
        <w:t xml:space="preserve">Ne </w:t>
      </w:r>
    </w:p>
    <w:p w14:paraId="755D806F" w14:textId="2FD7DD57" w:rsidR="009520E0" w:rsidRPr="00DB19EF" w:rsidRDefault="00D1750D" w:rsidP="00EF3858">
      <w:pPr>
        <w:spacing w:line="480" w:lineRule="auto"/>
        <w:jc w:val="both"/>
        <w:rPr>
          <w:rFonts w:ascii="Calibri" w:hAnsi="Calibri"/>
        </w:rPr>
      </w:pPr>
      <w:r w:rsidRPr="0082670C">
        <w:rPr>
          <w:rFonts w:ascii="Calibri" w:hAnsi="Calibri"/>
        </w:rPr>
        <w:lastRenderedPageBreak/>
        <w:t xml:space="preserve">To develop expectations for generational </w:t>
      </w:r>
      <w:r w:rsidRPr="0082670C">
        <w:rPr>
          <w:rFonts w:ascii="Calibri" w:hAnsi="Calibri"/>
          <w:i/>
        </w:rPr>
        <w:t>Ne</w:t>
      </w:r>
      <w:r w:rsidRPr="0082670C">
        <w:rPr>
          <w:rFonts w:ascii="Calibri" w:hAnsi="Calibri"/>
          <w:iCs/>
        </w:rPr>
        <w:t xml:space="preserve"> in the EAP of </w:t>
      </w:r>
      <w:r w:rsidRPr="0082670C">
        <w:rPr>
          <w:rFonts w:ascii="Calibri" w:hAnsi="Calibri"/>
          <w:i/>
        </w:rPr>
        <w:t>C. carcharias</w:t>
      </w:r>
      <w:r w:rsidR="00147D61" w:rsidRPr="0082670C">
        <w:rPr>
          <w:rFonts w:ascii="Calibri" w:hAnsi="Calibri"/>
          <w:iCs/>
        </w:rPr>
        <w:t>, we</w:t>
      </w:r>
      <w:r w:rsidR="00311AEF" w:rsidRPr="0082670C">
        <w:rPr>
          <w:rFonts w:ascii="Calibri" w:hAnsi="Calibri"/>
          <w:iCs/>
        </w:rPr>
        <w:t xml:space="preserve"> use a</w:t>
      </w:r>
      <w:r w:rsidR="00147D61" w:rsidRPr="0082670C">
        <w:rPr>
          <w:rFonts w:ascii="Calibri" w:hAnsi="Calibri"/>
          <w:iCs/>
        </w:rPr>
        <w:t xml:space="preserve"> simulation-based approach.</w:t>
      </w:r>
      <w:r w:rsidRPr="0082670C">
        <w:rPr>
          <w:rFonts w:ascii="Calibri" w:hAnsi="Calibri"/>
          <w:iCs/>
        </w:rPr>
        <w:t xml:space="preserve"> </w:t>
      </w:r>
      <w:r w:rsidR="00147D61" w:rsidRPr="0082670C">
        <w:rPr>
          <w:rFonts w:ascii="Calibri" w:hAnsi="Calibri"/>
          <w:iCs/>
        </w:rPr>
        <w:t xml:space="preserve">This route was taken as </w:t>
      </w:r>
      <w:r w:rsidR="00147D61" w:rsidRPr="0082670C">
        <w:rPr>
          <w:rFonts w:ascii="Calibri" w:hAnsi="Calibri"/>
        </w:rPr>
        <w:t>t</w:t>
      </w:r>
      <w:r w:rsidR="000E461F" w:rsidRPr="0082670C">
        <w:rPr>
          <w:rFonts w:ascii="Calibri" w:hAnsi="Calibri"/>
        </w:rPr>
        <w:t xml:space="preserve">he </w:t>
      </w:r>
      <w:r w:rsidR="009201FB" w:rsidRPr="0082670C">
        <w:rPr>
          <w:rFonts w:ascii="Calibri" w:hAnsi="Calibri"/>
        </w:rPr>
        <w:t xml:space="preserve">assumptions of </w:t>
      </w:r>
      <w:r w:rsidR="000E461F" w:rsidRPr="0082670C">
        <w:rPr>
          <w:rFonts w:ascii="Calibri" w:hAnsi="Calibri"/>
        </w:rPr>
        <w:t xml:space="preserve">single-sample genetic estimators </w:t>
      </w:r>
      <w:r w:rsidR="009201FB" w:rsidRPr="0082670C">
        <w:rPr>
          <w:rFonts w:ascii="Calibri" w:hAnsi="Calibri"/>
        </w:rPr>
        <w:t xml:space="preserve">of </w:t>
      </w:r>
      <m:oMath>
        <m:r>
          <w:rPr>
            <w:rFonts w:ascii="Cambria Math" w:hAnsi="Cambria Math"/>
          </w:rPr>
          <m:t>Ne</m:t>
        </m:r>
      </m:oMath>
      <w:r w:rsidR="000A6C19" w:rsidRPr="0082670C">
        <w:rPr>
          <w:rFonts w:ascii="Calibri" w:hAnsi="Calibri"/>
        </w:rPr>
        <w:t>,</w:t>
      </w:r>
      <w:r w:rsidR="009201FB" w:rsidRPr="0082670C">
        <w:rPr>
          <w:rFonts w:ascii="Calibri" w:hAnsi="Calibri"/>
        </w:rPr>
        <w:t xml:space="preserve"> </w:t>
      </w:r>
      <w:r w:rsidR="000A6C19" w:rsidRPr="0082670C">
        <w:rPr>
          <w:rFonts w:ascii="Calibri" w:hAnsi="Calibri"/>
        </w:rPr>
        <w:t>including</w:t>
      </w:r>
      <w:r w:rsidR="009201FB" w:rsidRPr="0082670C">
        <w:rPr>
          <w:rFonts w:ascii="Calibri" w:hAnsi="Calibri"/>
        </w:rPr>
        <w:t xml:space="preserve"> </w:t>
      </w:r>
      <w:r w:rsidR="000A6C19" w:rsidRPr="0082670C">
        <w:rPr>
          <w:rFonts w:ascii="Calibri" w:hAnsi="Calibri"/>
        </w:rPr>
        <w:t xml:space="preserve">LD and SA </w:t>
      </w:r>
      <w:r w:rsidR="00311AEF" w:rsidRPr="0082670C">
        <w:rPr>
          <w:rFonts w:ascii="Calibri" w:hAnsi="Calibri"/>
        </w:rPr>
        <w:t xml:space="preserve">methods </w:t>
      </w:r>
      <w:r w:rsidR="000A6C19" w:rsidRPr="0082670C">
        <w:rPr>
          <w:rFonts w:ascii="Calibri" w:hAnsi="Calibri"/>
        </w:rPr>
        <w:t xml:space="preserve">used herein, </w:t>
      </w:r>
      <w:r w:rsidR="009201FB" w:rsidRPr="0082670C">
        <w:rPr>
          <w:rFonts w:ascii="Calibri" w:hAnsi="Calibri"/>
        </w:rPr>
        <w:t xml:space="preserve">dictate that </w:t>
      </w:r>
      <w:r w:rsidR="000E461F" w:rsidRPr="0082670C">
        <w:rPr>
          <w:rFonts w:ascii="Calibri" w:hAnsi="Calibri"/>
        </w:rPr>
        <w:t xml:space="preserve">data </w:t>
      </w:r>
      <w:r w:rsidR="009201FB" w:rsidRPr="0082670C">
        <w:rPr>
          <w:rFonts w:ascii="Calibri" w:hAnsi="Calibri"/>
        </w:rPr>
        <w:t>used to make estimates</w:t>
      </w:r>
      <w:r w:rsidR="000E461F" w:rsidRPr="0082670C">
        <w:rPr>
          <w:rFonts w:ascii="Calibri" w:hAnsi="Calibri"/>
        </w:rPr>
        <w:t xml:space="preserve"> represent</w:t>
      </w:r>
      <w:r w:rsidR="009201FB" w:rsidRPr="0082670C">
        <w:rPr>
          <w:rFonts w:ascii="Calibri" w:hAnsi="Calibri"/>
        </w:rPr>
        <w:t>s</w:t>
      </w:r>
      <w:r w:rsidR="000E461F" w:rsidRPr="0082670C">
        <w:rPr>
          <w:rFonts w:ascii="Calibri" w:hAnsi="Calibri"/>
        </w:rPr>
        <w:t xml:space="preserve"> a random sample of </w:t>
      </w:r>
      <w:r w:rsidR="009201FB" w:rsidRPr="0082670C">
        <w:rPr>
          <w:rFonts w:ascii="Calibri" w:hAnsi="Calibri"/>
        </w:rPr>
        <w:t>a</w:t>
      </w:r>
      <w:r w:rsidR="000E461F" w:rsidRPr="0082670C">
        <w:rPr>
          <w:rFonts w:ascii="Calibri" w:hAnsi="Calibri"/>
        </w:rPr>
        <w:t xml:space="preserve"> population across a</w:t>
      </w:r>
      <w:r w:rsidR="009201FB" w:rsidRPr="0082670C">
        <w:rPr>
          <w:rFonts w:ascii="Calibri" w:hAnsi="Calibri"/>
        </w:rPr>
        <w:t>n entire</w:t>
      </w:r>
      <w:r w:rsidR="000E461F" w:rsidRPr="0082670C">
        <w:rPr>
          <w:rFonts w:ascii="Calibri" w:hAnsi="Calibri"/>
        </w:rPr>
        <w:t xml:space="preserve"> </w:t>
      </w:r>
      <w:r w:rsidR="00B77B18" w:rsidRPr="0082670C">
        <w:rPr>
          <w:rFonts w:ascii="Calibri" w:hAnsi="Calibri"/>
        </w:rPr>
        <w:t>generatio</w:t>
      </w:r>
      <w:r w:rsidR="009201FB" w:rsidRPr="0082670C">
        <w:rPr>
          <w:rFonts w:ascii="Calibri" w:hAnsi="Calibri"/>
        </w:rPr>
        <w:t>n</w:t>
      </w:r>
      <w:r w:rsidR="00B77B18" w:rsidRPr="0082670C">
        <w:rPr>
          <w:rFonts w:ascii="Calibri" w:hAnsi="Calibri"/>
        </w:rPr>
        <w:t xml:space="preserve"> (Hare et al., 2011)</w:t>
      </w:r>
      <w:r w:rsidR="000E461F" w:rsidRPr="0082670C">
        <w:rPr>
          <w:rFonts w:ascii="Calibri" w:hAnsi="Calibri"/>
        </w:rPr>
        <w:t>.</w:t>
      </w:r>
      <w:r w:rsidR="000A6C19" w:rsidRPr="0082670C">
        <w:rPr>
          <w:rFonts w:ascii="Calibri" w:hAnsi="Calibri"/>
        </w:rPr>
        <w:t xml:space="preserve"> </w:t>
      </w:r>
      <w:r w:rsidR="000E461F" w:rsidRPr="0082670C">
        <w:rPr>
          <w:rFonts w:ascii="Calibri" w:hAnsi="Calibri"/>
        </w:rPr>
        <w:t>Sinc</w:t>
      </w:r>
      <w:r w:rsidR="00D20EFD" w:rsidRPr="0082670C">
        <w:rPr>
          <w:rFonts w:ascii="Calibri" w:hAnsi="Calibri"/>
        </w:rPr>
        <w:t>e the white shark is long-lived</w:t>
      </w:r>
      <w:r w:rsidR="000E461F" w:rsidRPr="0082670C">
        <w:rPr>
          <w:rFonts w:ascii="Calibri" w:hAnsi="Calibri"/>
        </w:rPr>
        <w:t xml:space="preserve"> and </w:t>
      </w:r>
      <w:r w:rsidR="000E3124" w:rsidRPr="0082670C">
        <w:rPr>
          <w:rFonts w:ascii="Calibri" w:eastAsia="Times New Roman" w:hAnsi="Calibri"/>
        </w:rPr>
        <w:t xml:space="preserve">samples in this study were </w:t>
      </w:r>
      <w:r w:rsidR="009201FB" w:rsidRPr="0082670C">
        <w:rPr>
          <w:rFonts w:ascii="Calibri" w:eastAsia="Times New Roman" w:hAnsi="Calibri"/>
        </w:rPr>
        <w:t>mostly juvenile or sub-adults, w</w:t>
      </w:r>
      <w:r w:rsidR="00086B34" w:rsidRPr="0082670C">
        <w:rPr>
          <w:rFonts w:ascii="Calibri" w:eastAsia="Times New Roman" w:hAnsi="Calibri"/>
        </w:rPr>
        <w:t xml:space="preserve">e instead </w:t>
      </w:r>
      <w:r w:rsidR="00F9297F" w:rsidRPr="0082670C">
        <w:rPr>
          <w:rFonts w:ascii="Calibri" w:eastAsia="Times New Roman" w:hAnsi="Calibri"/>
        </w:rPr>
        <w:t>characterise the</w:t>
      </w:r>
      <w:r w:rsidR="000A6C19" w:rsidRPr="0082670C">
        <w:rPr>
          <w:rFonts w:ascii="Calibri" w:eastAsia="Times New Roman" w:hAnsi="Calibri"/>
        </w:rPr>
        <w:t xml:space="preserve"> expected</w:t>
      </w:r>
      <w:r w:rsidR="00F9297F" w:rsidRPr="0082670C">
        <w:rPr>
          <w:rFonts w:ascii="Calibri" w:eastAsia="Times New Roman" w:hAnsi="Calibri"/>
        </w:rPr>
        <w:t xml:space="preserve"> </w:t>
      </w:r>
      <m:oMath>
        <m:f>
          <m:fPr>
            <m:ctrlPr>
              <w:rPr>
                <w:rFonts w:ascii="Cambria Math" w:hAnsi="Cambria Math"/>
                <w:i/>
              </w:rPr>
            </m:ctrlPr>
          </m:fPr>
          <m:num>
            <m:r>
              <w:rPr>
                <w:rFonts w:ascii="Cambria Math" w:hAnsi="Cambria Math"/>
              </w:rPr>
              <m:t>Nb</m:t>
            </m:r>
          </m:num>
          <m:den>
            <m:r>
              <w:rPr>
                <w:rFonts w:ascii="Cambria Math" w:hAnsi="Cambria Math"/>
              </w:rPr>
              <m:t>Ne</m:t>
            </m:r>
          </m:den>
        </m:f>
      </m:oMath>
      <w:r w:rsidR="00F9297F" w:rsidRPr="0082670C">
        <w:rPr>
          <w:rFonts w:ascii="Calibri" w:eastAsia="Times New Roman" w:hAnsi="Calibri"/>
        </w:rPr>
        <w:t xml:space="preserve">  ratio</w:t>
      </w:r>
      <w:r w:rsidR="00147D61" w:rsidRPr="0082670C">
        <w:rPr>
          <w:rFonts w:ascii="Calibri" w:eastAsia="Times New Roman" w:hAnsi="Calibri"/>
        </w:rPr>
        <w:t xml:space="preserve"> using simulations based on published methods</w:t>
      </w:r>
      <w:r w:rsidR="00D26A13" w:rsidRPr="0082670C">
        <w:rPr>
          <w:rFonts w:ascii="Calibri" w:eastAsia="Times New Roman" w:hAnsi="Calibri"/>
        </w:rPr>
        <w:t xml:space="preserve"> and </w:t>
      </w:r>
      <w:r w:rsidR="00F81030" w:rsidRPr="0082670C">
        <w:rPr>
          <w:rFonts w:ascii="Calibri" w:eastAsia="Times New Roman" w:hAnsi="Calibri"/>
        </w:rPr>
        <w:t>parametrised</w:t>
      </w:r>
      <w:r w:rsidR="00311AEF" w:rsidRPr="0082670C">
        <w:rPr>
          <w:rFonts w:ascii="Calibri" w:eastAsia="Times New Roman" w:hAnsi="Calibri"/>
        </w:rPr>
        <w:t xml:space="preserve"> using the </w:t>
      </w:r>
      <w:r w:rsidR="00D26A13" w:rsidRPr="0082670C">
        <w:rPr>
          <w:rFonts w:ascii="Calibri" w:eastAsia="Times New Roman" w:hAnsi="Calibri"/>
        </w:rPr>
        <w:t>life-history of white sharks</w:t>
      </w:r>
      <w:r w:rsidR="00276A6B">
        <w:rPr>
          <w:rFonts w:ascii="Calibri" w:eastAsia="Times New Roman" w:hAnsi="Calibri"/>
        </w:rPr>
        <w:t xml:space="preserve">, </w:t>
      </w:r>
      <w:r w:rsidR="00DD19BA">
        <w:rPr>
          <w:rFonts w:ascii="Calibri" w:eastAsia="Times New Roman" w:hAnsi="Calibri"/>
        </w:rPr>
        <w:t>to</w:t>
      </w:r>
      <w:r w:rsidR="00AB4F09" w:rsidRPr="0082670C">
        <w:rPr>
          <w:rFonts w:ascii="Calibri" w:eastAsia="Times New Roman" w:hAnsi="Calibri"/>
        </w:rPr>
        <w:t xml:space="preserve"> permi</w:t>
      </w:r>
      <w:r w:rsidR="00311AEF" w:rsidRPr="0082670C">
        <w:rPr>
          <w:rFonts w:ascii="Calibri" w:eastAsia="Times New Roman" w:hAnsi="Calibri"/>
        </w:rPr>
        <w:t>t a</w:t>
      </w:r>
      <w:r w:rsidR="002D38CD" w:rsidRPr="0082670C">
        <w:rPr>
          <w:rFonts w:ascii="Calibri" w:eastAsia="Times New Roman" w:hAnsi="Calibri"/>
        </w:rPr>
        <w:t xml:space="preserve"> better understand</w:t>
      </w:r>
      <w:r w:rsidR="00D26A13" w:rsidRPr="0082670C">
        <w:rPr>
          <w:rFonts w:ascii="Calibri" w:eastAsia="Times New Roman" w:hAnsi="Calibri"/>
        </w:rPr>
        <w:t>ing of</w:t>
      </w:r>
      <w:r w:rsidR="002D38CD" w:rsidRPr="0082670C">
        <w:rPr>
          <w:rFonts w:ascii="Calibri" w:eastAsia="Times New Roman" w:hAnsi="Calibri"/>
        </w:rPr>
        <w:t xml:space="preserve"> </w:t>
      </w:r>
      <w:r w:rsidR="002D38CD" w:rsidRPr="0082670C">
        <w:rPr>
          <w:rFonts w:ascii="Calibri" w:eastAsia="Times New Roman" w:hAnsi="Calibri"/>
          <w:color w:val="1C1D1E"/>
          <w:shd w:val="clear" w:color="auto" w:fill="FFFFFF"/>
        </w:rPr>
        <w:t xml:space="preserve">inbreeding and </w:t>
      </w:r>
      <w:r w:rsidR="00D26A13" w:rsidRPr="0082670C">
        <w:rPr>
          <w:rFonts w:ascii="Calibri" w:eastAsia="Times New Roman" w:hAnsi="Calibri"/>
          <w:color w:val="1C1D1E"/>
          <w:shd w:val="clear" w:color="auto" w:fill="FFFFFF"/>
        </w:rPr>
        <w:t xml:space="preserve">implied </w:t>
      </w:r>
      <w:r w:rsidR="002D38CD" w:rsidRPr="0082670C">
        <w:rPr>
          <w:rFonts w:ascii="Calibri" w:eastAsia="Times New Roman" w:hAnsi="Calibri"/>
          <w:color w:val="1C1D1E"/>
          <w:shd w:val="clear" w:color="auto" w:fill="FFFFFF"/>
        </w:rPr>
        <w:t>fitness of the population</w:t>
      </w:r>
      <w:r w:rsidR="002D38CD" w:rsidRPr="0082670C">
        <w:rPr>
          <w:rFonts w:ascii="Calibri" w:eastAsia="Times New Roman" w:hAnsi="Calibri"/>
        </w:rPr>
        <w:t xml:space="preserve">. </w:t>
      </w:r>
      <w:r w:rsidR="000A6C19" w:rsidRPr="0082670C">
        <w:rPr>
          <w:rFonts w:ascii="Calibri" w:eastAsia="Times New Roman" w:hAnsi="Calibri"/>
        </w:rPr>
        <w:t>We use</w:t>
      </w:r>
      <w:r w:rsidR="002D38CD" w:rsidRPr="0082670C">
        <w:rPr>
          <w:rFonts w:ascii="Calibri" w:eastAsia="Times New Roman" w:hAnsi="Calibri"/>
        </w:rPr>
        <w:t xml:space="preserve"> both</w:t>
      </w:r>
      <w:r w:rsidR="000A6C19" w:rsidRPr="0082670C">
        <w:rPr>
          <w:rFonts w:ascii="Calibri" w:eastAsia="Times New Roman" w:hAnsi="Calibri"/>
        </w:rPr>
        <w:t xml:space="preserve"> </w:t>
      </w:r>
      <w:r w:rsidR="000E3124" w:rsidRPr="0082670C">
        <w:rPr>
          <w:rFonts w:ascii="Calibri" w:hAnsi="Calibri"/>
          <w:color w:val="000000"/>
        </w:rPr>
        <w:t xml:space="preserve">deterministic and </w:t>
      </w:r>
      <w:r w:rsidR="00F9297F" w:rsidRPr="0082670C">
        <w:rPr>
          <w:rFonts w:ascii="Calibri" w:hAnsi="Calibri"/>
          <w:color w:val="000000"/>
        </w:rPr>
        <w:t>forward-time population simulations</w:t>
      </w:r>
      <w:r w:rsidR="000A6C19" w:rsidRPr="0082670C">
        <w:rPr>
          <w:rFonts w:ascii="Calibri" w:hAnsi="Calibri"/>
          <w:color w:val="000000"/>
        </w:rPr>
        <w:t xml:space="preserve"> following</w:t>
      </w:r>
      <w:r w:rsidR="00086B34" w:rsidRPr="0082670C">
        <w:rPr>
          <w:rFonts w:ascii="Calibri" w:hAnsi="Calibri"/>
          <w:color w:val="000000"/>
        </w:rPr>
        <w:t xml:space="preserve"> methods</w:t>
      </w:r>
      <w:r w:rsidR="00F9297F" w:rsidRPr="0082670C">
        <w:rPr>
          <w:rFonts w:ascii="Calibri" w:hAnsi="Calibri"/>
          <w:color w:val="000000"/>
        </w:rPr>
        <w:t xml:space="preserve"> </w:t>
      </w:r>
      <w:r w:rsidR="00F9297F" w:rsidRPr="0082670C">
        <w:rPr>
          <w:rFonts w:ascii="Calibri" w:hAnsi="Calibri"/>
        </w:rPr>
        <w:t xml:space="preserve">described </w:t>
      </w:r>
      <w:r w:rsidR="000A6C19" w:rsidRPr="0082670C">
        <w:rPr>
          <w:rFonts w:ascii="Calibri" w:hAnsi="Calibri"/>
        </w:rPr>
        <w:t>in</w:t>
      </w:r>
      <w:r w:rsidR="00F9297F"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{"citationID":"UmH0XaS6","properties":{"formattedCitation":"(Waples &amp; Antao, 2014)","plainCitation":"(Waples &amp; Antao, 2014)","noteIndex":0},"citationItems":[{"id":1003,"uris":["http://zotero.org/users/local/wg6A3x9B/items/FIAR6HRT"],"uri":["http://zotero.org/users/local/wg6A3x9B/items/FIAR6HRT"],"itemData":{"id":1003,"type":"article-journal","container-title":"Evolution","DOI":"10.1111/evo.12384","issue":"6","note":"tex.publisher: Wiley Online Library\nCitation Key: waples2014intermittent","page":"1722-1734","title":"Intermittent breeding and constraints on litter size: consequences for effective population size per generation (Ne) and per reproductive cycle (Nb)","volume":"68","author":[{"family":"Waples","given":"R S"},{"family":"Antao","given":"Tiago"}],"issued":{"date-parts":[["2014"]]}}}],"schema":"https://github.com/citation-style-language/schema/raw/master/csl-citation.json"} </w:instrText>
      </w:r>
      <w:r w:rsidR="00A538C0">
        <w:rPr>
          <w:rFonts w:ascii="Calibri" w:hAnsi="Calibri"/>
        </w:rPr>
        <w:fldChar w:fldCharType="separate"/>
      </w:r>
      <w:r w:rsidR="00A538C0">
        <w:rPr>
          <w:rFonts w:ascii="Calibri" w:hAnsi="Calibri"/>
          <w:noProof/>
        </w:rPr>
        <w:t>Waples &amp; Antao, (2014)</w:t>
      </w:r>
      <w:r w:rsidR="00A538C0">
        <w:rPr>
          <w:rFonts w:ascii="Calibri" w:hAnsi="Calibri"/>
        </w:rPr>
        <w:fldChar w:fldCharType="end"/>
      </w:r>
      <w:r w:rsidR="00A538C0">
        <w:rPr>
          <w:rFonts w:ascii="Calibri" w:hAnsi="Calibri"/>
        </w:rPr>
        <w:t xml:space="preserve">, </w:t>
      </w:r>
      <w:r w:rsidR="002D38CD" w:rsidRPr="0082670C">
        <w:rPr>
          <w:rFonts w:ascii="Calibri" w:eastAsia="Times New Roman" w:hAnsi="Calibri"/>
        </w:rPr>
        <w:t>to</w:t>
      </w:r>
      <w:r w:rsidR="00CA4776" w:rsidRPr="0082670C">
        <w:rPr>
          <w:rFonts w:ascii="Calibri" w:eastAsia="Times New Roman" w:hAnsi="Calibri"/>
        </w:rPr>
        <w:t xml:space="preserve"> </w:t>
      </w:r>
      <w:r w:rsidR="00AE0D9B" w:rsidRPr="0082670C">
        <w:rPr>
          <w:rFonts w:ascii="Calibri" w:eastAsia="Times New Roman" w:hAnsi="Calibri"/>
        </w:rPr>
        <w:t xml:space="preserve">determine </w:t>
      </w:r>
      <m:oMath>
        <m:r>
          <w:rPr>
            <w:rFonts w:ascii="Cambria Math" w:hAnsi="Cambria Math"/>
          </w:rPr>
          <m:t>Ne</m:t>
        </m:r>
      </m:oMath>
      <w:r w:rsidR="00AE0D9B" w:rsidRPr="0082670C">
        <w:rPr>
          <w:rFonts w:ascii="Calibri" w:eastAsia="Times New Roman" w:hAnsi="Calibri"/>
        </w:rPr>
        <w:t xml:space="preserve"> and </w:t>
      </w:r>
      <m:oMath>
        <m:r>
          <w:rPr>
            <w:rFonts w:ascii="Cambria Math" w:hAnsi="Cambria Math"/>
          </w:rPr>
          <m:t>Nb</m:t>
        </m:r>
      </m:oMath>
      <w:r w:rsidR="002D38CD" w:rsidRPr="0082670C">
        <w:rPr>
          <w:rFonts w:ascii="Calibri" w:eastAsia="Times New Roman" w:hAnsi="Calibri"/>
        </w:rPr>
        <w:t>. First</w:t>
      </w:r>
      <w:r w:rsidR="000A363E" w:rsidRPr="0082670C">
        <w:rPr>
          <w:rFonts w:ascii="Calibri" w:eastAsia="Times New Roman" w:hAnsi="Calibri"/>
        </w:rPr>
        <w:t>, we implement</w:t>
      </w:r>
      <w:r w:rsidR="00BD4053" w:rsidRPr="0082670C">
        <w:rPr>
          <w:rFonts w:ascii="Calibri" w:eastAsia="Times New Roman" w:hAnsi="Calibri"/>
        </w:rPr>
        <w:t>ed</w:t>
      </w:r>
      <w:r w:rsidR="00E41CCF" w:rsidRPr="0082670C">
        <w:rPr>
          <w:rFonts w:ascii="Calibri" w:eastAsia="Times New Roman" w:hAnsi="Calibri"/>
        </w:rPr>
        <w:t xml:space="preserve"> the </w:t>
      </w:r>
      <w:r w:rsidR="00AE0D9B" w:rsidRPr="0082670C">
        <w:rPr>
          <w:rFonts w:ascii="Calibri" w:hAnsi="Calibri"/>
          <w:color w:val="000000"/>
        </w:rPr>
        <w:t xml:space="preserve">discrete-time, deterministic </w:t>
      </w:r>
      <w:r w:rsidR="00F9297F" w:rsidRPr="0082670C">
        <w:rPr>
          <w:rFonts w:ascii="Calibri" w:hAnsi="Calibri"/>
          <w:color w:val="000000"/>
        </w:rPr>
        <w:t xml:space="preserve">hybrid </w:t>
      </w:r>
      <w:proofErr w:type="spellStart"/>
      <w:r w:rsidR="00A64675" w:rsidRPr="0082670C">
        <w:rPr>
          <w:rFonts w:ascii="Calibri" w:hAnsi="Calibri" w:cs="Times"/>
          <w:color w:val="000000"/>
          <w:lang w:eastAsia="en-US"/>
        </w:rPr>
        <w:t>Felsenstein</w:t>
      </w:r>
      <w:proofErr w:type="spellEnd"/>
      <w:r w:rsidR="00A64675" w:rsidRPr="0082670C">
        <w:rPr>
          <w:rFonts w:ascii="Calibri" w:hAnsi="Calibri" w:cs="Times"/>
          <w:color w:val="000000"/>
          <w:lang w:eastAsia="en-US"/>
        </w:rPr>
        <w:t xml:space="preserve">–Hill </w:t>
      </w:r>
      <w:r w:rsidR="00F9297F" w:rsidRPr="0082670C">
        <w:rPr>
          <w:rFonts w:ascii="Calibri" w:hAnsi="Calibri"/>
        </w:rPr>
        <w:t>method</w:t>
      </w:r>
      <w:r w:rsidR="00A64675" w:rsidRPr="0082670C">
        <w:rPr>
          <w:rFonts w:ascii="Calibri" w:hAnsi="Calibri"/>
        </w:rPr>
        <w:t xml:space="preserve"> </w:t>
      </w:r>
      <w:r w:rsidR="00A64675" w:rsidRPr="0082670C">
        <w:rPr>
          <w:rFonts w:ascii="Calibri" w:hAnsi="Calibri" w:cs="Times"/>
          <w:color w:val="000000"/>
          <w:lang w:eastAsia="en-US"/>
        </w:rPr>
        <w:t xml:space="preserve">for calculating </w:t>
      </w:r>
      <m:oMath>
        <m:r>
          <w:rPr>
            <w:rFonts w:ascii="Cambria Math" w:hAnsi="Cambria Math"/>
          </w:rPr>
          <m:t>Ne</m:t>
        </m:r>
      </m:oMath>
      <w:r w:rsidR="00A64675" w:rsidRPr="0082670C">
        <w:rPr>
          <w:rFonts w:ascii="Calibri" w:hAnsi="Calibri" w:cs="Times"/>
          <w:color w:val="000000"/>
          <w:lang w:eastAsia="en-US"/>
        </w:rPr>
        <w:t xml:space="preserve"> in iteroparous species</w:t>
      </w:r>
      <w:r w:rsidR="00F81030" w:rsidRPr="0082670C">
        <w:rPr>
          <w:rFonts w:ascii="Calibri" w:hAnsi="Calibri" w:cs="Times"/>
          <w:color w:val="000000"/>
          <w:lang w:eastAsia="en-US"/>
        </w:rPr>
        <w:t xml:space="preserve"> </w:t>
      </w:r>
      <w:r w:rsidR="00A538C0">
        <w:rPr>
          <w:rFonts w:ascii="Calibri" w:hAnsi="Calibri" w:cs="Times"/>
          <w:color w:val="000000"/>
          <w:lang w:eastAsia="en-US"/>
        </w:rPr>
        <w:fldChar w:fldCharType="begin"/>
      </w:r>
      <w:r w:rsidR="00A538C0">
        <w:rPr>
          <w:rFonts w:ascii="Calibri" w:hAnsi="Calibri" w:cs="Times"/>
          <w:color w:val="000000"/>
          <w:lang w:eastAsia="en-US"/>
        </w:rPr>
        <w:instrText xml:space="preserve"> ADDIN ZOTERO_ITEM CSL_CITATION {"citationID":"Nr7OrUJb","properties":{"formattedCitation":"(Waples, Do, &amp; Chopelet, 2011)","plainCitation":"(Waples, Do, &amp; Chopelet,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hAnsi="Calibri" w:cs="Times"/>
          <w:color w:val="000000"/>
          <w:lang w:eastAsia="en-US"/>
        </w:rPr>
        <w:fldChar w:fldCharType="separate"/>
      </w:r>
      <w:r w:rsidR="00A538C0">
        <w:rPr>
          <w:rFonts w:ascii="Calibri" w:hAnsi="Calibri" w:cs="Times"/>
          <w:noProof/>
          <w:color w:val="000000"/>
          <w:lang w:eastAsia="en-US"/>
        </w:rPr>
        <w:t>(Waples, Do, &amp; Chopelet, 2011)</w:t>
      </w:r>
      <w:r w:rsidR="00A538C0">
        <w:rPr>
          <w:rFonts w:ascii="Calibri" w:hAnsi="Calibri" w:cs="Times"/>
          <w:color w:val="000000"/>
          <w:lang w:eastAsia="en-US"/>
        </w:rPr>
        <w:fldChar w:fldCharType="end"/>
      </w:r>
      <w:r w:rsidR="00A538C0">
        <w:rPr>
          <w:rFonts w:ascii="Calibri" w:hAnsi="Calibri" w:cs="Times"/>
          <w:color w:val="000000"/>
          <w:lang w:eastAsia="en-US"/>
        </w:rPr>
        <w:t xml:space="preserve">. </w:t>
      </w:r>
      <w:r w:rsidR="000A363E" w:rsidRPr="0082670C">
        <w:rPr>
          <w:rFonts w:ascii="Calibri" w:hAnsi="Calibri" w:cs="Times"/>
          <w:color w:val="000000"/>
          <w:lang w:eastAsia="en-US"/>
        </w:rPr>
        <w:t xml:space="preserve">The model was </w:t>
      </w:r>
      <w:r w:rsidR="00AE0D9B" w:rsidRPr="0082670C">
        <w:rPr>
          <w:rFonts w:ascii="Calibri" w:hAnsi="Calibri"/>
          <w:color w:val="000000"/>
        </w:rPr>
        <w:t xml:space="preserve">implemented in the software </w:t>
      </w:r>
      <w:proofErr w:type="spellStart"/>
      <w:r w:rsidR="00AE0D9B" w:rsidRPr="0082670C">
        <w:rPr>
          <w:rFonts w:ascii="Calibri" w:hAnsi="Calibri"/>
          <w:i/>
          <w:color w:val="000000"/>
        </w:rPr>
        <w:t>AgeNe</w:t>
      </w:r>
      <w:proofErr w:type="spellEnd"/>
      <w:r w:rsidR="00AE0D9B" w:rsidRPr="0082670C">
        <w:rPr>
          <w:rFonts w:ascii="Calibri" w:hAnsi="Calibri"/>
          <w:i/>
          <w:iCs/>
          <w:color w:val="000000"/>
        </w:rPr>
        <w:t xml:space="preserve"> </w:t>
      </w:r>
      <w:r w:rsidR="00A538C0">
        <w:rPr>
          <w:rFonts w:ascii="Calibri" w:eastAsia="Times New Roman" w:hAnsi="Calibri"/>
          <w:color w:val="000000"/>
        </w:rPr>
        <w:fldChar w:fldCharType="begin"/>
      </w:r>
      <w:r w:rsidR="00A538C0">
        <w:rPr>
          <w:rFonts w:ascii="Calibri" w:eastAsia="Times New Roman" w:hAnsi="Calibri"/>
          <w:color w:val="000000"/>
        </w:rPr>
        <w:instrText xml:space="preserve"> ADDIN ZOTERO_ITEM CSL_CITATION {"citationID":"foQGfcxn","properties":{"formattedCitation":"(Waples et al., 2011)","plainCitation":"(Waples et al., 2011)","noteIndex":0},"citationItems":[{"id":1166,"uris":["http://zotero.org/users/local/wg6A3x9B/items/824DLRLU"],"uri":["http://zotero.org/users/local/wg6A3x9B/items/824DLRLU"],"itemData":{"id":1166,"type":"article-journal","container-title":"Ecology","DOI":"10.1890/10-1796.1","issue":"7","note":"tex.publisher: Wiley Online Library\nCitation Key: waples2011calculating","page":"1513-1522","title":"Calculating Ne and Ne/N in age-structured populations: a hybrid Felsenstein-Hill approach","volume":"92","author":[{"family":"Waples","given":"R S"},{"family":"Do","given":"Chi"},{"family":"Chopelet","given":"Julien"}],"issued":{"date-parts":[["2011"]]}}}],"schema":"https://github.com/citation-style-language/schema/raw/master/csl-citation.json"} </w:instrText>
      </w:r>
      <w:r w:rsidR="00A538C0">
        <w:rPr>
          <w:rFonts w:ascii="Calibri" w:eastAsia="Times New Roman" w:hAnsi="Calibri"/>
          <w:color w:val="000000"/>
        </w:rPr>
        <w:fldChar w:fldCharType="separate"/>
      </w:r>
      <w:r w:rsidR="00A538C0">
        <w:rPr>
          <w:rFonts w:ascii="Calibri" w:eastAsia="Times New Roman" w:hAnsi="Calibri"/>
          <w:noProof/>
          <w:color w:val="000000"/>
        </w:rPr>
        <w:t>(Waples et al., 2011)</w:t>
      </w:r>
      <w:r w:rsidR="00A538C0">
        <w:rPr>
          <w:rFonts w:ascii="Calibri" w:eastAsia="Times New Roman" w:hAnsi="Calibri"/>
          <w:color w:val="000000"/>
        </w:rPr>
        <w:fldChar w:fldCharType="end"/>
      </w:r>
      <w:r w:rsidR="00F9297F" w:rsidRPr="0082670C">
        <w:rPr>
          <w:rFonts w:ascii="Calibri" w:hAnsi="Calibri"/>
        </w:rPr>
        <w:t xml:space="preserve">, herein </w:t>
      </w:r>
      <m:oMath>
        <m:r>
          <w:rPr>
            <w:rFonts w:ascii="Cambria Math" w:hAnsi="Cambria Math"/>
          </w:rPr>
          <m:t>Nb(ageNe)</m:t>
        </m:r>
      </m:oMath>
      <w:r w:rsidR="000A363E" w:rsidRPr="0082670C">
        <w:rPr>
          <w:rFonts w:ascii="Calibri" w:eastAsiaTheme="minorEastAsia" w:hAnsi="Calibri"/>
        </w:rPr>
        <w:t>,</w:t>
      </w:r>
      <w:r w:rsidR="002D38CD" w:rsidRPr="0082670C">
        <w:rPr>
          <w:rFonts w:ascii="Calibri" w:hAnsi="Calibri"/>
          <w:color w:val="000000"/>
        </w:rPr>
        <w:t xml:space="preserve"> and</w:t>
      </w:r>
      <w:r w:rsidR="00AE0D9B" w:rsidRPr="0082670C">
        <w:rPr>
          <w:rFonts w:ascii="Calibri" w:hAnsi="Calibri"/>
          <w:color w:val="000000"/>
        </w:rPr>
        <w:t xml:space="preserve"> </w:t>
      </w:r>
      <w:r w:rsidR="002D38CD" w:rsidRPr="0082670C">
        <w:rPr>
          <w:rFonts w:ascii="Calibri" w:hAnsi="Calibri"/>
          <w:color w:val="000000"/>
        </w:rPr>
        <w:t xml:space="preserve">parametrised </w:t>
      </w:r>
      <w:r w:rsidR="00AE0D9B" w:rsidRPr="0082670C">
        <w:rPr>
          <w:rFonts w:ascii="Calibri" w:hAnsi="Calibri"/>
          <w:color w:val="000000"/>
        </w:rPr>
        <w:t>using l</w:t>
      </w:r>
      <w:r w:rsidR="00A64675" w:rsidRPr="0082670C">
        <w:rPr>
          <w:rFonts w:ascii="Calibri" w:hAnsi="Calibri"/>
          <w:color w:val="000000"/>
        </w:rPr>
        <w:t>ife-</w:t>
      </w:r>
      <w:r w:rsidR="00AE0D9B" w:rsidRPr="0082670C">
        <w:rPr>
          <w:rFonts w:ascii="Calibri" w:hAnsi="Calibri"/>
          <w:color w:val="000000"/>
        </w:rPr>
        <w:t xml:space="preserve">history information from white sharks in the EAP </w:t>
      </w:r>
      <w:r w:rsidR="00AE0D9B" w:rsidRPr="0082670C">
        <w:rPr>
          <w:rFonts w:ascii="Calibri" w:hAnsi="Calibri"/>
        </w:rPr>
        <w:t xml:space="preserve">(Supplementary Appendix </w:t>
      </w:r>
      <w:r w:rsidR="00F808E2">
        <w:rPr>
          <w:rFonts w:ascii="Calibri" w:hAnsi="Calibri"/>
        </w:rPr>
        <w:t>6</w:t>
      </w:r>
      <w:r w:rsidR="00AE0D9B" w:rsidRPr="0082670C">
        <w:rPr>
          <w:rFonts w:ascii="Calibri" w:hAnsi="Calibri"/>
        </w:rPr>
        <w:t>)</w:t>
      </w:r>
      <w:r w:rsidR="00A64675" w:rsidRPr="0082670C">
        <w:rPr>
          <w:rFonts w:ascii="Calibri" w:hAnsi="Calibri"/>
        </w:rPr>
        <w:t>.</w:t>
      </w:r>
      <w:r w:rsidR="00E41CCF" w:rsidRPr="0082670C">
        <w:rPr>
          <w:rFonts w:ascii="Calibri" w:hAnsi="Calibri"/>
        </w:rPr>
        <w:t xml:space="preserve"> </w:t>
      </w:r>
      <w:r w:rsidR="002D38CD" w:rsidRPr="0082670C">
        <w:rPr>
          <w:rFonts w:ascii="Calibri" w:hAnsi="Calibri"/>
          <w:color w:val="000000"/>
        </w:rPr>
        <w:t>Furthermore, s</w:t>
      </w:r>
      <w:r w:rsidR="00AE0D9B" w:rsidRPr="0082670C">
        <w:rPr>
          <w:rFonts w:ascii="Calibri" w:hAnsi="Calibri"/>
          <w:color w:val="000000"/>
        </w:rPr>
        <w:t xml:space="preserve">ince the </w:t>
      </w:r>
      <w:proofErr w:type="spellStart"/>
      <w:r w:rsidR="00AE0D9B" w:rsidRPr="0082670C">
        <w:rPr>
          <w:rFonts w:ascii="Calibri" w:hAnsi="Calibri"/>
        </w:rPr>
        <w:t>Felsenstein</w:t>
      </w:r>
      <w:proofErr w:type="spellEnd"/>
      <w:r w:rsidR="00AE0D9B" w:rsidRPr="0082670C">
        <w:rPr>
          <w:rFonts w:ascii="Calibri" w:hAnsi="Calibri"/>
        </w:rPr>
        <w:t xml:space="preserve">-Hill method </w:t>
      </w:r>
      <w:r w:rsidR="00A64675" w:rsidRPr="0082670C">
        <w:rPr>
          <w:rFonts w:ascii="Calibri" w:hAnsi="Calibri"/>
        </w:rPr>
        <w:t xml:space="preserve">assumes the probability of reproduction is not affected by events in previous time periods, we </w:t>
      </w:r>
      <w:r w:rsidR="00E41CCF" w:rsidRPr="0082670C">
        <w:rPr>
          <w:rFonts w:ascii="Calibri" w:hAnsi="Calibri"/>
        </w:rPr>
        <w:t>also</w:t>
      </w:r>
      <w:r w:rsidR="00A64675" w:rsidRPr="0082670C">
        <w:rPr>
          <w:rFonts w:ascii="Calibri" w:hAnsi="Calibri"/>
        </w:rPr>
        <w:t xml:space="preserve"> use forward-time population simulations implemented in </w:t>
      </w:r>
      <w:proofErr w:type="spellStart"/>
      <w:r w:rsidR="00A64675" w:rsidRPr="0082670C">
        <w:rPr>
          <w:rFonts w:ascii="Calibri" w:hAnsi="Calibri"/>
        </w:rPr>
        <w:t>simuPOP</w:t>
      </w:r>
      <w:proofErr w:type="spellEnd"/>
      <w:r w:rsidR="00A64675" w:rsidRPr="0082670C">
        <w:rPr>
          <w:rFonts w:ascii="Calibri" w:hAnsi="Calibri"/>
        </w:rPr>
        <w:t xml:space="preserve"> </w:t>
      </w:r>
      <w:r w:rsidR="00A538C0">
        <w:rPr>
          <w:rFonts w:ascii="Calibri" w:hAnsi="Calibri"/>
        </w:rPr>
        <w:fldChar w:fldCharType="begin"/>
      </w:r>
      <w:r w:rsidR="00A538C0">
        <w:rPr>
          <w:rFonts w:ascii="Calibri" w:hAnsi="Calibri"/>
        </w:rPr>
        <w:instrText xml:space="preserve"> ADDIN ZOTERO_ITEM CSL_CITATION {"citationID":"XY03FtRf","properties":{"formattedCitation":"(Peng &amp; Kimmel, 2005)","plainCitation":"(Peng &amp; Kimmel, 2005)","noteIndex":0},"citationItems":[{"id":1167,"uris":["http://zotero.org/users/local/wg6A3x9B/items/KV8J75QU"],"uri":["http://zotero.org/users/local/wg6A3x9B/items/KV8J75QU"],"itemData":{"id":1167,"type":"article-journal","container-title":"Bioinformatics","DOI":"10.1093/bioinformatics/bti584","issue":"18","note":"tex.publisher: Oxford University Press\nCitation Key: peng2005simupop","page":"3686-3687","title":"simuPOP: a forward-time population genetics simulation environment","volume":"21","author":[{"family":"Peng","given":"Bo"},{"family":"Kimmel","given":"Marek"}],"issued":{"date-parts":[["2005"]]}}}],"schema":"https://github.com/citation-style-language/schema/raw/master/csl-citation.json"} </w:instrText>
      </w:r>
      <w:r w:rsidR="00A538C0">
        <w:rPr>
          <w:rFonts w:ascii="Calibri" w:hAnsi="Calibri"/>
        </w:rPr>
        <w:fldChar w:fldCharType="separate"/>
      </w:r>
      <w:r w:rsidR="00A538C0">
        <w:rPr>
          <w:rFonts w:ascii="Calibri" w:hAnsi="Calibri"/>
          <w:noProof/>
        </w:rPr>
        <w:t>(Peng &amp; Kimmel, 2005)</w:t>
      </w:r>
      <w:r w:rsidR="00A538C0">
        <w:rPr>
          <w:rFonts w:ascii="Calibri" w:hAnsi="Calibri"/>
        </w:rPr>
        <w:fldChar w:fldCharType="end"/>
      </w:r>
      <w:r w:rsidR="00A538C0">
        <w:rPr>
          <w:rFonts w:ascii="Calibri" w:hAnsi="Calibri"/>
        </w:rPr>
        <w:t>,</w:t>
      </w:r>
      <w:r w:rsidR="00A64675" w:rsidRPr="0082670C">
        <w:rPr>
          <w:rFonts w:ascii="Calibri" w:hAnsi="Calibri"/>
        </w:rPr>
        <w:t xml:space="preserve"> </w:t>
      </w:r>
      <w:r w:rsidR="002D38CD" w:rsidRPr="0082670C">
        <w:rPr>
          <w:rFonts w:ascii="Calibri" w:hAnsi="Calibri"/>
        </w:rPr>
        <w:t xml:space="preserve">to create </w:t>
      </w:r>
      <w:r w:rsidR="00A64675" w:rsidRPr="0082670C">
        <w:rPr>
          <w:rFonts w:ascii="Calibri" w:hAnsi="Calibri"/>
        </w:rPr>
        <w:t>a single, isolated, randomly mating population</w:t>
      </w:r>
      <w:r w:rsidR="002D38CD" w:rsidRPr="0082670C">
        <w:rPr>
          <w:rFonts w:ascii="Calibri" w:hAnsi="Calibri"/>
        </w:rPr>
        <w:t xml:space="preserve"> to further characterise the </w:t>
      </w:r>
      <m:oMath>
        <m:f>
          <m:fPr>
            <m:ctrlPr>
              <w:rPr>
                <w:rFonts w:ascii="Cambria Math" w:hAnsi="Cambria Math"/>
              </w:rPr>
            </m:ctrlPr>
          </m:fPr>
          <m:num>
            <m:r>
              <w:rPr>
                <w:rFonts w:ascii="Cambria Math" w:hAnsi="Cambria Math"/>
              </w:rPr>
              <m:t>Nb</m:t>
            </m:r>
          </m:num>
          <m:den>
            <m:r>
              <w:rPr>
                <w:rFonts w:ascii="Cambria Math" w:hAnsi="Cambria Math"/>
              </w:rPr>
              <m:t>Ne</m:t>
            </m:r>
          </m:den>
        </m:f>
      </m:oMath>
      <w:r w:rsidR="002D38CD" w:rsidRPr="0082670C">
        <w:rPr>
          <w:rFonts w:ascii="Calibri" w:hAnsi="Calibri"/>
        </w:rPr>
        <w:t xml:space="preserve"> ratio under two intermittent-breeding scenarios as in Waples &amp; Antao (2014). </w:t>
      </w:r>
      <w:r w:rsidR="00A64675" w:rsidRPr="0082670C">
        <w:rPr>
          <w:rFonts w:ascii="Calibri" w:hAnsi="Calibri"/>
        </w:rPr>
        <w:t xml:space="preserve">Each </w:t>
      </w:r>
      <w:r w:rsidR="002D38CD" w:rsidRPr="0082670C">
        <w:rPr>
          <w:rFonts w:ascii="Calibri" w:hAnsi="Calibri"/>
        </w:rPr>
        <w:t xml:space="preserve">simulation was parametrised using outputs from </w:t>
      </w:r>
      <w:proofErr w:type="spellStart"/>
      <w:r w:rsidR="002D38CD" w:rsidRPr="0082670C">
        <w:rPr>
          <w:rFonts w:ascii="Calibri" w:hAnsi="Calibri"/>
        </w:rPr>
        <w:t>AgeNe</w:t>
      </w:r>
      <w:proofErr w:type="spellEnd"/>
      <w:r w:rsidR="002D38CD" w:rsidRPr="0082670C">
        <w:rPr>
          <w:rFonts w:ascii="Calibri" w:hAnsi="Calibri"/>
        </w:rPr>
        <w:t xml:space="preserve">, including total population size and stable age distribution in the population, given the specified vital rates and a specified number of offspring produced per cycle that survived to age 1 (N1), here N1 = 1000. Each </w:t>
      </w:r>
      <w:r w:rsidR="00A64675" w:rsidRPr="0082670C">
        <w:rPr>
          <w:rFonts w:ascii="Calibri" w:hAnsi="Calibri"/>
        </w:rPr>
        <w:t xml:space="preserve">individual was represented by 100 microsatellite-like loci, each having 10 possible </w:t>
      </w:r>
      <w:r w:rsidR="00A64675" w:rsidRPr="0082670C">
        <w:rPr>
          <w:rFonts w:ascii="Calibri" w:hAnsi="Calibri"/>
        </w:rPr>
        <w:lastRenderedPageBreak/>
        <w:t>allelic states, no mutation, and</w:t>
      </w:r>
      <w:r w:rsidR="0093442F" w:rsidRPr="0082670C">
        <w:rPr>
          <w:rFonts w:ascii="Calibri" w:hAnsi="Calibri"/>
        </w:rPr>
        <w:t xml:space="preserve"> data</w:t>
      </w:r>
      <w:r w:rsidR="00A64675" w:rsidRPr="0082670C">
        <w:rPr>
          <w:rFonts w:ascii="Calibri" w:hAnsi="Calibri"/>
        </w:rPr>
        <w:t xml:space="preserve"> was tracked for 50 reproductive cycles after a burn-in period of 50 cycles. We forced a number of females to skip either zero</w:t>
      </w:r>
      <w:r w:rsidR="002D38CD" w:rsidRPr="0082670C">
        <w:rPr>
          <w:rFonts w:ascii="Calibri" w:hAnsi="Calibri"/>
        </w:rPr>
        <w:t xml:space="preserve">, </w:t>
      </w:r>
      <w:r w:rsidR="00A64675" w:rsidRPr="0082670C">
        <w:rPr>
          <w:rFonts w:ascii="Calibri" w:hAnsi="Calibri"/>
        </w:rPr>
        <w:t xml:space="preserve">one or two cycles of breeding (a proportion of females) hypothesised in this species </w:t>
      </w:r>
      <w:r w:rsidR="00A538C0">
        <w:rPr>
          <w:rFonts w:ascii="Calibri" w:hAnsi="Calibri"/>
        </w:rPr>
        <w:fldChar w:fldCharType="begin"/>
      </w:r>
      <w:r w:rsidR="00A538C0">
        <w:rPr>
          <w:rFonts w:ascii="Calibri" w:hAnsi="Calibri"/>
        </w:rPr>
        <w:instrText xml:space="preserve"> ADDIN ZOTERO_ITEM CSL_CITATION {"citationID":"7Calt9k7","properties":{"formattedCitation":"(Domeier &amp; Nasby-Lucas, 2013; Mollet &amp; Cailliet, 2002)","plainCitation":"(Domeier &amp; Nasby-Lucas, 2013; Mollet &amp; Cailliet, 2002)","noteIndex":0},"citationItems":[{"id":425,"uris":["http://zotero.org/users/local/wg6A3x9B/items/XEH46T26"],"uri":["http://zotero.org/users/local/wg6A3x9B/items/XEH46T26"],"itemData":{"id":425,"type":"article-journal","container-title":"Animal Biotelemetry","DOI":"10.1186/2050-3385-1-2","ISSN":"2050-3385","issue":"1","language":"en","page":"2","source":"Crossref","title":"Two-year migration of adult female white sharks (Carcharodon carcharias) reveals widely separated nursery areas and conservation concerns","volume":"1","author":[{"family":"Domeier","given":"Michael L"},{"family":"Nasby-Lucas","given":"Nicole"}],"issued":{"date-parts":[["2013"]]}}},{"id":1164,"uris":["http://zotero.org/users/local/wg6A3x9B/items/U7Q7SUG5"],"uri":["http://zotero.org/users/local/wg6A3x9B/items/U7Q7SUG5"],"itemData":{"id":1164,"type":"article-journal","container-title":"Marine and Freshwater Research","DOI":"10.1071/MF01083","issue":"2","note":"tex.publisher: CSIRO\nCitation Key: mollet2002comparative","page":"503-515","title":"Comparative population demography of elasmobranchs using life history tables, Leslie matrices and stage-based matrix models","volume":"53","author":[{"family":"Mollet","given":"HF"},{"family":"Cailliet","given":"GM"}],"issued":{"date-parts":[["2002"]]}}}],"schema":"https://github.com/citation-style-language/schema/raw/master/csl-citation.json"} </w:instrText>
      </w:r>
      <w:r w:rsidR="00A538C0">
        <w:rPr>
          <w:rFonts w:ascii="Calibri" w:hAnsi="Calibri"/>
        </w:rPr>
        <w:fldChar w:fldCharType="separate"/>
      </w:r>
      <w:r w:rsidR="00A538C0">
        <w:rPr>
          <w:rFonts w:ascii="Calibri" w:hAnsi="Calibri"/>
          <w:noProof/>
        </w:rPr>
        <w:t>(Domeier &amp; Nasby-Lucas, 2013; Mollet &amp; Cailliet, 2002)</w:t>
      </w:r>
      <w:r w:rsidR="00A538C0">
        <w:rPr>
          <w:rFonts w:ascii="Calibri" w:hAnsi="Calibri"/>
        </w:rPr>
        <w:fldChar w:fldCharType="end"/>
      </w:r>
      <w:r w:rsidR="00A538C0">
        <w:rPr>
          <w:rFonts w:ascii="Calibri" w:hAnsi="Calibri"/>
        </w:rPr>
        <w:t>.</w:t>
      </w:r>
      <w:r w:rsidR="00EF3858" w:rsidRPr="0082670C">
        <w:rPr>
          <w:rFonts w:ascii="Calibri" w:hAnsi="Calibri"/>
        </w:rPr>
        <w:t xml:space="preserve"> Intermittent or skipped breeding occurs when sexually mature adults skip breeding opportunities </w:t>
      </w:r>
      <w:r w:rsidR="00A538C0">
        <w:rPr>
          <w:rFonts w:ascii="Calibri" w:hAnsi="Calibri"/>
        </w:rPr>
        <w:fldChar w:fldCharType="begin"/>
      </w:r>
      <w:r w:rsidR="00A538C0">
        <w:rPr>
          <w:rFonts w:ascii="Calibri" w:hAnsi="Calibri"/>
        </w:rPr>
        <w:instrText xml:space="preserve"> ADDIN ZOTERO_ITEM CSL_CITATION {"citationID":"BZ6sEgua","properties":{"formattedCitation":"(Last &amp; Stevens, 2009; Shaw &amp; Levin, 2011)","plainCitation":"(Last &amp; Stevens, 2009; Shaw &amp; Levin, 2011)","noteIndex":0},"citationItems":[{"id":1030,"uris":["http://zotero.org/users/local/wg6A3x9B/items/C5UEN89X"],"uri":["http://zotero.org/users/local/wg6A3x9B/items/C5UEN89X"],"itemData":{"id":1030,"type":"book","event-place":"Australia","publisher":"CSIRO","publisher-place":"Australia","title":"Sharks and rays of Australia","author":[{"family":"Last","given":"PR"},{"family":"Stevens","given":"JD"}],"issued":{"date-parts":[["2009"]]}}},{"id":1002,"uris":["http://zotero.org/users/local/wg6A3x9B/items/LIESCF9H"],"uri":["http://zotero.org/users/local/wg6A3x9B/items/LIESCF9H"],"itemData":{"id":1002,"type":"article-journal","container-title":"Oikos","DOI":"10.1111/j.1600-0706.2011.19443.x","issue":"12","note":"tex.publisher: Wiley Online Library\nCitation Key: shaw2011breed","page":"1871-1879","title":"To breed or not to breed: a model of partial migration","volume":"120","author":[{"family":"Shaw","given":"Allison K"},{"family":"Levin","given":"Simon A"}],"issued":{"date-parts":[["2011"]]}}}],"schema":"https://github.com/citation-style-language/schema/raw/master/csl-citation.json"} </w:instrText>
      </w:r>
      <w:r w:rsidR="00A538C0">
        <w:rPr>
          <w:rFonts w:ascii="Calibri" w:hAnsi="Calibri"/>
        </w:rPr>
        <w:fldChar w:fldCharType="separate"/>
      </w:r>
      <w:r w:rsidR="00A538C0">
        <w:rPr>
          <w:rFonts w:ascii="Calibri" w:hAnsi="Calibri"/>
          <w:noProof/>
        </w:rPr>
        <w:t>(Last &amp; Stevens, 2009; Shaw &amp; Levin, 2011)</w:t>
      </w:r>
      <w:r w:rsidR="00A538C0">
        <w:rPr>
          <w:rFonts w:ascii="Calibri" w:hAnsi="Calibri"/>
        </w:rPr>
        <w:fldChar w:fldCharType="end"/>
      </w:r>
      <w:r w:rsidR="00A538C0">
        <w:rPr>
          <w:rFonts w:ascii="Calibri" w:hAnsi="Calibri"/>
        </w:rPr>
        <w:t>,</w:t>
      </w:r>
      <w:r w:rsidR="00EF3858" w:rsidRPr="0082670C">
        <w:rPr>
          <w:rFonts w:ascii="Calibri" w:hAnsi="Calibri"/>
        </w:rPr>
        <w:t xml:space="preserve"> in this case likely due to th</w:t>
      </w:r>
      <w:r w:rsidR="00A538C0">
        <w:rPr>
          <w:rFonts w:ascii="Calibri" w:hAnsi="Calibri"/>
        </w:rPr>
        <w:t>e</w:t>
      </w:r>
      <w:r w:rsidR="00EF3858" w:rsidRPr="0082670C">
        <w:rPr>
          <w:rFonts w:ascii="Calibri" w:hAnsi="Calibri"/>
        </w:rPr>
        <w:t xml:space="preserve"> costs of reproduction or prolonged gestation period in females </w:t>
      </w:r>
      <w:r w:rsidR="00AE5E0F">
        <w:rPr>
          <w:rFonts w:ascii="Calibri" w:hAnsi="Calibri"/>
        </w:rPr>
        <w:fldChar w:fldCharType="begin"/>
      </w:r>
      <w:r w:rsidR="00AE5E0F">
        <w:rPr>
          <w:rFonts w:ascii="Calibri" w:hAnsi="Calibri"/>
        </w:rPr>
        <w:instrText xml:space="preserve"> ADDIN ZOTERO_ITEM CSL_CITATION {"citationID":"O8kapv6M","properties":{"formattedCitation":"(B. D. Bruce, 2008)","plainCitation":"(B. D. Bruce, 2008)","noteIndex":0},"citationItems":[{"id":999,"uris":["http://zotero.org/users/local/wg6A3x9B/items/3MLQ6NRB"],"uri":["http://zotero.org/users/local/wg6A3x9B/items/3MLQ6NRB"],"itemData":{"id":999,"type":"article-journal","container-title":"Sharks of the open ocean","note":"tex.publisher: Blackwell Scientific Oxford\nCitation Key: bruce2008white","page":"69-81","title":"White sharks: the biology and ecology of Carcharodon carcharias","author":[{"family":"Bruce","given":"B D"}],"issued":{"date-parts":[["2008"]]}}}],"schema":"https://github.com/citation-style-language/schema/raw/master/csl-citation.json"} </w:instrText>
      </w:r>
      <w:r w:rsidR="00AE5E0F">
        <w:rPr>
          <w:rFonts w:ascii="Calibri" w:hAnsi="Calibri"/>
        </w:rPr>
        <w:fldChar w:fldCharType="separate"/>
      </w:r>
      <w:r w:rsidR="00AE5E0F">
        <w:rPr>
          <w:rFonts w:ascii="Calibri" w:hAnsi="Calibri"/>
          <w:noProof/>
        </w:rPr>
        <w:t>(Bruce, 2008)</w:t>
      </w:r>
      <w:r w:rsidR="00AE5E0F">
        <w:rPr>
          <w:rFonts w:ascii="Calibri" w:hAnsi="Calibri"/>
        </w:rPr>
        <w:fldChar w:fldCharType="end"/>
      </w:r>
      <w:r w:rsidR="00AE5E0F">
        <w:rPr>
          <w:rFonts w:ascii="Calibri" w:hAnsi="Calibri"/>
        </w:rPr>
        <w:t xml:space="preserve">. </w:t>
      </w:r>
      <w:r w:rsidR="00A64675" w:rsidRPr="0082670C">
        <w:rPr>
          <w:rFonts w:ascii="Calibri" w:hAnsi="Calibri"/>
        </w:rPr>
        <w:t>We directly calculated mean (</w:t>
      </w:r>
      <m:oMath>
        <m:r>
          <w:rPr>
            <w:rFonts w:ascii="Cambria Math" w:hAnsi="Cambria Math"/>
          </w:rPr>
          <m:t>k</m:t>
        </m:r>
      </m:oMath>
      <w:r w:rsidR="00A64675" w:rsidRPr="0082670C">
        <w:rPr>
          <w:rFonts w:ascii="Calibri" w:hAnsi="Calibri"/>
        </w:rPr>
        <w:t>) and variance (</w:t>
      </w:r>
      <m:oMath>
        <m:r>
          <w:rPr>
            <w:rFonts w:ascii="Cambria Math" w:hAnsi="Cambria Math"/>
          </w:rPr>
          <m:t>Vk</m:t>
        </m:r>
      </m:oMath>
      <w:r w:rsidR="00A64675" w:rsidRPr="0082670C">
        <w:rPr>
          <w:rFonts w:ascii="Calibri" w:hAnsi="Calibri"/>
        </w:rPr>
        <w:t xml:space="preserve">) lifetime reproductive success, and </w:t>
      </w:r>
      <m:oMath>
        <m:r>
          <w:rPr>
            <w:rFonts w:ascii="Cambria Math" w:hAnsi="Cambria Math"/>
          </w:rPr>
          <m:t>Ne</m:t>
        </m:r>
      </m:oMath>
      <w:r w:rsidR="00A64675" w:rsidRPr="0082670C">
        <w:rPr>
          <w:rFonts w:ascii="Calibri" w:hAnsi="Calibri"/>
        </w:rPr>
        <w:t xml:space="preserve"> and </w:t>
      </w:r>
      <m:oMath>
        <m:r>
          <w:rPr>
            <w:rFonts w:ascii="Cambria Math" w:hAnsi="Cambria Math"/>
          </w:rPr>
          <m:t xml:space="preserve">Nb </m:t>
        </m:r>
      </m:oMath>
      <w:r w:rsidR="00A64675" w:rsidRPr="0082670C">
        <w:rPr>
          <w:rFonts w:ascii="Calibri" w:hAnsi="Calibri"/>
        </w:rPr>
        <w:t xml:space="preserve">directly from simulation demographic data </w:t>
      </w:r>
      <w:r w:rsidR="007D4D64">
        <w:rPr>
          <w:rFonts w:ascii="Calibri" w:hAnsi="Calibri"/>
        </w:rPr>
        <w:t xml:space="preserve">(not genetic data) </w:t>
      </w:r>
      <w:r w:rsidR="00A64675" w:rsidRPr="0082670C">
        <w:rPr>
          <w:rFonts w:ascii="Calibri" w:hAnsi="Calibri"/>
        </w:rPr>
        <w:t>for each reproductive cycle using Equatio</w:t>
      </w:r>
      <w:r w:rsidR="00CC4208">
        <w:rPr>
          <w:rFonts w:ascii="Calibri" w:hAnsi="Calibri"/>
        </w:rPr>
        <w:t xml:space="preserve">n 1 and Equation 2 from </w:t>
      </w:r>
      <w:proofErr w:type="spellStart"/>
      <w:r w:rsidR="00CC4208">
        <w:rPr>
          <w:rFonts w:ascii="Calibri" w:hAnsi="Calibri"/>
        </w:rPr>
        <w:t>Waples</w:t>
      </w:r>
      <w:proofErr w:type="spellEnd"/>
      <w:r w:rsidR="00CC4208">
        <w:rPr>
          <w:rFonts w:ascii="Calibri" w:hAnsi="Calibri"/>
        </w:rPr>
        <w:t xml:space="preserve"> et al., </w:t>
      </w:r>
      <w:r w:rsidR="00A64675" w:rsidRPr="0082670C">
        <w:rPr>
          <w:rFonts w:ascii="Calibri" w:hAnsi="Calibri"/>
        </w:rPr>
        <w:t xml:space="preserve">(2014), where presented values represent the arithmetic mean of </w:t>
      </w:r>
      <m:oMath>
        <m:r>
          <w:rPr>
            <w:rFonts w:ascii="Cambria Math" w:hAnsi="Cambria Math"/>
          </w:rPr>
          <m:t>k</m:t>
        </m:r>
      </m:oMath>
      <w:r w:rsidR="00A64675" w:rsidRPr="0082670C">
        <w:rPr>
          <w:rFonts w:ascii="Calibri" w:hAnsi="Calibri"/>
        </w:rPr>
        <w:t xml:space="preserve">, </w:t>
      </w:r>
      <m:oMath>
        <m:r>
          <w:rPr>
            <w:rFonts w:ascii="Cambria Math" w:hAnsi="Cambria Math"/>
          </w:rPr>
          <m:t>Vk</m:t>
        </m:r>
      </m:oMath>
      <w:r w:rsidR="00A64675" w:rsidRPr="0082670C">
        <w:rPr>
          <w:rFonts w:ascii="Calibri" w:hAnsi="Calibri"/>
        </w:rPr>
        <w:t xml:space="preserve"> and the harmonic means of </w:t>
      </w:r>
      <m:oMath>
        <m:r>
          <w:rPr>
            <w:rFonts w:ascii="Cambria Math" w:hAnsi="Cambria Math"/>
          </w:rPr>
          <m:t>Ne</m:t>
        </m:r>
      </m:oMath>
      <w:r w:rsidR="00A64675" w:rsidRPr="0082670C">
        <w:rPr>
          <w:rFonts w:ascii="Calibri" w:hAnsi="Calibri"/>
        </w:rPr>
        <w:t xml:space="preserve"> and </w:t>
      </w:r>
      <m:oMath>
        <m:r>
          <w:rPr>
            <w:rFonts w:ascii="Cambria Math" w:hAnsi="Cambria Math"/>
          </w:rPr>
          <m:t>Nb</m:t>
        </m:r>
      </m:oMath>
      <w:r w:rsidR="00A64675" w:rsidRPr="0082670C">
        <w:rPr>
          <w:rFonts w:ascii="Calibri" w:hAnsi="Calibri"/>
        </w:rPr>
        <w:t xml:space="preserve"> calculated across 10 population replicates</w:t>
      </w:r>
      <w:r w:rsidR="00E41CCF" w:rsidRPr="0082670C">
        <w:rPr>
          <w:rFonts w:ascii="Calibri" w:hAnsi="Calibri"/>
        </w:rPr>
        <w:t xml:space="preserve">, herein </w:t>
      </w:r>
      <m:oMath>
        <m:r>
          <w:rPr>
            <w:rFonts w:ascii="Cambria Math" w:hAnsi="Cambria Math"/>
          </w:rPr>
          <m:t>Ne</m:t>
        </m:r>
        <m:d>
          <m:dPr>
            <m:ctrlPr>
              <w:rPr>
                <w:rFonts w:ascii="Cambria Math" w:hAnsi="Cambria Math"/>
                <w:i/>
              </w:rPr>
            </m:ctrlPr>
          </m:dPr>
          <m:e>
            <m:r>
              <w:rPr>
                <w:rFonts w:ascii="Cambria Math" w:hAnsi="Cambria Math"/>
              </w:rPr>
              <m:t>demo</m:t>
            </m:r>
          </m:e>
        </m:d>
        <m:r>
          <m:rPr>
            <m:sty m:val="p"/>
          </m:rPr>
          <w:rPr>
            <w:rFonts w:ascii="Cambria Math" w:hAnsi="Cambria Math"/>
          </w:rPr>
          <m:t xml:space="preserve">, </m:t>
        </m:r>
        <m:r>
          <w:rPr>
            <w:rFonts w:ascii="Cambria Math" w:hAnsi="Cambria Math"/>
          </w:rPr>
          <m:t>Nb(demo)</m:t>
        </m:r>
      </m:oMath>
      <w:r w:rsidR="002D38CD" w:rsidRPr="0082670C">
        <w:rPr>
          <w:rFonts w:ascii="Calibri" w:hAnsi="Calibri"/>
        </w:rPr>
        <w:t>.</w:t>
      </w:r>
      <w:r w:rsidR="002D38CD" w:rsidRPr="00DB19EF">
        <w:rPr>
          <w:rFonts w:ascii="Calibri" w:hAnsi="Calibri"/>
        </w:rPr>
        <w:t xml:space="preserve"> </w:t>
      </w:r>
      <w:r w:rsidR="00A64675" w:rsidRPr="00DB19EF">
        <w:rPr>
          <w:rFonts w:ascii="Calibri" w:hAnsi="Calibri"/>
        </w:rPr>
        <w:t xml:space="preserve"> </w:t>
      </w:r>
    </w:p>
    <w:p w14:paraId="7A4D57CE" w14:textId="77777777" w:rsidR="001235D3" w:rsidRPr="00DB19EF" w:rsidRDefault="001235D3" w:rsidP="001235D3">
      <w:pPr>
        <w:pStyle w:val="Standard"/>
        <w:keepNext/>
        <w:keepLines/>
        <w:widowControl/>
        <w:spacing w:before="120" w:after="280" w:line="360" w:lineRule="auto"/>
        <w:outlineLvl w:val="0"/>
      </w:pPr>
      <w:r w:rsidRPr="00DB19EF">
        <w:rPr>
          <w:i/>
          <w:sz w:val="28"/>
          <w:szCs w:val="28"/>
        </w:rPr>
        <w:t>Data Availability</w:t>
      </w:r>
    </w:p>
    <w:p w14:paraId="042E6AAF" w14:textId="43AD198B" w:rsidR="001235D3" w:rsidRPr="00DB19EF" w:rsidRDefault="001235D3" w:rsidP="00F9297F">
      <w:pPr>
        <w:pStyle w:val="Standard"/>
        <w:spacing w:after="240" w:line="480" w:lineRule="auto"/>
        <w:jc w:val="both"/>
      </w:pPr>
      <w:bookmarkStart w:id="14" w:name="_Hlk167288386"/>
      <w:r w:rsidRPr="00DB19EF">
        <w:t xml:space="preserve">Data for this study are available </w:t>
      </w:r>
      <w:r w:rsidR="008729FC">
        <w:t xml:space="preserve">at </w:t>
      </w:r>
      <w:proofErr w:type="spellStart"/>
      <w:r w:rsidR="00276A6B">
        <w:t>zendoo</w:t>
      </w:r>
      <w:proofErr w:type="spellEnd"/>
      <w:r w:rsidR="00276A6B">
        <w:t xml:space="preserve">: </w:t>
      </w:r>
      <w:hyperlink r:id="rId8" w:history="1">
        <w:r w:rsidR="00276A6B" w:rsidRPr="00276A6B">
          <w:rPr>
            <w:rStyle w:val="Hyperlink"/>
            <w:rFonts w:asciiTheme="minorHAnsi" w:hAnsiTheme="minorHAnsi" w:cstheme="minorHAnsi"/>
          </w:rPr>
          <w:t>10.5281/zenodo.10172611</w:t>
        </w:r>
      </w:hyperlink>
      <w:r w:rsidR="00276A6B">
        <w:t xml:space="preserve">. </w:t>
      </w:r>
      <w:r w:rsidR="00F9297F" w:rsidRPr="00DB19EF">
        <w:t xml:space="preserve"> </w:t>
      </w:r>
      <w:bookmarkEnd w:id="14"/>
      <w:r w:rsidR="00F9297F" w:rsidRPr="00DB19EF">
        <w:t xml:space="preserve">All plots in this study were made using the </w:t>
      </w:r>
      <w:r w:rsidR="00F9297F" w:rsidRPr="00DB19EF">
        <w:rPr>
          <w:i/>
        </w:rPr>
        <w:t>ggplot2</w:t>
      </w:r>
      <w:r w:rsidR="00F9297F" w:rsidRPr="00DB19EF">
        <w:t xml:space="preserve"> package in R </w:t>
      </w:r>
      <w:r w:rsidR="00711334">
        <w:fldChar w:fldCharType="begin"/>
      </w:r>
      <w:r w:rsidR="00711334">
        <w:instrText xml:space="preserve"> ADDIN ZOTERO_ITEM CSL_CITATION {"citationID":"vleQJ5gw","properties":{"formattedCitation":"(Wickham, 2016)","plainCitation":"(Wickham, 2016)","noteIndex":0},"citationItems":[{"id":1031,"uris":["http://zotero.org/users/local/wg6A3x9B/items/J2ATA5T8"],"uri":["http://zotero.org/users/local/wg6A3x9B/items/J2ATA5T8"],"itemData":{"id":1031,"type":"book","ISBN":"978-3-319-24277-4","publisher":"Springer-Verlag New York","title":"ggplot2: Elegant Graphics for Data Analysis","URL":"https://ggplot2.tidyverse.org","author":[{"family":"Wickham","given":"Hadley"}],"issued":{"date-parts":[["2016"]]}}}],"schema":"https://github.com/citation-style-language/schema/raw/master/csl-citation.json"} </w:instrText>
      </w:r>
      <w:r w:rsidR="00711334">
        <w:fldChar w:fldCharType="separate"/>
      </w:r>
      <w:r w:rsidR="00711334">
        <w:rPr>
          <w:noProof/>
        </w:rPr>
        <w:t>(Wickham, 2016)</w:t>
      </w:r>
      <w:r w:rsidR="00711334">
        <w:fldChar w:fldCharType="end"/>
      </w:r>
      <w:r w:rsidR="00711334">
        <w:t xml:space="preserve">. </w:t>
      </w:r>
    </w:p>
    <w:p w14:paraId="03BF5DF8" w14:textId="77777777" w:rsidR="001235D3" w:rsidRPr="007F240D" w:rsidRDefault="001235D3" w:rsidP="007F240D">
      <w:pPr>
        <w:pStyle w:val="Heading1"/>
        <w:rPr>
          <w:i/>
          <w:iCs/>
          <w:sz w:val="32"/>
          <w:szCs w:val="28"/>
        </w:rPr>
      </w:pPr>
      <w:r w:rsidRPr="007F240D">
        <w:rPr>
          <w:i/>
          <w:iCs/>
          <w:sz w:val="32"/>
          <w:szCs w:val="28"/>
        </w:rPr>
        <w:t>Results</w:t>
      </w:r>
    </w:p>
    <w:p w14:paraId="5F84B4E1" w14:textId="6AE6958C" w:rsidR="001235D3" w:rsidRPr="00DB19EF" w:rsidRDefault="005B66DA" w:rsidP="001235D3">
      <w:pPr>
        <w:pStyle w:val="Standard"/>
        <w:keepNext/>
        <w:keepLines/>
        <w:widowControl/>
        <w:spacing w:before="200"/>
        <w:ind w:firstLine="720"/>
      </w:pPr>
      <w:bookmarkStart w:id="15" w:name="_tyjcwt"/>
      <w:bookmarkEnd w:id="15"/>
      <w:r>
        <w:rPr>
          <w:i/>
          <w:sz w:val="28"/>
          <w:szCs w:val="28"/>
        </w:rPr>
        <w:t>Cohort Assignment</w:t>
      </w:r>
    </w:p>
    <w:p w14:paraId="011C0804" w14:textId="63C1F8D2" w:rsidR="001235D3" w:rsidRPr="00DB19EF" w:rsidRDefault="001235D3" w:rsidP="001235D3">
      <w:pPr>
        <w:pStyle w:val="Standard"/>
        <w:spacing w:before="200" w:line="480" w:lineRule="auto"/>
        <w:ind w:firstLine="720"/>
        <w:jc w:val="both"/>
      </w:pPr>
      <w:bookmarkStart w:id="16" w:name="_3dy6vkm"/>
      <w:bookmarkEnd w:id="16"/>
      <w:r w:rsidRPr="00DB19EF">
        <w:t>Using the relationship between TL and age we found that one individual was born in 2005 with various years represented by the following number of individuals; 2007 (n = 3), 2008 (n = 6), 2009 (n = 10</w:t>
      </w:r>
      <w:r w:rsidR="00F9297F" w:rsidRPr="00DB19EF">
        <w:t>), 2010 (n = 30), 2011 (n = 43)</w:t>
      </w:r>
      <w:r w:rsidR="001D300F" w:rsidRPr="00DB19EF">
        <w:t xml:space="preserve">, 2012 (n = 53), </w:t>
      </w:r>
      <w:r w:rsidRPr="00DB19EF">
        <w:t xml:space="preserve">2013 (n = 67), 2014 (n = 23), 2015 (n = 9) and 2016 (n = 2). The physical size of individuals within age-cohorts increased with age (Figure </w:t>
      </w:r>
      <w:r w:rsidRPr="00DB19EF">
        <w:lastRenderedPageBreak/>
        <w:t>S2.1). The range of FL between age-cohorts overlapped principally driven by heterogeneous year-of-capture sampling; 2010 (</w:t>
      </w:r>
      <w:r w:rsidRPr="00DB19EF">
        <w:rPr>
          <w:i/>
        </w:rPr>
        <w:t>n</w:t>
      </w:r>
      <w:r w:rsidRPr="00DB19EF">
        <w:t xml:space="preserve"> = 30, 224 cm and 296 cm FL), 2011 (</w:t>
      </w:r>
      <w:r w:rsidRPr="00DB19EF">
        <w:rPr>
          <w:i/>
        </w:rPr>
        <w:t xml:space="preserve">n </w:t>
      </w:r>
      <w:r w:rsidRPr="00DB19EF">
        <w:t>= 43, 207 cm and 276 cm FL), 2012 (</w:t>
      </w:r>
      <w:r w:rsidRPr="00DB19EF">
        <w:rPr>
          <w:i/>
        </w:rPr>
        <w:t>n</w:t>
      </w:r>
      <w:r w:rsidRPr="00DB19EF">
        <w:t xml:space="preserve"> = 52, 187 cm and 255 cm FL) and 2013 (</w:t>
      </w:r>
      <w:r w:rsidRPr="00DB19EF">
        <w:rPr>
          <w:i/>
        </w:rPr>
        <w:t>n</w:t>
      </w:r>
      <w:r w:rsidRPr="00DB19EF">
        <w:t xml:space="preserve"> = 67, 174 cm and 268 cm FL) (Table S5). As low sample sizes can bias estimates of </w:t>
      </w:r>
      <m:oMath>
        <m:r>
          <w:rPr>
            <w:rFonts w:ascii="Cambria Math" w:hAnsi="Cambria Math"/>
          </w:rPr>
          <m:t>Nb</m:t>
        </m:r>
      </m:oMath>
      <w:r w:rsidRPr="00DB19EF">
        <w:t xml:space="preserve"> using the methods of this study, only age-cohorts containing greater than </w:t>
      </w:r>
      <m:oMath>
        <m:r>
          <w:rPr>
            <w:rFonts w:ascii="Cambria Math" w:hAnsi="Cambria Math"/>
          </w:rPr>
          <m:t>25</m:t>
        </m:r>
      </m:oMath>
      <w:r w:rsidRPr="00DB19EF">
        <w:t xml:space="preserve"> samples were used (2010, 2011, 2012 and 2013).</w:t>
      </w:r>
    </w:p>
    <w:p w14:paraId="2B6C20A0" w14:textId="77777777" w:rsidR="001235D3" w:rsidRPr="00DB19EF" w:rsidRDefault="001235D3" w:rsidP="001235D3">
      <w:pPr>
        <w:pStyle w:val="Standard"/>
        <w:keepNext/>
        <w:keepLines/>
        <w:widowControl/>
        <w:spacing w:after="280"/>
        <w:ind w:firstLine="720"/>
        <w:outlineLvl w:val="0"/>
      </w:pPr>
      <w:r w:rsidRPr="00DB19EF">
        <w:rPr>
          <w:i/>
          <w:sz w:val="28"/>
          <w:szCs w:val="28"/>
        </w:rPr>
        <w:t>SNP and microsatellite loci data</w:t>
      </w:r>
    </w:p>
    <w:p w14:paraId="6E2C632E" w14:textId="3FC1C784" w:rsidR="001235D3" w:rsidRPr="00DB19EF" w:rsidRDefault="001235D3" w:rsidP="001235D3">
      <w:pPr>
        <w:pStyle w:val="Standard"/>
        <w:spacing w:after="280" w:line="480" w:lineRule="auto"/>
        <w:ind w:firstLine="720"/>
        <w:jc w:val="both"/>
      </w:pPr>
      <w:bookmarkStart w:id="17" w:name="_1t3h5sf"/>
      <w:bookmarkEnd w:id="17"/>
      <w:r w:rsidRPr="00DB19EF">
        <w:t xml:space="preserve">The DArTsoft14 pipeline delivered 9841 SNPs across 9180 loci. </w:t>
      </w:r>
      <w:bookmarkStart w:id="18" w:name="_Hlk167312185"/>
      <w:r w:rsidRPr="00DB19EF">
        <w:t xml:space="preserve">The final SNP dataset after filtering </w:t>
      </w:r>
      <w:r w:rsidRPr="004E664E">
        <w:t xml:space="preserve">consisted of </w:t>
      </w:r>
      <w:r w:rsidR="00E73F31" w:rsidRPr="003574B3">
        <w:rPr>
          <w:rFonts w:asciiTheme="minorHAnsi" w:hAnsiTheme="minorHAnsi" w:cstheme="minorHAnsi"/>
          <w:highlight w:val="yellow"/>
        </w:rPr>
        <w:t>425</w:t>
      </w:r>
      <w:r w:rsidR="003574B3" w:rsidRPr="003574B3">
        <w:rPr>
          <w:rFonts w:asciiTheme="minorHAnsi" w:hAnsiTheme="minorHAnsi" w:cstheme="minorHAnsi"/>
          <w:highlight w:val="yellow"/>
        </w:rPr>
        <w:t>6</w:t>
      </w:r>
      <w:r w:rsidR="008729FC" w:rsidRPr="004E664E">
        <w:t xml:space="preserve"> </w:t>
      </w:r>
      <w:r w:rsidRPr="004E664E">
        <w:t>diallelic</w:t>
      </w:r>
      <w:r w:rsidRPr="00DB19EF">
        <w:t xml:space="preserve"> SNPs consisting of </w:t>
      </w:r>
      <w:r w:rsidRPr="003574B3">
        <w:rPr>
          <w:highlight w:val="yellow"/>
        </w:rPr>
        <w:t>23</w:t>
      </w:r>
      <w:r w:rsidR="00E73F31" w:rsidRPr="003574B3">
        <w:rPr>
          <w:highlight w:val="yellow"/>
        </w:rPr>
        <w:t>5</w:t>
      </w:r>
      <w:r w:rsidRPr="00DB19EF">
        <w:t xml:space="preserve"> EAP individuals with high quality SNP genotypes (Dataset-2). </w:t>
      </w:r>
      <w:bookmarkEnd w:id="18"/>
      <w:r w:rsidRPr="00DB19EF">
        <w:t xml:space="preserve">Nineteen microsatellite loci were successfully genotyped across 181 EAP individuals. No evidence of null alleles or scoring errors were detected. The genotypic distribution of microsatellite genotypes per locus showed three loci did not conform to the expectations of Hardy-Weinberg equilibrium </w:t>
      </w:r>
      <w:r w:rsidR="00F9297F" w:rsidRPr="00DB19EF">
        <w:t>using</w:t>
      </w:r>
      <w:r w:rsidRPr="00DB19EF">
        <w:t xml:space="preserve"> </w:t>
      </w:r>
      <m:oMath>
        <m:r>
          <w:rPr>
            <w:rFonts w:ascii="Cambria Math" w:hAnsi="Cambria Math"/>
          </w:rPr>
          <m:t xml:space="preserve">α=0.05 </m:t>
        </m:r>
      </m:oMath>
      <w:r w:rsidRPr="00DB19EF">
        <w:t>(loci Cca1419, C</w:t>
      </w:r>
      <w:r w:rsidR="00F9297F" w:rsidRPr="00DB19EF">
        <w:t>ca1072, CcSA2). T</w:t>
      </w:r>
      <w:r w:rsidRPr="00DB19EF">
        <w:t xml:space="preserve">hese </w:t>
      </w:r>
      <w:r w:rsidR="00F9297F" w:rsidRPr="00DB19EF">
        <w:t xml:space="preserve">markers </w:t>
      </w:r>
      <w:r w:rsidRPr="00DB19EF">
        <w:t>were removed from further analysis (LD method only). One locus (CcSA5) was not polymorphic (see Table S6.1) and wa</w:t>
      </w:r>
      <w:r w:rsidR="00F9297F" w:rsidRPr="00DB19EF">
        <w:t xml:space="preserve">s also excluded. Per individual, </w:t>
      </w:r>
      <w:r w:rsidRPr="00DB19EF">
        <w:t>97% had no missing loci while the remaining 3% of samples had three or less missing loci.</w:t>
      </w:r>
    </w:p>
    <w:p w14:paraId="37E5C4E0" w14:textId="73BE21AF" w:rsidR="001235D3" w:rsidRPr="00DB19EF" w:rsidRDefault="001235D3" w:rsidP="001235D3">
      <w:pPr>
        <w:pStyle w:val="Standard"/>
        <w:keepNext/>
        <w:keepLines/>
        <w:widowControl/>
        <w:spacing w:before="120" w:line="480" w:lineRule="auto"/>
        <w:ind w:firstLine="720"/>
        <w:outlineLvl w:val="0"/>
      </w:pPr>
      <w:bookmarkStart w:id="19" w:name="_4d34og8"/>
      <w:bookmarkEnd w:id="19"/>
      <w:r w:rsidRPr="00DB19EF">
        <w:rPr>
          <w:i/>
          <w:sz w:val="28"/>
          <w:szCs w:val="28"/>
        </w:rPr>
        <w:t>Estima</w:t>
      </w:r>
      <w:r w:rsidR="00F808E2">
        <w:rPr>
          <w:i/>
          <w:sz w:val="28"/>
          <w:szCs w:val="28"/>
        </w:rPr>
        <w:t>tes</w:t>
      </w:r>
      <w:r w:rsidRPr="00DB19EF">
        <w:rPr>
          <w:i/>
          <w:sz w:val="28"/>
          <w:szCs w:val="28"/>
        </w:rPr>
        <w:t xml:space="preserve"> of Nb</w:t>
      </w:r>
    </w:p>
    <w:p w14:paraId="04BE897D" w14:textId="2CD60DDA" w:rsidR="001235D3" w:rsidRPr="00571041" w:rsidRDefault="001235D3" w:rsidP="00571041">
      <w:pPr>
        <w:pStyle w:val="Standard"/>
        <w:spacing w:line="480" w:lineRule="auto"/>
        <w:ind w:firstLine="720"/>
        <w:jc w:val="both"/>
      </w:pPr>
      <w:r w:rsidRPr="00DB19EF">
        <w:rPr>
          <w:i/>
        </w:rPr>
        <w:tab/>
      </w:r>
      <w:r w:rsidRPr="00DB19EF">
        <w:t xml:space="preserve">Using SNP data, </w:t>
      </w:r>
      <m:oMath>
        <m:r>
          <w:rPr>
            <w:rFonts w:ascii="Cambria Math" w:hAnsi="Cambria Math"/>
          </w:rPr>
          <m:t>Nb</m:t>
        </m:r>
      </m:oMath>
      <w:r w:rsidRPr="00DB19EF">
        <w:t xml:space="preserve"> estimates per year-of-birth cohort were similar between the LD and SA methods and had overlapping 95% confidence </w:t>
      </w:r>
      <w:commentRangeStart w:id="20"/>
      <w:r w:rsidRPr="00DB19EF">
        <w:t>interval</w:t>
      </w:r>
      <w:r w:rsidR="008729FC">
        <w:t>s</w:t>
      </w:r>
      <w:commentRangeEnd w:id="20"/>
      <w:r w:rsidR="008729FC">
        <w:rPr>
          <w:rStyle w:val="CommentReference"/>
          <w:rFonts w:cs="Mangal"/>
        </w:rPr>
        <w:commentReference w:id="20"/>
      </w:r>
      <w:r w:rsidR="008729FC">
        <w:t xml:space="preserve"> </w:t>
      </w:r>
      <w:r w:rsidRPr="00DB19EF">
        <w:t xml:space="preserve">(Table 1). </w:t>
      </w:r>
      <w:bookmarkStart w:id="21" w:name="_Hlk168584020"/>
      <w:r w:rsidR="007F240D" w:rsidRPr="001B4E2C">
        <w:rPr>
          <w:highlight w:val="yellow"/>
        </w:rPr>
        <w:t xml:space="preserve">Tests for a trend  in Nb overtime using regression methods was </w:t>
      </w:r>
      <w:r w:rsidR="007F240D" w:rsidRPr="001B4E2C">
        <w:rPr>
          <w:rFonts w:asciiTheme="minorHAnsi" w:hAnsiTheme="minorHAnsi" w:cstheme="minorHAnsi"/>
          <w:color w:val="000000" w:themeColor="text1"/>
          <w:highlight w:val="yellow"/>
        </w:rPr>
        <w:t>not significant</w:t>
      </w:r>
      <w:r w:rsidR="00571041" w:rsidRPr="001B4E2C">
        <w:rPr>
          <w:rFonts w:asciiTheme="minorHAnsi" w:hAnsiTheme="minorHAnsi" w:cstheme="minorHAnsi"/>
          <w:color w:val="000000" w:themeColor="text1"/>
          <w:highlight w:val="yellow"/>
        </w:rPr>
        <w:t xml:space="preserve"> </w:t>
      </w:r>
      <w:r w:rsidR="00571041" w:rsidRPr="001B4E2C">
        <w:rPr>
          <w:rFonts w:asciiTheme="minorHAnsi" w:hAnsiTheme="minorHAnsi" w:cstheme="minorHAnsi"/>
          <w:color w:val="000000" w:themeColor="text1"/>
          <w:highlight w:val="yellow"/>
          <w:shd w:val="clear" w:color="auto" w:fill="FFFFFF"/>
        </w:rPr>
        <w:t>(</w:t>
      </w:r>
      <w:r w:rsidR="001B4E2C" w:rsidRPr="001B4E2C">
        <w:rPr>
          <w:rFonts w:asciiTheme="minorHAnsi" w:hAnsiTheme="minorHAnsi" w:cstheme="minorHAnsi"/>
          <w:color w:val="000000" w:themeColor="text1"/>
          <w:highlight w:val="yellow"/>
          <w:shd w:val="clear" w:color="auto" w:fill="FFFFFF"/>
        </w:rPr>
        <w:t xml:space="preserve">OLS regression </w:t>
      </w:r>
      <w:r w:rsidR="00571041" w:rsidRPr="001B4E2C">
        <w:rPr>
          <w:rFonts w:asciiTheme="minorHAnsi" w:hAnsiTheme="minorHAnsi" w:cstheme="minorHAnsi"/>
          <w:color w:val="000000" w:themeColor="text1"/>
          <w:highlight w:val="yellow"/>
          <w:shd w:val="clear" w:color="auto" w:fill="FFFFFF"/>
        </w:rPr>
        <w:t>p-value = 0.345</w:t>
      </w:r>
      <w:r w:rsidR="001B4E2C" w:rsidRPr="001B4E2C">
        <w:rPr>
          <w:rFonts w:asciiTheme="minorHAnsi" w:hAnsiTheme="minorHAnsi" w:cstheme="minorHAnsi"/>
          <w:color w:val="000000" w:themeColor="text1"/>
          <w:highlight w:val="yellow"/>
          <w:shd w:val="clear" w:color="auto" w:fill="FFFFFF"/>
        </w:rPr>
        <w:t xml:space="preserve">; GLS regression </w:t>
      </w:r>
      <w:r w:rsidR="001B4E2C" w:rsidRPr="001B4E2C">
        <w:rPr>
          <w:rFonts w:asciiTheme="minorHAnsi" w:hAnsiTheme="minorHAnsi" w:cstheme="minorHAnsi"/>
          <w:color w:val="000000" w:themeColor="text1"/>
          <w:highlight w:val="yellow"/>
          <w:shd w:val="clear" w:color="auto" w:fill="FFFFFF"/>
        </w:rPr>
        <w:t>p-value = 0.861</w:t>
      </w:r>
      <w:r w:rsidR="00571041" w:rsidRPr="001B4E2C">
        <w:rPr>
          <w:rFonts w:asciiTheme="minorHAnsi" w:hAnsiTheme="minorHAnsi" w:cstheme="minorHAnsi"/>
          <w:color w:val="000000" w:themeColor="text1"/>
          <w:highlight w:val="yellow"/>
          <w:shd w:val="clear" w:color="auto" w:fill="FFFFFF"/>
        </w:rPr>
        <w:t>).</w:t>
      </w:r>
      <w:r w:rsidR="00571041" w:rsidRPr="001B4E2C">
        <w:rPr>
          <w:rFonts w:asciiTheme="minorHAnsi" w:hAnsiTheme="minorHAnsi" w:cstheme="minorHAnsi"/>
          <w:color w:val="000000" w:themeColor="text1"/>
          <w:shd w:val="clear" w:color="auto" w:fill="FFFFFF"/>
        </w:rPr>
        <w:t> </w:t>
      </w:r>
      <w:bookmarkEnd w:id="21"/>
      <w:r w:rsidRPr="00571041">
        <w:rPr>
          <w:rFonts w:asciiTheme="minorHAnsi" w:hAnsiTheme="minorHAnsi" w:cstheme="minorHAnsi"/>
          <w:color w:val="000000" w:themeColor="text1"/>
        </w:rPr>
        <w:t>Estimates</w:t>
      </w:r>
      <w:r w:rsidRPr="00571041">
        <w:rPr>
          <w:color w:val="000000" w:themeColor="text1"/>
        </w:rPr>
        <w:t xml:space="preserve"> </w:t>
      </w:r>
      <w:r w:rsidRPr="00DB19EF">
        <w:t xml:space="preserve">of </w:t>
      </w:r>
      <m:oMath>
        <m:r>
          <w:rPr>
            <w:rFonts w:ascii="Cambria Math" w:hAnsi="Cambria Math"/>
          </w:rPr>
          <m:t>Nb(SA)</m:t>
        </m:r>
      </m:oMath>
      <w:r w:rsidRPr="00DB19EF">
        <w:t xml:space="preserve"> were not sensitive to changes in model parameters such as the sibship prior, inbreeding settings, error rate and polygamy settings (Table </w:t>
      </w:r>
      <w:r w:rsidRPr="00DB19EF">
        <w:lastRenderedPageBreak/>
        <w:t xml:space="preserve">S4.1). This was consistent with the expectations of the SA estimator which becomes increasingly independent of the prior with increasing marker information and sample size.  </w:t>
      </w:r>
    </w:p>
    <w:p w14:paraId="1CAD3829" w14:textId="77777777" w:rsidR="001235D3" w:rsidRPr="00DB19EF" w:rsidRDefault="001235D3" w:rsidP="001235D3">
      <w:pPr>
        <w:pStyle w:val="Standard"/>
        <w:spacing w:after="280" w:line="480" w:lineRule="auto"/>
        <w:ind w:firstLine="720"/>
        <w:jc w:val="both"/>
      </w:pPr>
      <w:r w:rsidRPr="00DB19EF">
        <w:t xml:space="preserve">Comparing between the SA and LD method using data from microsatellite loci, estimates of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higher than the equivalent estimate of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The number of estimated full and half sib-ships in each cohort sample was high and pairwise-probabilities were low (data not shown) compared to those sib-ships estimated using SNPs. This resulted in </w:t>
      </w:r>
      <m:oMath>
        <m:r>
          <w:rPr>
            <w:rFonts w:ascii="Cambria Math" w:hAnsi="Cambria Math"/>
          </w:rPr>
          <m:t>Nb(</m:t>
        </m:r>
        <m:sSub>
          <m:sSubPr>
            <m:ctrlPr>
              <w:rPr>
                <w:rFonts w:ascii="Cambria Math" w:hAnsi="Cambria Math"/>
              </w:rPr>
            </m:ctrlPr>
          </m:sSubPr>
          <m:e>
            <m:r>
              <w:rPr>
                <w:rFonts w:ascii="Cambria Math" w:hAnsi="Cambria Math"/>
              </w:rPr>
              <m:t>SA</m:t>
            </m:r>
          </m:e>
          <m:sub>
            <m:r>
              <w:rPr>
                <w:rFonts w:ascii="Cambria Math" w:hAnsi="Cambria Math"/>
              </w:rPr>
              <m:t>MSAT</m:t>
            </m:r>
          </m:sub>
        </m:sSub>
        <m:r>
          <w:rPr>
            <w:rFonts w:ascii="Cambria Math" w:hAnsi="Cambria Math"/>
          </w:rPr>
          <m:t>)</m:t>
        </m:r>
      </m:oMath>
      <w:r w:rsidRPr="00DB19EF">
        <w:t xml:space="preserve"> estimates being substantially lower than the equivalent SNP estimate, with the exception of 2011 </w:t>
      </w:r>
      <m:oMath>
        <m:r>
          <w:rPr>
            <w:rFonts w:ascii="Cambria Math" w:hAnsi="Cambria Math"/>
          </w:rPr>
          <m:t>Nb</m:t>
        </m:r>
        <m:d>
          <m:dPr>
            <m:ctrlPr>
              <w:rPr>
                <w:rFonts w:ascii="Cambria Math" w:hAnsi="Cambria Math"/>
                <w:i/>
              </w:rPr>
            </m:ctrlPr>
          </m:dPr>
          <m:e>
            <m:sSub>
              <m:sSubPr>
                <m:ctrlPr>
                  <w:rPr>
                    <w:rFonts w:ascii="Cambria Math" w:hAnsi="Cambria Math"/>
                  </w:rPr>
                </m:ctrlPr>
              </m:sSubPr>
              <m:e>
                <m:r>
                  <w:rPr>
                    <w:rFonts w:ascii="Cambria Math" w:hAnsi="Cambria Math"/>
                  </w:rPr>
                  <m:t>SA</m:t>
                </m:r>
              </m:e>
              <m:sub>
                <m:r>
                  <w:rPr>
                    <w:rFonts w:ascii="Cambria Math" w:hAnsi="Cambria Math"/>
                  </w:rPr>
                  <m:t>MSAT</m:t>
                </m:r>
              </m:sub>
            </m:sSub>
          </m:e>
        </m:d>
      </m:oMath>
      <w:r w:rsidRPr="00DB19EF">
        <w:t xml:space="preserve">(Table 1). The </w:t>
      </w:r>
      <m:oMath>
        <m:r>
          <w:rPr>
            <w:rFonts w:ascii="Cambria Math" w:hAnsi="Cambria Math"/>
          </w:rPr>
          <m:t>Nb(</m:t>
        </m:r>
        <m:sSub>
          <m:sSubPr>
            <m:ctrlPr>
              <w:rPr>
                <w:rFonts w:ascii="Cambria Math" w:hAnsi="Cambria Math"/>
              </w:rPr>
            </m:ctrlPr>
          </m:sSubPr>
          <m:e>
            <m:r>
              <w:rPr>
                <w:rFonts w:ascii="Cambria Math" w:hAnsi="Cambria Math"/>
              </w:rPr>
              <m:t>LD</m:t>
            </m:r>
          </m:e>
          <m:sub>
            <m:r>
              <w:rPr>
                <w:rFonts w:ascii="Cambria Math" w:hAnsi="Cambria Math"/>
              </w:rPr>
              <m:t>MSAT</m:t>
            </m:r>
          </m:sub>
        </m:sSub>
        <m:r>
          <w:rPr>
            <w:rFonts w:ascii="Cambria Math" w:hAnsi="Cambria Math"/>
          </w:rPr>
          <m:t>)</m:t>
        </m:r>
      </m:oMath>
      <w:r w:rsidRPr="00DB19EF">
        <w:t xml:space="preserve"> were the least precise estimates, where all but one cohort (2013) did not return an upper (95% CI) estimate.</w:t>
      </w:r>
    </w:p>
    <w:p w14:paraId="08F1256D" w14:textId="1A5D812E" w:rsidR="0093442F" w:rsidRDefault="001235D3" w:rsidP="0093442F">
      <w:pPr>
        <w:pStyle w:val="Standard"/>
        <w:spacing w:after="280" w:line="480" w:lineRule="auto"/>
        <w:ind w:firstLine="720"/>
        <w:jc w:val="both"/>
        <w:rPr>
          <w:ins w:id="22" w:author="Dani Davenport" w:date="2020-09-22T12:01:00Z"/>
        </w:rPr>
      </w:pPr>
      <w:r w:rsidRPr="00DB19EF">
        <w:t xml:space="preserve">The ratio </w:t>
      </w:r>
      <m:oMath>
        <m:f>
          <m:fPr>
            <m:type m:val="lin"/>
            <m:ctrlPr>
              <w:rPr>
                <w:rFonts w:ascii="Cambria Math" w:hAnsi="Cambria Math"/>
              </w:rPr>
            </m:ctrlPr>
          </m:fPr>
          <m:num>
            <m:r>
              <w:rPr>
                <w:rFonts w:ascii="Cambria Math" w:hAnsi="Cambria Math"/>
              </w:rPr>
              <m:t>Nb</m:t>
            </m:r>
          </m:num>
          <m:den>
            <m:r>
              <w:rPr>
                <w:rFonts w:ascii="Cambria Math" w:hAnsi="Cambria Math"/>
              </w:rPr>
              <m:t>Na</m:t>
            </m:r>
          </m:den>
        </m:f>
      </m:oMath>
      <w:r w:rsidRPr="00DB19EF">
        <w:rPr>
          <w:shd w:val="clear" w:color="auto" w:fill="FCFCFC"/>
        </w:rPr>
        <w:t xml:space="preserve"> was estimated </w:t>
      </w:r>
      <w:r w:rsidRPr="00DB19EF">
        <w:t>using combined estimates of</w:t>
      </w:r>
      <m:oMath>
        <m:r>
          <w:rPr>
            <w:rFonts w:ascii="Cambria Math" w:hAnsi="Cambria Math"/>
          </w:rPr>
          <m:t xml:space="preserve"> Nb(LD+SA)</m:t>
        </m:r>
      </m:oMath>
      <w:r w:rsidRPr="00CA2250">
        <w:rPr>
          <w:highlight w:val="yellow"/>
        </w:rPr>
        <w:t>.</w:t>
      </w:r>
      <w:r w:rsidRPr="00DB19EF">
        <w:t xml:space="preserve"> For cohorts 201</w:t>
      </w:r>
      <w:r w:rsidR="00CA2250">
        <w:t>0</w:t>
      </w:r>
      <w:r w:rsidRPr="00DB19EF">
        <w:t xml:space="preserve"> to 2013, </w:t>
      </w:r>
      <m:oMath>
        <m:r>
          <w:rPr>
            <w:rFonts w:ascii="Cambria Math" w:hAnsi="Cambria Math"/>
          </w:rPr>
          <m:t>Nb(LD+SA)</m:t>
        </m:r>
      </m:oMath>
      <w:r w:rsidRPr="00DB19EF">
        <w:t xml:space="preserve"> ranged from the smallest estimated value </w:t>
      </w:r>
      <w:bookmarkStart w:id="23" w:name="_Hlk167383373"/>
      <w:bookmarkStart w:id="24" w:name="_Hlk167383832"/>
      <w:r w:rsidRPr="00DB19EF">
        <w:t xml:space="preserve">in </w:t>
      </w:r>
      <w:bookmarkEnd w:id="23"/>
      <w:bookmarkEnd w:id="24"/>
      <w:r w:rsidR="003574B3" w:rsidRPr="00471320">
        <w:rPr>
          <w:rFonts w:cstheme="minorHAnsi"/>
        </w:rPr>
        <w:t xml:space="preserve">2010, </w:t>
      </w:r>
      <m:oMath>
        <m:r>
          <w:rPr>
            <w:rFonts w:ascii="Cambria Math" w:hAnsi="Cambria Math" w:cstheme="minorHAnsi"/>
            <w:highlight w:val="yellow"/>
          </w:rPr>
          <m:t>Nb</m:t>
        </m:r>
        <m:d>
          <m:dPr>
            <m:ctrlPr>
              <w:rPr>
                <w:rFonts w:ascii="Cambria Math" w:hAnsi="Cambria Math" w:cstheme="minorHAnsi"/>
                <w:i/>
                <w:highlight w:val="yellow"/>
              </w:rPr>
            </m:ctrlPr>
          </m:dPr>
          <m:e>
            <m:r>
              <w:rPr>
                <w:rFonts w:ascii="Cambria Math" w:hAnsi="Cambria Math" w:cstheme="minorHAnsi"/>
                <w:highlight w:val="yellow"/>
              </w:rPr>
              <m:t>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2010</m:t>
                </m:r>
              </m:sub>
            </m:sSub>
          </m:e>
        </m:d>
        <m:r>
          <w:rPr>
            <w:rFonts w:ascii="Cambria Math" w:hAnsi="Cambria Math" w:cstheme="minorHAnsi"/>
            <w:highlight w:val="yellow"/>
          </w:rPr>
          <m:t>=</m:t>
        </m:r>
        <m:r>
          <m:rPr>
            <m:sty m:val="p"/>
          </m:rPr>
          <w:rPr>
            <w:rFonts w:ascii="Cambria Math" w:hAnsi="Cambria Math" w:cs="Calibri"/>
            <w:color w:val="000000"/>
            <w:sz w:val="22"/>
            <w:szCs w:val="22"/>
            <w:highlight w:val="yellow"/>
          </w:rPr>
          <m:t>74.57</m:t>
        </m:r>
        <m:r>
          <m:rPr>
            <m:sty m:val="p"/>
          </m:rPr>
          <w:rPr>
            <w:rFonts w:ascii="Cambria Math" w:hAnsi="Cambria Math" w:cs="Calibri"/>
            <w:color w:val="000000"/>
            <w:highlight w:val="yellow"/>
          </w:rPr>
          <m:t>(</m:t>
        </m:r>
        <m:r>
          <m:rPr>
            <m:sty m:val="p"/>
          </m:rPr>
          <w:rPr>
            <w:rFonts w:ascii="Cambria Math" w:hAnsi="Cambria Math" w:cs="Calibri"/>
            <w:color w:val="000000"/>
            <w:sz w:val="22"/>
            <w:szCs w:val="22"/>
            <w:highlight w:val="yellow"/>
          </w:rPr>
          <m:t>20.57 SD</m:t>
        </m:r>
        <m:r>
          <m:rPr>
            <m:sty m:val="p"/>
          </m:rPr>
          <w:rPr>
            <w:rFonts w:ascii="Cambria Math" w:hAnsi="Cambria Math" w:cs="Calibri"/>
            <w:color w:val="000000"/>
            <w:highlight w:val="yellow"/>
          </w:rPr>
          <m:t>)</m:t>
        </m:r>
        <m:r>
          <w:rPr>
            <w:rFonts w:ascii="Cambria Math" w:hAnsi="Cambria Math" w:cstheme="minorHAnsi"/>
            <w:highlight w:val="yellow"/>
          </w:rPr>
          <m:t>,</m:t>
        </m:r>
      </m:oMath>
      <w:r w:rsidR="003574B3" w:rsidRPr="00192470">
        <w:rPr>
          <w:rFonts w:cstheme="minorHAnsi"/>
          <w:highlight w:val="yellow"/>
        </w:rPr>
        <w:t xml:space="preserve"> to the largest in 2011, </w:t>
      </w:r>
      <m:oMath>
        <m:r>
          <w:rPr>
            <w:rFonts w:ascii="Cambria Math" w:hAnsi="Cambria Math" w:cstheme="minorHAnsi"/>
            <w:highlight w:val="yellow"/>
          </w:rPr>
          <m:t>Nb(LD+</m:t>
        </m:r>
        <m:sSub>
          <m:sSubPr>
            <m:ctrlPr>
              <w:rPr>
                <w:rFonts w:ascii="Cambria Math" w:hAnsi="Cambria Math" w:cstheme="minorHAnsi"/>
                <w:highlight w:val="yellow"/>
              </w:rPr>
            </m:ctrlPr>
          </m:sSubPr>
          <m:e>
            <m:r>
              <w:rPr>
                <w:rFonts w:ascii="Cambria Math" w:hAnsi="Cambria Math" w:cstheme="minorHAnsi"/>
                <w:highlight w:val="yellow"/>
              </w:rPr>
              <m:t>SA</m:t>
            </m:r>
          </m:e>
          <m:sub>
            <m:r>
              <w:rPr>
                <w:rFonts w:ascii="Cambria Math" w:hAnsi="Cambria Math" w:cstheme="minorHAnsi"/>
                <w:highlight w:val="yellow"/>
              </w:rPr>
              <m:t>2011</m:t>
            </m:r>
          </m:sub>
        </m:sSub>
        <m:r>
          <w:rPr>
            <w:rFonts w:ascii="Cambria Math" w:hAnsi="Cambria Math" w:cstheme="minorHAnsi"/>
            <w:highlight w:val="yellow"/>
          </w:rPr>
          <m:t>)=</m:t>
        </m:r>
        <m:r>
          <m:rPr>
            <m:sty m:val="p"/>
          </m:rPr>
          <w:rPr>
            <w:rFonts w:ascii="Cambria Math" w:hAnsi="Cambria Math" w:cs="Calibri"/>
            <w:color w:val="000000"/>
            <w:sz w:val="22"/>
            <w:szCs w:val="22"/>
            <w:highlight w:val="yellow"/>
          </w:rPr>
          <m:t>228.66</m:t>
        </m:r>
        <m:r>
          <m:rPr>
            <m:sty m:val="p"/>
          </m:rPr>
          <w:rPr>
            <w:rFonts w:ascii="Cambria Math" w:hAnsi="Cambria Math" w:cs="Calibri"/>
            <w:color w:val="000000"/>
            <w:highlight w:val="yellow"/>
          </w:rPr>
          <m:t>(57.75 SD</m:t>
        </m:r>
        <m:r>
          <m:rPr>
            <m:sty m:val="p"/>
          </m:rPr>
          <w:rPr>
            <w:rFonts w:ascii="Cambria Math" w:eastAsia="Times New Roman" w:hAnsi="Cambria Math" w:cstheme="minorHAnsi"/>
            <w:highlight w:val="yellow"/>
          </w:rPr>
          <m:t>)</m:t>
        </m:r>
      </m:oMath>
      <w:r w:rsidR="003574B3" w:rsidRPr="00471320">
        <w:rPr>
          <w:rFonts w:cstheme="minorHAnsi"/>
        </w:rPr>
        <w:t xml:space="preserve"> (Table 1). The inferred ratio of </w:t>
      </w:r>
      <m:oMath>
        <m:f>
          <m:fPr>
            <m:type m:val="lin"/>
            <m:ctrlPr>
              <w:rPr>
                <w:rFonts w:ascii="Cambria Math" w:hAnsi="Cambria Math" w:cstheme="minorHAnsi"/>
              </w:rPr>
            </m:ctrlPr>
          </m:fPr>
          <m:num>
            <m:r>
              <w:rPr>
                <w:rFonts w:ascii="Cambria Math" w:hAnsi="Cambria Math" w:cstheme="minorHAnsi"/>
              </w:rPr>
              <m:t>Nb</m:t>
            </m:r>
          </m:num>
          <m:den>
            <m:r>
              <w:rPr>
                <w:rFonts w:ascii="Cambria Math" w:hAnsi="Cambria Math" w:cstheme="minorHAnsi"/>
              </w:rPr>
              <m:t>Na</m:t>
            </m:r>
          </m:den>
        </m:f>
      </m:oMath>
      <w:r w:rsidR="003574B3" w:rsidRPr="00471320">
        <w:rPr>
          <w:rFonts w:cstheme="minorHAnsi"/>
        </w:rPr>
        <w:t xml:space="preserve"> ranged from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2010</m:t>
            </m:r>
          </m:sub>
        </m:sSub>
      </m:oMath>
      <w:r w:rsidR="003574B3" w:rsidRPr="003574B3">
        <w:rPr>
          <w:rFonts w:cstheme="minorHAnsi"/>
          <w:highlight w:val="yellow"/>
        </w:rPr>
        <w:t xml:space="preserve"> = 0.1</w:t>
      </w:r>
      <w:r w:rsidR="00192470">
        <w:rPr>
          <w:rFonts w:cstheme="minorHAnsi"/>
          <w:highlight w:val="yellow"/>
        </w:rPr>
        <w:t>0</w:t>
      </w:r>
      <w:r w:rsidR="003574B3" w:rsidRPr="003574B3">
        <w:rPr>
          <w:rFonts w:cstheme="minorHAnsi"/>
          <w:highlight w:val="yellow"/>
        </w:rPr>
        <w:t xml:space="preserve"> to  </w:t>
      </w:r>
      <m:oMath>
        <m:sSub>
          <m:sSubPr>
            <m:ctrlPr>
              <w:rPr>
                <w:rFonts w:ascii="Cambria Math" w:hAnsi="Cambria Math" w:cstheme="minorHAnsi"/>
                <w:highlight w:val="yellow"/>
              </w:rPr>
            </m:ctrlPr>
          </m:sSubPr>
          <m:e>
            <m:f>
              <m:fPr>
                <m:type m:val="lin"/>
                <m:ctrlPr>
                  <w:rPr>
                    <w:rFonts w:ascii="Cambria Math" w:hAnsi="Cambria Math" w:cstheme="minorHAnsi"/>
                    <w:highlight w:val="yellow"/>
                  </w:rPr>
                </m:ctrlPr>
              </m:fPr>
              <m:num>
                <m:r>
                  <w:rPr>
                    <w:rFonts w:ascii="Cambria Math" w:hAnsi="Cambria Math" w:cstheme="minorHAnsi"/>
                    <w:highlight w:val="yellow"/>
                  </w:rPr>
                  <m:t>Nb</m:t>
                </m:r>
              </m:num>
              <m:den>
                <m:r>
                  <w:rPr>
                    <w:rFonts w:ascii="Cambria Math" w:hAnsi="Cambria Math" w:cstheme="minorHAnsi"/>
                    <w:highlight w:val="yellow"/>
                  </w:rPr>
                  <m:t>Na</m:t>
                </m:r>
              </m:den>
            </m:f>
          </m:e>
          <m:sub>
            <m:r>
              <w:rPr>
                <w:rFonts w:ascii="Cambria Math" w:hAnsi="Cambria Math" w:cstheme="minorHAnsi"/>
                <w:highlight w:val="yellow"/>
              </w:rPr>
              <m:t>2011</m:t>
            </m:r>
          </m:sub>
        </m:sSub>
      </m:oMath>
      <w:r w:rsidR="003574B3" w:rsidRPr="003574B3">
        <w:rPr>
          <w:rFonts w:cstheme="minorHAnsi"/>
          <w:highlight w:val="yellow"/>
        </w:rPr>
        <w:t xml:space="preserve"> = 0.3</w:t>
      </w:r>
      <w:r w:rsidR="00192470">
        <w:rPr>
          <w:rFonts w:cstheme="minorHAnsi"/>
          <w:highlight w:val="yellow"/>
        </w:rPr>
        <w:t>0</w:t>
      </w:r>
      <w:r w:rsidR="003574B3" w:rsidRPr="003574B3">
        <w:rPr>
          <w:rFonts w:cstheme="minorHAnsi"/>
          <w:highlight w:val="yellow"/>
        </w:rPr>
        <w:t>,  calculated</w:t>
      </w:r>
      <w:r w:rsidR="003574B3" w:rsidRPr="00471320">
        <w:rPr>
          <w:rFonts w:cstheme="minorHAnsi"/>
        </w:rPr>
        <w:t xml:space="preserve"> using estimates of </w:t>
      </w:r>
      <m:oMath>
        <m:r>
          <w:rPr>
            <w:rFonts w:ascii="Cambria Math" w:hAnsi="Cambria Math" w:cstheme="minorHAnsi"/>
          </w:rPr>
          <m:t xml:space="preserve">Na </m:t>
        </m:r>
      </m:oMath>
      <w:r w:rsidR="003574B3" w:rsidRPr="00471320">
        <w:rPr>
          <w:rFonts w:cstheme="minorHAnsi"/>
        </w:rPr>
        <w:t>from Bruce et al., (2018)</w:t>
      </w:r>
      <w:r w:rsidR="00802DCC">
        <w:rPr>
          <w:rFonts w:cstheme="minorHAnsi"/>
        </w:rPr>
        <w:t xml:space="preserve">. </w:t>
      </w:r>
    </w:p>
    <w:p w14:paraId="37B752C1" w14:textId="34E267E3" w:rsidR="00613C6E" w:rsidRDefault="0093442F" w:rsidP="00276A6B">
      <w:pPr>
        <w:pStyle w:val="Standard"/>
        <w:spacing w:after="280" w:line="480" w:lineRule="auto"/>
        <w:ind w:firstLine="720"/>
        <w:jc w:val="both"/>
      </w:pPr>
      <w:r w:rsidRPr="003A1A55">
        <w:t xml:space="preserve">The ratio of </w:t>
      </w:r>
      <m:oMath>
        <m:r>
          <w:rPr>
            <w:rFonts w:ascii="Cambria Math" w:hAnsi="Cambria Math"/>
          </w:rPr>
          <m:t>Nb/Ne</m:t>
        </m:r>
      </m:oMath>
      <w:r w:rsidRPr="00E35297">
        <w:t xml:space="preserve"> was evaluated using </w:t>
      </w:r>
      <w:r w:rsidRPr="00F41D2C">
        <w:t xml:space="preserve">simulations. </w:t>
      </w:r>
      <w:r w:rsidR="001E4A0A">
        <w:t xml:space="preserve">Using a </w:t>
      </w:r>
      <w:r w:rsidR="00F7559C" w:rsidRPr="007061FF">
        <w:t>standard</w:t>
      </w:r>
      <w:r w:rsidR="00D1750D" w:rsidRPr="007061FF">
        <w:t xml:space="preserve"> model </w:t>
      </w:r>
      <w:r w:rsidRPr="007061FF">
        <w:t>implemented in</w:t>
      </w:r>
      <w:r w:rsidR="00D1750D" w:rsidRPr="007061FF">
        <w:t xml:space="preserve"> </w:t>
      </w:r>
      <w:proofErr w:type="spellStart"/>
      <w:r w:rsidR="000E3124" w:rsidRPr="007061FF">
        <w:rPr>
          <w:i/>
        </w:rPr>
        <w:t>A</w:t>
      </w:r>
      <w:r w:rsidR="00C44FF7" w:rsidRPr="007061FF">
        <w:rPr>
          <w:i/>
        </w:rPr>
        <w:t>geNe</w:t>
      </w:r>
      <w:proofErr w:type="spellEnd"/>
      <w:r w:rsidR="001E4A0A">
        <w:t xml:space="preserve"> yielded estimates of </w:t>
      </w:r>
      <m:oMath>
        <m:r>
          <w:rPr>
            <w:rFonts w:ascii="Cambria Math" w:hAnsi="Cambria Math"/>
          </w:rPr>
          <m:t>Nb(demo)</m:t>
        </m:r>
      </m:oMath>
      <w:r w:rsidR="000E3124" w:rsidRPr="007061FF">
        <w:t xml:space="preserve">, </w:t>
      </w:r>
      <m:oMath>
        <m:r>
          <w:rPr>
            <w:rFonts w:ascii="Cambria Math" w:hAnsi="Cambria Math"/>
          </w:rPr>
          <m:t xml:space="preserve">Ne </m:t>
        </m:r>
        <m:d>
          <m:dPr>
            <m:ctrlPr>
              <w:rPr>
                <w:rFonts w:ascii="Cambria Math" w:hAnsi="Cambria Math"/>
                <w:i/>
              </w:rPr>
            </m:ctrlPr>
          </m:dPr>
          <m:e>
            <m:r>
              <w:rPr>
                <w:rFonts w:ascii="Cambria Math" w:hAnsi="Cambria Math"/>
              </w:rPr>
              <m:t>demo</m:t>
            </m:r>
          </m:e>
        </m:d>
        <m:r>
          <w:rPr>
            <w:rFonts w:ascii="Cambria Math" w:hAnsi="Cambria Math"/>
          </w:rPr>
          <m:t xml:space="preserve"> </m:t>
        </m:r>
      </m:oMath>
      <w:r w:rsidR="00517AAA" w:rsidRPr="007061FF">
        <w:t xml:space="preserve">of </w:t>
      </w:r>
      <w:r w:rsidR="000E3124" w:rsidRPr="007061FF">
        <w:t>372</w:t>
      </w:r>
      <w:r w:rsidR="007462EA" w:rsidRPr="007061FF">
        <w:t>.7</w:t>
      </w:r>
      <w:r w:rsidR="002008A3" w:rsidRPr="007061FF">
        <w:t xml:space="preserve"> and</w:t>
      </w:r>
      <w:r w:rsidR="007462EA" w:rsidRPr="007061FF">
        <w:t xml:space="preserve"> 857.2 respectively</w:t>
      </w:r>
      <w:r w:rsidRPr="007061FF">
        <w:t xml:space="preserve">, and an </w:t>
      </w:r>
      <m:oMath>
        <m:r>
          <w:rPr>
            <w:rFonts w:ascii="Cambria Math" w:hAnsi="Cambria Math"/>
          </w:rPr>
          <m:t>Nb(demo)/Ne(demo)</m:t>
        </m:r>
      </m:oMath>
      <w:r w:rsidRPr="007061FF">
        <w:t xml:space="preserve"> </w:t>
      </w:r>
      <w:r w:rsidR="002008A3" w:rsidRPr="007061FF">
        <w:t xml:space="preserve">ratio </w:t>
      </w:r>
      <w:r w:rsidRPr="007061FF">
        <w:t>of</w:t>
      </w:r>
      <w:r w:rsidR="002008A3" w:rsidRPr="007061FF">
        <w:t xml:space="preserve"> 0.43. </w:t>
      </w:r>
      <w:r w:rsidR="007462EA" w:rsidRPr="007061FF">
        <w:t xml:space="preserve"> </w:t>
      </w:r>
      <w:r w:rsidRPr="007061FF">
        <w:t xml:space="preserve">To account for variations in breeding biology, further forward-time population simulations in </w:t>
      </w:r>
      <w:proofErr w:type="spellStart"/>
      <w:r w:rsidRPr="007061FF">
        <w:t>SimuP</w:t>
      </w:r>
      <w:r w:rsidR="00525C2D">
        <w:t>OP</w:t>
      </w:r>
      <w:proofErr w:type="spellEnd"/>
      <w:r w:rsidRPr="007061FF">
        <w:t xml:space="preserve"> showed the equivalent </w:t>
      </w:r>
      <w:r w:rsidR="00C44FF7" w:rsidRPr="007061FF">
        <w:t xml:space="preserve">no-skip breeding model closely reflected </w:t>
      </w:r>
      <w:proofErr w:type="spellStart"/>
      <w:r w:rsidR="00C44FF7" w:rsidRPr="007061FF">
        <w:t>AgeNe</w:t>
      </w:r>
      <w:proofErr w:type="spellEnd"/>
      <w:r w:rsidR="00C44FF7" w:rsidRPr="007061FF">
        <w:t xml:space="preserve"> results (</w:t>
      </w:r>
      <m:oMath>
        <m:sSub>
          <m:sSubPr>
            <m:ctrlPr>
              <w:rPr>
                <w:rFonts w:ascii="Cambria Math" w:hAnsi="Cambria Math"/>
                <w:i/>
              </w:rPr>
            </m:ctrlPr>
          </m:sSubPr>
          <m:e>
            <m:r>
              <w:rPr>
                <w:rFonts w:ascii="Cambria Math" w:hAnsi="Cambria Math"/>
              </w:rPr>
              <m:t>Nb</m:t>
            </m:r>
          </m:e>
          <m:sub>
            <m:r>
              <w:rPr>
                <w:rFonts w:ascii="Cambria Math" w:hAnsi="Cambria Math"/>
              </w:rPr>
              <m:t>demo</m:t>
            </m:r>
          </m:sub>
        </m:sSub>
      </m:oMath>
      <w:r w:rsidR="00C44FF7" w:rsidRPr="007061FF">
        <w:t xml:space="preserve"> = 365.46,</w:t>
      </w:r>
      <m:oMath>
        <m:r>
          <w:rPr>
            <w:rFonts w:ascii="Cambria Math" w:hAnsi="Cambria Math"/>
          </w:rPr>
          <m:t xml:space="preserve"> </m:t>
        </m:r>
        <m:sSub>
          <m:sSubPr>
            <m:ctrlPr>
              <w:rPr>
                <w:rFonts w:ascii="Cambria Math" w:hAnsi="Cambria Math"/>
                <w:i/>
              </w:rPr>
            </m:ctrlPr>
          </m:sSubPr>
          <m:e>
            <m:r>
              <w:rPr>
                <w:rFonts w:ascii="Cambria Math" w:hAnsi="Cambria Math"/>
              </w:rPr>
              <m:t>Ne</m:t>
            </m:r>
          </m:e>
          <m:sub>
            <m:r>
              <w:rPr>
                <w:rFonts w:ascii="Cambria Math" w:hAnsi="Cambria Math"/>
              </w:rPr>
              <m:t>demo</m:t>
            </m:r>
          </m:sub>
        </m:sSub>
      </m:oMath>
      <w:r w:rsidR="00C44FF7" w:rsidRPr="007061FF">
        <w:t xml:space="preserve"> = 860.67)</w:t>
      </w:r>
      <w:r w:rsidRPr="007061FF">
        <w:t xml:space="preserve">, validating the model, while alternate breeding models decreased the </w:t>
      </w:r>
      <m:oMath>
        <m:r>
          <w:rPr>
            <w:rFonts w:ascii="Cambria Math" w:hAnsi="Cambria Math"/>
          </w:rPr>
          <m:t>Nb/Ne</m:t>
        </m:r>
      </m:oMath>
      <w:r>
        <w:t xml:space="preserve"> </w:t>
      </w:r>
      <w:r w:rsidRPr="00F808E2">
        <w:t xml:space="preserve">ratio (see </w:t>
      </w:r>
      <w:r w:rsidR="006F355C" w:rsidRPr="00F808E2">
        <w:t xml:space="preserve">Table </w:t>
      </w:r>
      <w:r w:rsidR="00F808E2" w:rsidRPr="00F808E2">
        <w:t>S6</w:t>
      </w:r>
      <w:r w:rsidR="006F355C" w:rsidRPr="00F808E2">
        <w:t>.2).</w:t>
      </w:r>
      <w:r w:rsidR="006F355C">
        <w:t xml:space="preserve"> </w:t>
      </w:r>
    </w:p>
    <w:p w14:paraId="56C680EC" w14:textId="77777777" w:rsidR="008A545D" w:rsidRPr="00DB19EF" w:rsidRDefault="008A545D" w:rsidP="00276A6B">
      <w:pPr>
        <w:pStyle w:val="Standard"/>
        <w:spacing w:after="280" w:line="480" w:lineRule="auto"/>
        <w:ind w:firstLine="720"/>
        <w:jc w:val="both"/>
      </w:pPr>
    </w:p>
    <w:p w14:paraId="6C2B74DF" w14:textId="66AA1134" w:rsidR="001235D3" w:rsidRDefault="001235D3" w:rsidP="008729FC">
      <w:pPr>
        <w:pStyle w:val="Standard"/>
        <w:spacing w:after="280" w:line="480" w:lineRule="auto"/>
        <w:ind w:firstLine="720"/>
        <w:jc w:val="both"/>
        <w:outlineLvl w:val="0"/>
        <w:rPr>
          <w:i/>
          <w:sz w:val="28"/>
          <w:szCs w:val="28"/>
          <w:shd w:val="clear" w:color="auto" w:fill="FCFCFC"/>
        </w:rPr>
      </w:pPr>
      <w:r w:rsidRPr="00DB19EF">
        <w:rPr>
          <w:i/>
          <w:sz w:val="28"/>
          <w:szCs w:val="28"/>
          <w:shd w:val="clear" w:color="auto" w:fill="FCFCFC"/>
        </w:rPr>
        <w:t>Discussion</w:t>
      </w:r>
    </w:p>
    <w:p w14:paraId="0E455BBA" w14:textId="36293A83" w:rsidR="007113F2"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Monitoring</w:t>
      </w:r>
      <w:r w:rsidRPr="004D1991">
        <w:rPr>
          <w:rFonts w:ascii="Cambria Math" w:hAnsi="Cambria Math"/>
          <w:i/>
        </w:rPr>
        <w:t xml:space="preserve"> </w:t>
      </w:r>
      <m:oMath>
        <m:r>
          <w:rPr>
            <w:rFonts w:ascii="Cambria Math" w:hAnsi="Cambria Math"/>
          </w:rPr>
          <m:t>Ne</m:t>
        </m:r>
      </m:oMath>
      <w:r w:rsidRPr="004D1991">
        <w:rPr>
          <w:rFonts w:asciiTheme="minorHAnsi" w:hAnsiTheme="minorHAnsi" w:cstheme="minorHAnsi"/>
          <w:i/>
          <w:iCs/>
          <w:lang w:val="en-US" w:eastAsia="en-US"/>
        </w:rPr>
        <w:t xml:space="preserve"> </w:t>
      </w:r>
      <w:r w:rsidRPr="004D1991">
        <w:rPr>
          <w:rFonts w:asciiTheme="minorHAnsi" w:hAnsiTheme="minorHAnsi" w:cstheme="minorHAnsi"/>
          <w:lang w:val="en-US" w:eastAsia="en-US"/>
        </w:rPr>
        <w:t xml:space="preserve">can inform management decisions in populations of conservation concern, where </w:t>
      </w:r>
      <m:oMath>
        <m:r>
          <w:rPr>
            <w:rFonts w:ascii="Cambria Math" w:hAnsi="Cambria Math"/>
          </w:rPr>
          <m:t>Nb</m:t>
        </m:r>
      </m:oMath>
      <w:r w:rsidRPr="004D1991">
        <w:rPr>
          <w:rFonts w:asciiTheme="minorHAnsi" w:hAnsiTheme="minorHAnsi" w:cstheme="minorHAnsi"/>
          <w:lang w:val="en-US" w:eastAsia="en-US"/>
        </w:rPr>
        <w:t xml:space="preserve"> is analogous to </w:t>
      </w:r>
      <w:r w:rsidRPr="004D1991">
        <w:rPr>
          <w:rFonts w:asciiTheme="minorHAnsi" w:hAnsiTheme="minorHAnsi" w:cstheme="minorHAnsi"/>
          <w:i/>
          <w:iCs/>
          <w:lang w:val="en-US" w:eastAsia="en-US"/>
        </w:rPr>
        <w:t>Ne</w:t>
      </w:r>
      <w:r w:rsidRPr="004D1991">
        <w:rPr>
          <w:rFonts w:asciiTheme="minorHAnsi" w:hAnsiTheme="minorHAnsi" w:cstheme="minorHAnsi"/>
          <w:lang w:val="en-US" w:eastAsia="en-US"/>
        </w:rPr>
        <w:t xml:space="preserve"> except that it represents the effective number of breeders per year rather</w:t>
      </w:r>
      <w:r>
        <w:rPr>
          <w:rFonts w:asciiTheme="minorHAnsi" w:hAnsiTheme="minorHAnsi" w:cstheme="minorHAnsi"/>
          <w:lang w:val="en-US" w:eastAsia="en-US"/>
        </w:rPr>
        <w:t>, rather</w:t>
      </w:r>
      <w:r w:rsidRPr="004D1991">
        <w:rPr>
          <w:rFonts w:asciiTheme="minorHAnsi" w:hAnsiTheme="minorHAnsi" w:cstheme="minorHAnsi"/>
          <w:lang w:val="en-US" w:eastAsia="en-US"/>
        </w:rPr>
        <w:t xml:space="preserve"> than per generation. Using data from SNP and microsatellite loci and two single- sample genetic estimators of effective population size, our results show the effective breeding population (</w:t>
      </w:r>
      <m:oMath>
        <m:r>
          <w:rPr>
            <w:rFonts w:ascii="Cambria Math" w:hAnsi="Cambria Math"/>
          </w:rPr>
          <m:t>Nb</m:t>
        </m:r>
      </m:oMath>
      <w:r w:rsidRPr="004D1991">
        <w:rPr>
          <w:rFonts w:asciiTheme="minorHAnsi" w:hAnsiTheme="minorHAnsi" w:cstheme="minorHAnsi"/>
          <w:lang w:val="en-US" w:eastAsia="en-US"/>
        </w:rPr>
        <w:t xml:space="preserve">) of the EAP has remained unchanged across four successive years (2010–2013), although we caution that these results may not be indicative of a broader temporal trend. Our study supports existing evidence (Hillary et al., 2018; </w:t>
      </w:r>
      <w:proofErr w:type="spellStart"/>
      <w:r w:rsidRPr="004D1991">
        <w:rPr>
          <w:rFonts w:asciiTheme="minorHAnsi" w:hAnsiTheme="minorHAnsi" w:cstheme="minorHAnsi"/>
          <w:lang w:val="en-US" w:eastAsia="en-US"/>
        </w:rPr>
        <w:t>Roff</w:t>
      </w:r>
      <w:proofErr w:type="spellEnd"/>
      <w:r w:rsidRPr="004D1991">
        <w:rPr>
          <w:rFonts w:asciiTheme="minorHAnsi" w:hAnsiTheme="minorHAnsi" w:cstheme="minorHAnsi"/>
          <w:lang w:val="en-US" w:eastAsia="en-US"/>
        </w:rPr>
        <w:t xml:space="preserve"> et al., 2018) that the white shark population has not changed significantly in size over the years studied herein, despite measures implemented to rebuild the population. The white shark recorded substantial declines through the 20th century in Australia and New Zealand and has since been the subject of legislated protection and management interventions targeted toward population recovery (i.e., National Plans of Action for the Conservation and Management of Sharks Commonwealth of Australia, 2013; EPBC, 1999; Shark Advisory Group, 2004). However, monitoring </w:t>
      </w:r>
      <m:oMath>
        <m:r>
          <w:rPr>
            <w:rFonts w:ascii="Cambria Math" w:hAnsi="Cambria Math"/>
          </w:rPr>
          <m:t>Nb</m:t>
        </m:r>
      </m:oMath>
      <w:r w:rsidRPr="004D1991">
        <w:rPr>
          <w:rFonts w:asciiTheme="minorHAnsi" w:hAnsiTheme="minorHAnsi" w:cstheme="minorHAnsi"/>
          <w:lang w:val="en-US" w:eastAsia="en-US"/>
        </w:rPr>
        <w:t xml:space="preserve"> using the methods describe herein could assist management and conservation efforts. Indeed, as past studies have shown, monitoring</w:t>
      </w:r>
      <w:r w:rsidRPr="004D1991">
        <w:rPr>
          <w:rFonts w:ascii="Cambria Math" w:hAnsi="Cambria Math"/>
          <w:i/>
        </w:rPr>
        <w:t xml:space="preserve"> </w:t>
      </w:r>
      <m:oMath>
        <m:r>
          <w:rPr>
            <w:rFonts w:ascii="Cambria Math" w:hAnsi="Cambria Math"/>
          </w:rPr>
          <m:t>Nb</m:t>
        </m:r>
      </m:oMath>
      <w:r w:rsidRPr="004D1991">
        <w:rPr>
          <w:rFonts w:asciiTheme="minorHAnsi" w:hAnsiTheme="minorHAnsi" w:cstheme="minorHAnsi"/>
          <w:lang w:val="en-US" w:eastAsia="en-US"/>
        </w:rPr>
        <w:t xml:space="preserve"> for as few as five consecutive reproductive cycles could be used to detect change in </w:t>
      </w:r>
      <m:oMath>
        <m:r>
          <w:rPr>
            <w:rFonts w:ascii="Cambria Math" w:hAnsi="Cambria Math"/>
          </w:rPr>
          <m:t>Nb</m:t>
        </m:r>
      </m:oMath>
      <w:r w:rsidRPr="004D1991">
        <w:rPr>
          <w:rFonts w:asciiTheme="minorHAnsi" w:hAnsiTheme="minorHAnsi" w:cstheme="minorHAnsi"/>
          <w:lang w:val="en-US" w:eastAsia="en-US"/>
        </w:rPr>
        <w:t xml:space="preserve"> (declines), even in species with long generation intervals (Antao et al.,2011; Wang, 2005;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such as the white shark, with implications for both </w:t>
      </w:r>
      <m:oMath>
        <m:r>
          <w:rPr>
            <w:rFonts w:ascii="Cambria Math" w:hAnsi="Cambria Math"/>
          </w:rPr>
          <m:t>N</m:t>
        </m:r>
      </m:oMath>
      <w:r w:rsidRPr="004D1991">
        <w:rPr>
          <w:rFonts w:asciiTheme="minorHAnsi" w:hAnsiTheme="minorHAnsi" w:cstheme="minorHAnsi"/>
          <w:lang w:val="en-US" w:eastAsia="en-US"/>
        </w:rPr>
        <w:t xml:space="preserve"> and </w:t>
      </w:r>
      <m:oMath>
        <m:r>
          <w:rPr>
            <w:rFonts w:ascii="Cambria Math" w:hAnsi="Cambria Math"/>
          </w:rPr>
          <m:t>Ne</m:t>
        </m:r>
      </m:oMath>
      <w:r w:rsidRPr="004D1991">
        <w:rPr>
          <w:rFonts w:asciiTheme="minorHAnsi" w:hAnsiTheme="minorHAnsi" w:cstheme="minorHAnsi"/>
          <w:lang w:val="en-US" w:eastAsia="en-US"/>
        </w:rPr>
        <w:t xml:space="preserve"> in some circumstances. For example, if </w:t>
      </w:r>
      <m:oMath>
        <m:r>
          <w:rPr>
            <w:rFonts w:ascii="Cambria Math" w:hAnsi="Cambria Math"/>
          </w:rPr>
          <m:t>Nb</m:t>
        </m:r>
      </m:oMath>
      <w:r w:rsidRPr="004D1991">
        <w:rPr>
          <w:rFonts w:asciiTheme="minorHAnsi" w:hAnsiTheme="minorHAnsi" w:cstheme="minorHAnsi"/>
          <w:lang w:val="en-US" w:eastAsia="en-US"/>
        </w:rPr>
        <w:t xml:space="preserve"> were to decline significantly for multiple reproductive cycles, </w:t>
      </w:r>
      <w:r w:rsidRPr="004D1991">
        <w:rPr>
          <w:rFonts w:asciiTheme="minorHAnsi" w:hAnsiTheme="minorHAnsi" w:cstheme="minorHAnsi"/>
          <w:lang w:val="en-US" w:eastAsia="en-US"/>
        </w:rPr>
        <w:lastRenderedPageBreak/>
        <w:t xml:space="preserve">then both </w:t>
      </w:r>
      <m:oMath>
        <m:r>
          <w:rPr>
            <w:rFonts w:ascii="Cambria Math" w:hAnsi="Cambria Math"/>
          </w:rPr>
          <m:t>Ne</m:t>
        </m:r>
      </m:oMath>
      <w:r w:rsidRPr="004D1991">
        <w:rPr>
          <w:rFonts w:asciiTheme="minorHAnsi" w:hAnsiTheme="minorHAnsi" w:cstheme="minorHAnsi"/>
          <w:lang w:val="en-US" w:eastAsia="en-US"/>
        </w:rPr>
        <w:t xml:space="preserve"> and </w:t>
      </w:r>
      <m:oMath>
        <m:r>
          <w:rPr>
            <w:rFonts w:ascii="Cambria Math" w:hAnsi="Cambria Math"/>
          </w:rPr>
          <m:t>Nc</m:t>
        </m:r>
      </m:oMath>
      <w:r w:rsidRPr="004D1991">
        <w:rPr>
          <w:rFonts w:asciiTheme="minorHAnsi" w:hAnsiTheme="minorHAnsi" w:cstheme="minorHAnsi"/>
          <w:lang w:val="en-US" w:eastAsia="en-US"/>
        </w:rPr>
        <w:t xml:space="preserve"> may be affected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Alternatively, if </w:t>
      </w:r>
      <m:oMath>
        <m:f>
          <m:fPr>
            <m:ctrlPr>
              <w:rPr>
                <w:rFonts w:ascii="Cambria Math" w:hAnsi="Cambria Math"/>
                <w:i/>
              </w:rPr>
            </m:ctrlPr>
          </m:fPr>
          <m:num>
            <m:r>
              <w:rPr>
                <w:rFonts w:ascii="Cambria Math" w:hAnsi="Cambria Math"/>
              </w:rPr>
              <m:t>Nb</m:t>
            </m:r>
          </m:num>
          <m:den>
            <m:r>
              <w:rPr>
                <w:rFonts w:ascii="Cambria Math" w:hAnsi="Cambria Math"/>
              </w:rPr>
              <m:t>N</m:t>
            </m:r>
          </m:den>
        </m:f>
      </m:oMath>
      <w:r w:rsidRPr="004D1991">
        <w:rPr>
          <w:rFonts w:asciiTheme="minorHAnsi" w:hAnsiTheme="minorHAnsi" w:cstheme="minorHAnsi"/>
          <w:lang w:val="en-US" w:eastAsia="en-US"/>
        </w:rPr>
        <w:t xml:space="preserve"> ratios are observed to be stable over many generations, then it has been suggested that </w:t>
      </w:r>
      <m:oMath>
        <m:r>
          <w:rPr>
            <w:rFonts w:ascii="Cambria Math" w:hAnsi="Cambria Math"/>
          </w:rPr>
          <m:t>N</m:t>
        </m:r>
      </m:oMath>
      <w:r w:rsidRPr="004D1991">
        <w:rPr>
          <w:rFonts w:asciiTheme="minorHAnsi" w:hAnsiTheme="minorHAnsi" w:cstheme="minorHAnsi"/>
          <w:lang w:val="en-US" w:eastAsia="en-US"/>
        </w:rPr>
        <w:t xml:space="preserve"> (or </w:t>
      </w:r>
      <m:oMath>
        <m:r>
          <w:rPr>
            <w:rFonts w:ascii="Cambria Math" w:hAnsi="Cambria Math"/>
          </w:rPr>
          <m:t>Na</m:t>
        </m:r>
      </m:oMath>
      <w:r w:rsidRPr="004D1991">
        <w:rPr>
          <w:rFonts w:asciiTheme="minorHAnsi" w:hAnsiTheme="minorHAnsi" w:cstheme="minorHAnsi"/>
          <w:lang w:val="en-US" w:eastAsia="en-US"/>
        </w:rPr>
        <w:t xml:space="preserve">) may be inferred from </w:t>
      </w:r>
      <m:oMath>
        <m:r>
          <w:rPr>
            <w:rFonts w:ascii="Cambria Math" w:hAnsi="Cambria Math"/>
          </w:rPr>
          <m:t>Nb</m:t>
        </m:r>
      </m:oMath>
      <w:r w:rsidRPr="004D1991">
        <w:rPr>
          <w:rFonts w:asciiTheme="minorHAnsi" w:hAnsiTheme="minorHAnsi" w:cstheme="minorHAnsi"/>
          <w:lang w:val="en-US" w:eastAsia="en-US"/>
        </w:rPr>
        <w:t>, which would be of use to population monitoring and evaluation of conservation and management actions (</w:t>
      </w:r>
      <w:proofErr w:type="spellStart"/>
      <w:r w:rsidRPr="004D1991">
        <w:rPr>
          <w:rFonts w:asciiTheme="minorHAnsi" w:hAnsiTheme="minorHAnsi" w:cstheme="minorHAnsi"/>
          <w:lang w:val="en-US" w:eastAsia="en-US"/>
        </w:rPr>
        <w:t>Luikart</w:t>
      </w:r>
      <w:proofErr w:type="spellEnd"/>
      <w:r w:rsidRPr="004D1991">
        <w:rPr>
          <w:rFonts w:asciiTheme="minorHAnsi" w:hAnsiTheme="minorHAnsi" w:cstheme="minorHAnsi"/>
          <w:lang w:val="en-US" w:eastAsia="en-US"/>
        </w:rPr>
        <w:t xml:space="preserve"> et al., 2020). To this end, we recommend using </w:t>
      </w:r>
      <m:oMath>
        <m:r>
          <w:rPr>
            <w:rFonts w:ascii="Cambria Math" w:hAnsi="Cambria Math"/>
          </w:rPr>
          <m:t>Nb</m:t>
        </m:r>
      </m:oMath>
      <w:r w:rsidRPr="004D1991">
        <w:rPr>
          <w:rFonts w:asciiTheme="minorHAnsi" w:hAnsiTheme="minorHAnsi" w:cstheme="minorHAnsi"/>
          <w:lang w:val="en-US" w:eastAsia="en-US"/>
        </w:rPr>
        <w:t xml:space="preserve"> to track year-to-year changes in the effective number of breeders as a timely assessment of population status over time to provide insights into the effects of current management actions and co-occurrences such as environmental changes. As in this study, future tissue samples for </w:t>
      </w:r>
      <m:oMath>
        <m:r>
          <w:rPr>
            <w:rFonts w:ascii="Cambria Math" w:hAnsi="Cambria Math"/>
          </w:rPr>
          <m:t>Nb</m:t>
        </m:r>
      </m:oMath>
      <w:r w:rsidRPr="004D1991">
        <w:rPr>
          <w:rFonts w:asciiTheme="minorHAnsi" w:hAnsiTheme="minorHAnsi" w:cstheme="minorHAnsi"/>
          <w:lang w:val="en-US" w:eastAsia="en-US"/>
        </w:rPr>
        <w:t xml:space="preserve"> monitoring could be obtained as part of existing bather protection programs (i.e., SMART drumlines; see Tate et al., 2019). </w:t>
      </w:r>
    </w:p>
    <w:p w14:paraId="6600CD23" w14:textId="77777777" w:rsidR="007113F2" w:rsidRDefault="007113F2" w:rsidP="008729FC">
      <w:pPr>
        <w:spacing w:line="480" w:lineRule="auto"/>
        <w:jc w:val="both"/>
        <w:rPr>
          <w:rFonts w:asciiTheme="minorHAnsi" w:hAnsiTheme="minorHAnsi" w:cstheme="minorHAnsi"/>
          <w:lang w:val="en-US" w:eastAsia="en-US"/>
        </w:rPr>
      </w:pPr>
    </w:p>
    <w:p w14:paraId="6BFC7BF8" w14:textId="27E32FEE" w:rsidR="00CA2168" w:rsidRDefault="004D1991" w:rsidP="008729FC">
      <w:pPr>
        <w:spacing w:line="480" w:lineRule="auto"/>
        <w:ind w:firstLine="720"/>
        <w:jc w:val="both"/>
        <w:rPr>
          <w:rFonts w:asciiTheme="minorHAnsi" w:hAnsiTheme="minorHAnsi" w:cstheme="minorHAnsi"/>
          <w:lang w:val="en-US" w:eastAsia="en-US"/>
        </w:rPr>
      </w:pPr>
      <w:r w:rsidRPr="004D1991">
        <w:rPr>
          <w:rFonts w:asciiTheme="minorHAnsi" w:hAnsiTheme="minorHAnsi" w:cstheme="minorHAnsi"/>
          <w:lang w:val="en-US" w:eastAsia="en-US"/>
        </w:rPr>
        <w:t xml:space="preserve">In this study, we used two genetic marker types (SNPs and microsatellites) and two single-sample genetic estimators of effective population size (LD and SA) to estimate </w:t>
      </w:r>
      <m:oMath>
        <m:r>
          <w:rPr>
            <w:rFonts w:ascii="Cambria Math" w:hAnsi="Cambria Math"/>
          </w:rPr>
          <m:t>Nb</m:t>
        </m:r>
      </m:oMath>
      <w:r w:rsidRPr="004D1991">
        <w:rPr>
          <w:rFonts w:asciiTheme="minorHAnsi" w:hAnsiTheme="minorHAnsi" w:cstheme="minorHAnsi"/>
          <w:lang w:val="en-US" w:eastAsia="en-US"/>
        </w:rPr>
        <w:t>. Both estimators showed more precision and power when SNPs were used to estimate</w:t>
      </w:r>
      <w:r w:rsidR="00CA3FE4">
        <w:rPr>
          <w:rFonts w:asciiTheme="minorHAnsi" w:hAnsiTheme="minorHAnsi" w:cstheme="minorHAnsi"/>
          <w:lang w:val="en-US" w:eastAsia="en-US"/>
        </w:rPr>
        <w:t xml:space="preserve"> </w:t>
      </w:r>
      <m:oMath>
        <m:r>
          <w:rPr>
            <w:rFonts w:ascii="Cambria Math" w:hAnsi="Cambria Math" w:cstheme="minorHAnsi"/>
            <w:color w:val="000000" w:themeColor="text1"/>
            <w:lang w:val="en-US" w:eastAsia="en-US"/>
          </w:rPr>
          <m:t>Nb</m:t>
        </m:r>
      </m:oMath>
      <w:r w:rsidRPr="004D1991">
        <w:rPr>
          <w:rFonts w:asciiTheme="minorHAnsi" w:hAnsiTheme="minorHAnsi" w:cstheme="minorHAnsi"/>
          <w:lang w:val="en-US" w:eastAsia="en-US"/>
        </w:rPr>
        <w:t xml:space="preserve"> compared to the few microsatellites used in this study. We therefore recommend the use of SNPs for the future monitoring of the EAP. Although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estimated from both SNP and microsatellite were comparable and results reflected differences between genetic marker type similar to those reported in previous studies (e.g., </w:t>
      </w:r>
      <w:proofErr w:type="spellStart"/>
      <w:r w:rsidRPr="004D1991">
        <w:rPr>
          <w:rFonts w:asciiTheme="minorHAnsi" w:hAnsiTheme="minorHAnsi" w:cstheme="minorHAnsi"/>
          <w:lang w:val="en-US" w:eastAsia="en-US"/>
        </w:rPr>
        <w:t>Beebee</w:t>
      </w:r>
      <w:proofErr w:type="spellEnd"/>
      <w:r w:rsidRPr="004D1991">
        <w:rPr>
          <w:rFonts w:asciiTheme="minorHAnsi" w:hAnsiTheme="minorHAnsi" w:cstheme="minorHAnsi"/>
          <w:lang w:val="en-US" w:eastAsia="en-US"/>
        </w:rPr>
        <w:t xml:space="preserve">, 2009), here the few microsatellite loci used were unable to estimate upper CIs for age cohorts without significant sampling effort (&gt;50 samples). Of note,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were consistently higher than the equivalent estimates of </w:t>
      </w:r>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SAMSTAT</m:t>
            </m:r>
          </m:e>
        </m:d>
      </m:oMath>
      <w:r w:rsidR="007113F2">
        <w:rPr>
          <w:rFonts w:asciiTheme="minorHAnsi" w:hAnsiTheme="minorHAnsi" w:cstheme="minorHAnsi"/>
          <w:lang w:eastAsia="en-US"/>
        </w:rPr>
        <w:t xml:space="preserve">. </w:t>
      </w:r>
      <w:r w:rsidRPr="004D1991">
        <w:rPr>
          <w:rFonts w:asciiTheme="minorHAnsi" w:hAnsiTheme="minorHAnsi" w:cstheme="minorHAnsi"/>
          <w:lang w:val="en-US" w:eastAsia="en-US"/>
        </w:rPr>
        <w:t xml:space="preserve">This can be attributed to the overestimation of sibship dyads, which can be expected to decrease estimates of </w:t>
      </w:r>
      <m:oMath>
        <m:r>
          <w:rPr>
            <w:rFonts w:ascii="Cambria Math" w:hAnsi="Cambria Math"/>
          </w:rPr>
          <m:t xml:space="preserve">Nb </m:t>
        </m:r>
      </m:oMath>
      <w:r w:rsidRPr="004D1991">
        <w:rPr>
          <w:rFonts w:asciiTheme="minorHAnsi" w:hAnsiTheme="minorHAnsi" w:cstheme="minorHAnsi"/>
          <w:lang w:val="en-US" w:eastAsia="en-US"/>
        </w:rPr>
        <w:t xml:space="preserve"> (Table 1). This has been noted in previous studies </w:t>
      </w:r>
      <w:r w:rsidRPr="004D1991">
        <w:rPr>
          <w:rFonts w:asciiTheme="minorHAnsi" w:hAnsiTheme="minorHAnsi" w:cstheme="minorHAnsi"/>
          <w:lang w:val="en-US" w:eastAsia="en-US"/>
        </w:rPr>
        <w:lastRenderedPageBreak/>
        <w:t xml:space="preserve">(Ackerman et al., 2017; Wang, 2009) which have demonstrated that false sibships (type I errors) occur with a higher frequency compared to false nonsibships (type II errors) when either genetic information or true sibship within a sample is insufficient (i.e., few loci, low polymorphism, small sample size relative to total population size, low inclusion of siblings). </w:t>
      </w:r>
      <w:bookmarkStart w:id="25" w:name="_Hlk167384007"/>
      <m:oMath>
        <m:r>
          <w:rPr>
            <w:rFonts w:ascii="Cambria Math" w:hAnsi="Cambria Math"/>
            <w:highlight w:val="yellow"/>
          </w:rPr>
          <m:t>Nb</m:t>
        </m:r>
      </m:oMath>
      <w:r w:rsidRPr="003574B3">
        <w:rPr>
          <w:rFonts w:asciiTheme="minorHAnsi" w:hAnsiTheme="minorHAnsi" w:cstheme="minorHAnsi"/>
          <w:highlight w:val="yellow"/>
          <w:lang w:val="en-US" w:eastAsia="en-US"/>
        </w:rPr>
        <w:t xml:space="preserve"> estimated using SNPs differed between </w:t>
      </w:r>
      <w:commentRangeStart w:id="26"/>
      <w:r w:rsidRPr="003574B3">
        <w:rPr>
          <w:rFonts w:asciiTheme="minorHAnsi" w:hAnsiTheme="minorHAnsi" w:cstheme="minorHAnsi"/>
          <w:highlight w:val="yellow"/>
          <w:lang w:val="en-US" w:eastAsia="en-US"/>
        </w:rPr>
        <w:t>methods</w:t>
      </w:r>
      <w:commentRangeEnd w:id="26"/>
      <w:r w:rsidR="008A545D" w:rsidRPr="003574B3">
        <w:rPr>
          <w:rStyle w:val="CommentReference"/>
          <w:rFonts w:ascii="Calibri" w:eastAsia="Linux Libertine G" w:hAnsi="Calibri" w:cs="Mangal"/>
          <w:highlight w:val="yellow"/>
          <w:lang w:eastAsia="zh-CN" w:bidi="hi-IN"/>
        </w:rPr>
        <w:commentReference w:id="26"/>
      </w:r>
      <w:r w:rsidRPr="003574B3">
        <w:rPr>
          <w:rFonts w:asciiTheme="minorHAnsi" w:hAnsiTheme="minorHAnsi" w:cstheme="minorHAnsi"/>
          <w:highlight w:val="yellow"/>
          <w:lang w:val="en-US" w:eastAsia="en-US"/>
        </w:rPr>
        <w:t xml:space="preserve">, although differences were not significant having overlapping </w:t>
      </w:r>
      <w:r w:rsidR="008729FC" w:rsidRPr="003574B3">
        <w:rPr>
          <w:rFonts w:asciiTheme="minorHAnsi" w:hAnsiTheme="minorHAnsi" w:cstheme="minorHAnsi"/>
          <w:highlight w:val="yellow"/>
          <w:lang w:val="en-US" w:eastAsia="en-US"/>
        </w:rPr>
        <w:t>CIs.</w:t>
      </w:r>
      <w:r w:rsidR="00852534">
        <w:rPr>
          <w:rFonts w:asciiTheme="minorHAnsi" w:hAnsiTheme="minorHAnsi" w:cstheme="minorHAnsi"/>
          <w:lang w:val="en-US" w:eastAsia="en-US"/>
        </w:rPr>
        <w:t xml:space="preserve"> </w:t>
      </w:r>
      <w:bookmarkEnd w:id="25"/>
      <m:oMath>
        <m:r>
          <w:rPr>
            <w:rFonts w:ascii="Cambria Math" w:hAnsi="Cambria Math"/>
          </w:rPr>
          <m:t>Nb</m:t>
        </m:r>
        <m:d>
          <m:dPr>
            <m:ctrlPr>
              <w:rPr>
                <w:rFonts w:ascii="Cambria Math" w:eastAsiaTheme="minorEastAsia" w:hAnsi="Cambria Math" w:cstheme="minorHAnsi"/>
                <w:i/>
              </w:rPr>
            </m:ctrlPr>
          </m:dPr>
          <m:e>
            <m:r>
              <w:rPr>
                <w:rFonts w:ascii="Cambria Math" w:eastAsiaTheme="minorEastAsia" w:hAnsi="Cambria Math" w:cstheme="minorHAnsi"/>
              </w:rPr>
              <m:t>LD</m:t>
            </m:r>
          </m:e>
        </m:d>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estimated using SNPs showed those cohorts with larger numbers of samples (i.e., 2013) provided more precise estimates, a result expected given genetic methods for estimating contemporary effective size depend on signals that are proportional to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Ne</m:t>
            </m:r>
          </m:den>
        </m:f>
      </m:oMath>
      <w:r w:rsidR="007113F2">
        <w:rPr>
          <w:rFonts w:asciiTheme="minorHAnsi" w:eastAsiaTheme="minorEastAsia" w:hAnsiTheme="minorHAnsi" w:cstheme="minorHAnsi"/>
          <w:lang w:val="en-US" w:eastAsia="en-US"/>
        </w:rPr>
        <w:t xml:space="preserve"> </w:t>
      </w:r>
      <w:r w:rsidRPr="004D1991">
        <w:rPr>
          <w:rFonts w:asciiTheme="minorHAnsi" w:hAnsiTheme="minorHAnsi" w:cstheme="minorHAnsi"/>
          <w:lang w:val="en-US" w:eastAsia="en-US"/>
        </w:rPr>
        <w:t>(</w:t>
      </w:r>
      <w:proofErr w:type="spellStart"/>
      <w:r w:rsidRPr="004D1991">
        <w:rPr>
          <w:rFonts w:asciiTheme="minorHAnsi" w:hAnsiTheme="minorHAnsi" w:cstheme="minorHAnsi"/>
          <w:lang w:val="en-US" w:eastAsia="en-US"/>
        </w:rPr>
        <w:t>Waples</w:t>
      </w:r>
      <w:proofErr w:type="spellEnd"/>
      <w:r w:rsidRPr="004D1991">
        <w:rPr>
          <w:rFonts w:asciiTheme="minorHAnsi" w:hAnsiTheme="minorHAnsi" w:cstheme="minorHAnsi"/>
          <w:lang w:val="en-US" w:eastAsia="en-US"/>
        </w:rPr>
        <w:t xml:space="preserve"> et al., 2014, 2018). </w:t>
      </w:r>
    </w:p>
    <w:p w14:paraId="3D710D7C" w14:textId="6BDDD121" w:rsidR="00CA2168" w:rsidRDefault="004D1991" w:rsidP="008729FC">
      <w:pPr>
        <w:spacing w:line="480" w:lineRule="auto"/>
        <w:ind w:firstLine="720"/>
        <w:jc w:val="both"/>
        <w:rPr>
          <w:rFonts w:asciiTheme="minorHAnsi" w:hAnsiTheme="minorHAnsi" w:cstheme="minorHAnsi"/>
          <w:color w:val="000000" w:themeColor="text1"/>
          <w:lang w:val="en-US" w:eastAsia="en-US"/>
        </w:rPr>
      </w:pPr>
      <w:r w:rsidRPr="004D1991">
        <w:rPr>
          <w:rFonts w:asciiTheme="minorHAnsi" w:hAnsiTheme="minorHAnsi" w:cstheme="minorHAnsi"/>
          <w:lang w:val="en-US" w:eastAsia="en-US"/>
        </w:rPr>
        <w:t xml:space="preserve">Monitoring studies are often focused on the number of individuals in a population; however, the relationship between effective size and population size (i.e., </w:t>
      </w:r>
      <m:oMath>
        <m:f>
          <m:fPr>
            <m:ctrlPr>
              <w:rPr>
                <w:rFonts w:ascii="Cambria Math" w:hAnsi="Cambria Math"/>
                <w:i/>
              </w:rPr>
            </m:ctrlPr>
          </m:fPr>
          <m:num>
            <m:r>
              <w:rPr>
                <w:rFonts w:ascii="Cambria Math" w:hAnsi="Cambria Math"/>
              </w:rPr>
              <m:t>Ne</m:t>
            </m:r>
          </m:num>
          <m:den>
            <m:r>
              <w:rPr>
                <w:rFonts w:ascii="Cambria Math" w:hAnsi="Cambria Math"/>
              </w:rPr>
              <m:t>Na</m:t>
            </m:r>
          </m:den>
        </m:f>
      </m:oMath>
      <w:r w:rsidRPr="004D1991">
        <w:rPr>
          <w:rFonts w:asciiTheme="minorHAnsi" w:hAnsiTheme="minorHAnsi" w:cstheme="minorHAnsi"/>
          <w:lang w:val="en-US" w:eastAsia="en-US"/>
        </w:rPr>
        <w:t xml:space="preserve">, </w:t>
      </w:r>
      <m:oMath>
        <m:f>
          <m:fPr>
            <m:ctrlPr>
              <w:rPr>
                <w:rFonts w:ascii="Cambria Math" w:hAnsi="Cambria Math"/>
                <w:i/>
              </w:rPr>
            </m:ctrlPr>
          </m:fPr>
          <m:num>
            <m:r>
              <w:rPr>
                <w:rFonts w:ascii="Cambria Math" w:hAnsi="Cambria Math"/>
              </w:rPr>
              <m:t>Nb</m:t>
            </m:r>
          </m:num>
          <m:den>
            <m:r>
              <w:rPr>
                <w:rFonts w:ascii="Cambria Math" w:hAnsi="Cambria Math"/>
              </w:rPr>
              <m:t>N</m:t>
            </m:r>
          </m:den>
        </m:f>
      </m:oMath>
      <w:r w:rsidR="007113F2">
        <w:rPr>
          <w:rFonts w:asciiTheme="minorHAnsi" w:eastAsiaTheme="minorEastAsia" w:hAnsiTheme="minorHAnsi" w:cstheme="minorHAnsi"/>
        </w:rPr>
        <w:t>)</w:t>
      </w:r>
      <w:r w:rsidRPr="004D1991">
        <w:rPr>
          <w:rFonts w:asciiTheme="minorHAnsi" w:hAnsiTheme="minorHAnsi" w:cstheme="minorHAnsi"/>
          <w:lang w:val="en-US" w:eastAsia="en-US"/>
        </w:rPr>
        <w:t xml:space="preserve"> is important to understand since genetic drift results in the loss of neutral genetic variation at a rate inversely proportional to </w:t>
      </w:r>
      <m:oMath>
        <m:r>
          <w:rPr>
            <w:rFonts w:ascii="Cambria Math" w:hAnsi="Cambria Math"/>
          </w:rPr>
          <m:t>Ne</m:t>
        </m:r>
      </m:oMath>
      <w:r w:rsidRPr="004D1991">
        <w:rPr>
          <w:rFonts w:asciiTheme="minorHAnsi" w:hAnsiTheme="minorHAnsi" w:cstheme="minorHAnsi"/>
          <w:lang w:val="en-US" w:eastAsia="en-US"/>
        </w:rPr>
        <w:t xml:space="preserve"> per generation, not </w:t>
      </w:r>
      <m:oMath>
        <m:r>
          <w:rPr>
            <w:rFonts w:ascii="Cambria Math" w:hAnsi="Cambria Math"/>
          </w:rPr>
          <m:t xml:space="preserve">N </m:t>
        </m:r>
      </m:oMath>
      <w:r w:rsidRPr="004D1991">
        <w:rPr>
          <w:rFonts w:asciiTheme="minorHAnsi" w:hAnsiTheme="minorHAnsi" w:cstheme="minorHAnsi"/>
          <w:lang w:val="en-US" w:eastAsia="en-US"/>
        </w:rPr>
        <w:t>(Wright, 1931) a</w:t>
      </w:r>
      <w:r w:rsidR="007113F2">
        <w:rPr>
          <w:rFonts w:asciiTheme="minorHAnsi" w:hAnsiTheme="minorHAnsi" w:cstheme="minorHAnsi"/>
          <w:lang w:val="en-US" w:eastAsia="en-US"/>
        </w:rPr>
        <w:t xml:space="preserve">nd can </w:t>
      </w:r>
      <w:r w:rsidR="007113F2" w:rsidRPr="004D1991">
        <w:rPr>
          <w:rFonts w:asciiTheme="minorHAnsi" w:hAnsiTheme="minorHAnsi" w:cstheme="minorHAnsi"/>
          <w:lang w:val="en-US" w:eastAsia="en-US"/>
        </w:rPr>
        <w:t>therefore</w:t>
      </w:r>
      <w:r w:rsidRPr="004D1991">
        <w:rPr>
          <w:rFonts w:asciiTheme="minorHAnsi" w:hAnsiTheme="minorHAnsi" w:cstheme="minorHAnsi"/>
          <w:lang w:val="en-US" w:eastAsia="en-US"/>
        </w:rPr>
        <w:t xml:space="preserve"> be useful for </w:t>
      </w:r>
      <w:r w:rsidR="007113F2" w:rsidRPr="004D1991">
        <w:rPr>
          <w:rFonts w:asciiTheme="minorHAnsi" w:hAnsiTheme="minorHAnsi" w:cstheme="minorHAnsi"/>
          <w:lang w:val="en-US" w:eastAsia="en-US"/>
        </w:rPr>
        <w:t>examining</w:t>
      </w:r>
      <w:r w:rsidRPr="004D1991">
        <w:rPr>
          <w:rFonts w:asciiTheme="minorHAnsi" w:hAnsiTheme="minorHAnsi" w:cstheme="minorHAnsi"/>
          <w:lang w:val="en-US" w:eastAsia="en-US"/>
        </w:rPr>
        <w:t xml:space="preserve"> how different ecological factors influence genetic variation (</w:t>
      </w:r>
      <w:proofErr w:type="spellStart"/>
      <w:r w:rsidRPr="004D1991">
        <w:rPr>
          <w:rFonts w:asciiTheme="minorHAnsi" w:hAnsiTheme="minorHAnsi" w:cstheme="minorHAnsi"/>
          <w:lang w:val="en-US" w:eastAsia="en-US"/>
        </w:rPr>
        <w:t>Nunney</w:t>
      </w:r>
      <w:proofErr w:type="spellEnd"/>
      <w:r w:rsidRPr="004D1991">
        <w:rPr>
          <w:rFonts w:asciiTheme="minorHAnsi" w:hAnsiTheme="minorHAnsi" w:cstheme="minorHAnsi"/>
          <w:lang w:val="en-US" w:eastAsia="en-US"/>
        </w:rPr>
        <w:t xml:space="preserve">, 1996). In this study, the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was approximately 1/3 </w:t>
      </w:r>
      <w:r w:rsidR="003B7842">
        <w:rPr>
          <w:rFonts w:asciiTheme="minorHAnsi" w:hAnsiTheme="minorHAnsi" w:cstheme="minorHAnsi"/>
          <w:lang w:val="en-US" w:eastAsia="en-US"/>
        </w:rPr>
        <w:t xml:space="preserve"> </w:t>
      </w:r>
      <w:r w:rsidRPr="004D1991">
        <w:rPr>
          <w:rFonts w:asciiTheme="minorHAnsi" w:hAnsiTheme="minorHAnsi" w:cstheme="minorHAnsi"/>
          <w:lang w:val="en-US" w:eastAsia="en-US"/>
        </w:rPr>
        <w:t xml:space="preserve">of mature adults for a single reproductive cycle, where mature adults represent different adult age classes. This is somewhat comparable to ratios inferred for other Carcharhinidae, including </w:t>
      </w:r>
      <w:r w:rsidRPr="007113F2">
        <w:rPr>
          <w:rFonts w:asciiTheme="minorHAnsi" w:hAnsiTheme="minorHAnsi" w:cstheme="minorHAnsi"/>
          <w:i/>
          <w:iCs/>
          <w:lang w:val="en-US" w:eastAsia="en-US"/>
        </w:rPr>
        <w:t xml:space="preserve">C. </w:t>
      </w:r>
      <w:proofErr w:type="spellStart"/>
      <w:r w:rsidRPr="007113F2">
        <w:rPr>
          <w:rFonts w:asciiTheme="minorHAnsi" w:hAnsiTheme="minorHAnsi" w:cstheme="minorHAnsi"/>
          <w:i/>
          <w:iCs/>
          <w:lang w:val="en-US" w:eastAsia="en-US"/>
        </w:rPr>
        <w:t>plumbeus</w:t>
      </w:r>
      <w:proofErr w:type="spellEnd"/>
      <w:r w:rsidRPr="004D1991">
        <w:rPr>
          <w:rFonts w:asciiTheme="minorHAnsi" w:hAnsiTheme="minorHAnsi" w:cstheme="minorHAnsi"/>
          <w:lang w:val="en-US" w:eastAsia="en-US"/>
        </w:rPr>
        <w:t xml:space="preserve"> (sandbar shark) in Delaware Bay, North Atlantic, which ranges between </w:t>
      </w:r>
      <w:r w:rsidRPr="007113F2">
        <w:rPr>
          <w:rFonts w:asciiTheme="minorHAnsi" w:hAnsiTheme="minorHAnsi" w:cstheme="minorHAnsi"/>
          <w:color w:val="000000" w:themeColor="text1"/>
          <w:lang w:val="en-US" w:eastAsia="en-US"/>
        </w:rPr>
        <w:t xml:space="preserve">0.50 (95% CI 0.45) and 0.63(95% CI 0.57) (Portnoy et al., 2009). Since a ratio of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applies to a single reproductive cycle; when ratios are close to 1, we can infer that the majority of the adult population contribute to the next generation and that the offspring number per adult approaches the standard scenario of binomial distribution </w:t>
      </w:r>
      <w:r w:rsidRPr="007113F2">
        <w:rPr>
          <w:rFonts w:asciiTheme="minorHAnsi" w:hAnsiTheme="minorHAnsi" w:cstheme="minorHAnsi"/>
          <w:color w:val="000000" w:themeColor="text1"/>
          <w:lang w:val="en-US" w:eastAsia="en-US"/>
        </w:rPr>
        <w:lastRenderedPageBreak/>
        <w:t>(Hedgecock, 1994). In contrast, when ratios are &lt; 1, we can infer there is some deviation from the ideal (Hare et al., 2011). A number of factors will affect this relationship (</w:t>
      </w:r>
      <m:oMath>
        <m:r>
          <w:rPr>
            <w:rFonts w:ascii="Cambria Math" w:hAnsi="Cambria Math"/>
          </w:rPr>
          <m:t>Ne</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w:t>
      </w:r>
      <m:oMath>
        <m:r>
          <w:rPr>
            <w:rFonts w:ascii="Cambria Math" w:hAnsi="Cambria Math"/>
          </w:rPr>
          <m:t>Nb</m:t>
        </m:r>
        <m:r>
          <w:rPr>
            <w:rFonts w:ascii="Cambria Math" w:eastAsiaTheme="minorEastAsia" w:hAnsi="Cambria Math" w:cstheme="minorHAnsi"/>
          </w:rPr>
          <m:t>/Na</m:t>
        </m:r>
      </m:oMath>
      <w:r w:rsidRPr="007113F2">
        <w:rPr>
          <w:rFonts w:asciiTheme="minorHAnsi" w:hAnsiTheme="minorHAnsi" w:cstheme="minorHAnsi"/>
          <w:color w:val="000000" w:themeColor="text1"/>
          <w:lang w:val="en-US" w:eastAsia="en-US"/>
        </w:rPr>
        <w:t xml:space="preserve">) including fluctuations in population size and several important life-history factors that change variance in reproductive success (e.g. mating system, generation time, sex difference including sex ratio, survival, recruitment age). In one case, </w:t>
      </w:r>
      <m:oMath>
        <m:r>
          <w:rPr>
            <w:rFonts w:ascii="Cambria Math" w:hAnsi="Cambria Math"/>
          </w:rPr>
          <m:t>Nb</m:t>
        </m:r>
      </m:oMath>
      <w:r w:rsidRPr="007113F2">
        <w:rPr>
          <w:rFonts w:asciiTheme="minorHAnsi" w:hAnsiTheme="minorHAnsi" w:cstheme="minorHAnsi"/>
          <w:color w:val="000000" w:themeColor="text1"/>
          <w:lang w:val="en-US" w:eastAsia="en-US"/>
        </w:rPr>
        <w:t xml:space="preserve"> may be expected to be reduced relative to Na if females with high fecundity skip reproductive cycles after giving birth, resulting in different females breeding in different cycles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&amp; </w:t>
      </w:r>
      <w:proofErr w:type="spellStart"/>
      <w:r w:rsidRPr="007113F2">
        <w:rPr>
          <w:rFonts w:asciiTheme="minorHAnsi" w:hAnsiTheme="minorHAnsi" w:cstheme="minorHAnsi"/>
          <w:color w:val="000000" w:themeColor="text1"/>
          <w:lang w:val="en-US" w:eastAsia="en-US"/>
        </w:rPr>
        <w:t>Anato</w:t>
      </w:r>
      <w:proofErr w:type="spellEnd"/>
      <w:r w:rsidRPr="007113F2">
        <w:rPr>
          <w:rFonts w:asciiTheme="minorHAnsi" w:hAnsiTheme="minorHAnsi" w:cstheme="minorHAnsi"/>
          <w:color w:val="000000" w:themeColor="text1"/>
          <w:lang w:val="en-US" w:eastAsia="en-US"/>
        </w:rPr>
        <w:t xml:space="preserve">, 2014). This should decrease both lifetime </w:t>
      </w:r>
      <m:oMath>
        <m:r>
          <w:rPr>
            <w:rFonts w:ascii="Cambria Math" w:hAnsi="Cambria Math"/>
          </w:rPr>
          <m:t>Vk</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and </w:t>
      </w:r>
      <m:oMath>
        <m:r>
          <w:rPr>
            <w:rFonts w:ascii="Cambria Math" w:hAnsi="Cambria Math"/>
          </w:rPr>
          <m:t>Nb</m:t>
        </m:r>
      </m:oMath>
      <w:r w:rsidRPr="007113F2">
        <w:rPr>
          <w:rFonts w:asciiTheme="minorHAnsi" w:hAnsiTheme="minorHAnsi" w:cstheme="minorHAnsi"/>
          <w:color w:val="000000" w:themeColor="text1"/>
          <w:lang w:val="en-US" w:eastAsia="en-US"/>
        </w:rPr>
        <w:t xml:space="preserve">, while increasing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 xml:space="preserve">The ratio reported herein appears to be consistent with expectations for the breeding behavior of C. carcharias, suspected to undergo intermittent breeding (Bruce, 2008). Observations suggest the gestation period of </w:t>
      </w:r>
      <w:r w:rsidRPr="007113F2">
        <w:rPr>
          <w:rFonts w:asciiTheme="minorHAnsi" w:hAnsiTheme="minorHAnsi" w:cstheme="minorHAnsi"/>
          <w:i/>
          <w:iCs/>
          <w:color w:val="000000" w:themeColor="text1"/>
          <w:lang w:val="en-US" w:eastAsia="en-US"/>
        </w:rPr>
        <w:t>C. carcharias</w:t>
      </w:r>
      <w:r w:rsidRPr="007113F2">
        <w:rPr>
          <w:rFonts w:asciiTheme="minorHAnsi" w:hAnsiTheme="minorHAnsi" w:cstheme="minorHAnsi"/>
          <w:color w:val="000000" w:themeColor="text1"/>
          <w:lang w:val="en-US" w:eastAsia="en-US"/>
        </w:rPr>
        <w:t xml:space="preserve"> females may approach 18 months from fertilization to parturition (Bruce, 2008; </w:t>
      </w:r>
      <w:proofErr w:type="spellStart"/>
      <w:r w:rsidRPr="007113F2">
        <w:rPr>
          <w:rFonts w:asciiTheme="minorHAnsi" w:hAnsiTheme="minorHAnsi" w:cstheme="minorHAnsi"/>
          <w:color w:val="000000" w:themeColor="text1"/>
          <w:lang w:val="en-US" w:eastAsia="en-US"/>
        </w:rPr>
        <w:t>Mollet</w:t>
      </w:r>
      <w:proofErr w:type="spellEnd"/>
      <w:r w:rsidRPr="007113F2">
        <w:rPr>
          <w:rFonts w:asciiTheme="minorHAnsi" w:hAnsiTheme="minorHAnsi" w:cstheme="minorHAnsi"/>
          <w:color w:val="000000" w:themeColor="text1"/>
          <w:lang w:val="en-US" w:eastAsia="en-US"/>
        </w:rPr>
        <w:t xml:space="preserve"> et al., 2000), resulting in the unavailability of a portion of adult females to produce offspring each cycle. However, we caveat that </w:t>
      </w:r>
      <m:oMath>
        <m:r>
          <w:rPr>
            <w:rFonts w:ascii="Cambria Math" w:hAnsi="Cambria Math"/>
          </w:rPr>
          <m:t>Nb</m:t>
        </m:r>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ratios determined in this study used estimates of</w:t>
      </w:r>
      <w:r w:rsidR="007113F2">
        <w:rPr>
          <w:rFonts w:asciiTheme="minorHAnsi" w:hAnsiTheme="minorHAnsi" w:cstheme="minorHAnsi"/>
          <w:color w:val="000000" w:themeColor="text1"/>
          <w:lang w:val="en-US" w:eastAsia="en-US"/>
        </w:rPr>
        <w:t xml:space="preserve"> </w:t>
      </w:r>
      <m:oMath>
        <m:r>
          <w:rPr>
            <w:rFonts w:ascii="Cambria Math" w:eastAsiaTheme="minorEastAsia" w:hAnsi="Cambria Math" w:cstheme="minorHAnsi"/>
          </w:rPr>
          <m:t>Na</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from best available information from close-kin-mark-recapture estimates for the EAP in 2017 (see Bruce et al., 2018). Thus we assumed temporal stability of </w:t>
      </w:r>
      <m:oMath>
        <m:r>
          <w:rPr>
            <w:rFonts w:ascii="Cambria Math" w:hAnsi="Cambria Math"/>
          </w:rPr>
          <m:t>N</m:t>
        </m:r>
      </m:oMath>
      <w:r w:rsidR="007113F2">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over time; an assumption which would be violated if </w:t>
      </w:r>
      <m:oMath>
        <m:r>
          <w:rPr>
            <w:rFonts w:ascii="Cambria Math" w:hAnsi="Cambria Math"/>
          </w:rPr>
          <m:t>N</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has increased (or decreased) over the time period to which our</w:t>
      </w:r>
      <w:r w:rsidR="007113F2">
        <w:rPr>
          <w:rFonts w:asciiTheme="minorHAnsi" w:hAnsiTheme="minorHAnsi" w:cstheme="minorHAnsi"/>
          <w:color w:val="000000" w:themeColor="text1"/>
          <w:lang w:val="en-US" w:eastAsia="en-US"/>
        </w:rPr>
        <w:t xml:space="preserve"> </w:t>
      </w:r>
      <m:oMath>
        <m:r>
          <w:rPr>
            <w:rFonts w:ascii="Cambria Math" w:hAnsi="Cambria Math"/>
          </w:rPr>
          <m:t>Nb</m:t>
        </m:r>
      </m:oMath>
      <w:r w:rsidRPr="007113F2">
        <w:rPr>
          <w:rFonts w:asciiTheme="minorHAnsi" w:hAnsiTheme="minorHAnsi" w:cstheme="minorHAnsi"/>
          <w:color w:val="000000" w:themeColor="text1"/>
          <w:lang w:val="en-US" w:eastAsia="en-US"/>
        </w:rPr>
        <w:t xml:space="preserve"> estimates apply (2010-2013). </w:t>
      </w:r>
    </w:p>
    <w:p w14:paraId="1FADA90D" w14:textId="765403DD" w:rsidR="004D1991" w:rsidRDefault="004D1991" w:rsidP="008729FC">
      <w:pPr>
        <w:spacing w:line="480" w:lineRule="auto"/>
        <w:ind w:firstLine="720"/>
        <w:jc w:val="both"/>
        <w:rPr>
          <w:rFonts w:asciiTheme="minorHAnsi" w:hAnsiTheme="minorHAnsi" w:cstheme="minorHAnsi"/>
          <w:color w:val="000000" w:themeColor="text1"/>
          <w:lang w:val="en-US" w:eastAsia="en-US"/>
        </w:rPr>
      </w:pPr>
      <w:r w:rsidRPr="007113F2">
        <w:rPr>
          <w:rFonts w:asciiTheme="minorHAnsi" w:hAnsiTheme="minorHAnsi" w:cstheme="minorHAnsi"/>
          <w:color w:val="000000" w:themeColor="text1"/>
          <w:lang w:val="en-US" w:eastAsia="en-US"/>
        </w:rPr>
        <w:t xml:space="preserve">Since neutral genetic variation is lost at a rate of </w:t>
      </w:r>
      <w:r w:rsidR="007113F2" w:rsidRPr="004D1991">
        <w:rPr>
          <w:rFonts w:asciiTheme="minorHAnsi" w:hAnsiTheme="minorHAnsi" w:cstheme="minorHAnsi"/>
          <w:lang w:val="en-US" w:eastAsia="en-US"/>
        </w:rPr>
        <w:t xml:space="preserve"> </w:t>
      </w:r>
      <m:oMath>
        <m:f>
          <m:fPr>
            <m:ctrlPr>
              <w:rPr>
                <w:rFonts w:ascii="Cambria Math" w:hAnsi="Cambria Math" w:cstheme="minorHAnsi"/>
                <w:i/>
                <w:lang w:val="en-US" w:eastAsia="en-US"/>
              </w:rPr>
            </m:ctrlPr>
          </m:fPr>
          <m:num>
            <m:r>
              <w:rPr>
                <w:rFonts w:ascii="Cambria Math" w:hAnsi="Cambria Math" w:cstheme="minorHAnsi"/>
                <w:lang w:val="en-US" w:eastAsia="en-US"/>
              </w:rPr>
              <m:t>1</m:t>
            </m:r>
          </m:num>
          <m:den>
            <m:r>
              <w:rPr>
                <w:rFonts w:ascii="Cambria Math" w:hAnsi="Cambria Math" w:cstheme="minorHAnsi"/>
                <w:lang w:val="en-US" w:eastAsia="en-US"/>
              </w:rPr>
              <m:t>2</m:t>
            </m:r>
          </m:den>
        </m:f>
        <m:r>
          <w:rPr>
            <w:rFonts w:ascii="Cambria Math" w:hAnsi="Cambria Math"/>
          </w:rPr>
          <m:t>Ne</m:t>
        </m:r>
      </m:oMath>
      <w:r w:rsidR="007113F2" w:rsidRPr="004D1991">
        <w:rPr>
          <w:rFonts w:asciiTheme="minorHAnsi" w:hAnsiTheme="minorHAnsi" w:cstheme="minorHAnsi"/>
          <w:lang w:val="en-US" w:eastAsia="en-US"/>
        </w:rPr>
        <w:t xml:space="preserve"> </w:t>
      </w:r>
      <w:r w:rsidRPr="007113F2">
        <w:rPr>
          <w:rFonts w:asciiTheme="minorHAnsi" w:hAnsiTheme="minorHAnsi" w:cstheme="minorHAnsi"/>
          <w:color w:val="000000" w:themeColor="text1"/>
          <w:lang w:val="en-US" w:eastAsia="en-US"/>
        </w:rPr>
        <w:t xml:space="preserve">per generation (Wright, 1931), even numerically large populations can be at genetic risk if </w:t>
      </w:r>
      <m:oMath>
        <m:r>
          <w:rPr>
            <w:rFonts w:ascii="Cambria Math" w:hAnsi="Cambria Math"/>
          </w:rPr>
          <m:t>Ne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is small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2018). Although important, due to sampling restriction (i.e., difficulty sampling across a generation as required by estimators) and uncertainty of breeding histories, we could not estimate </w:t>
      </w:r>
      <m:oMath>
        <m:r>
          <w:rPr>
            <w:rFonts w:ascii="Cambria Math" w:hAnsi="Cambria Math"/>
          </w:rPr>
          <m:t>Ne</m:t>
        </m:r>
      </m:oMath>
      <w:r w:rsidRPr="007113F2">
        <w:rPr>
          <w:rFonts w:asciiTheme="minorHAnsi" w:hAnsiTheme="minorHAnsi" w:cstheme="minorHAnsi"/>
          <w:color w:val="000000" w:themeColor="text1"/>
          <w:lang w:val="en-US" w:eastAsia="en-US"/>
        </w:rPr>
        <w:t xml:space="preserve"> directly nor did we consider the linear relationship between </w:t>
      </w:r>
      <m:oMath>
        <m:r>
          <w:rPr>
            <w:rFonts w:ascii="Cambria Math" w:hAnsi="Cambria Math" w:cstheme="minorHAnsi"/>
            <w:color w:val="000000" w:themeColor="text1"/>
            <w:lang w:val="en-US" w:eastAsia="en-US"/>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which requires either true or estimated </w:t>
      </w:r>
      <m:oMath>
        <m:r>
          <w:rPr>
            <w:rFonts w:ascii="Cambria Math" w:hAnsi="Cambria Math" w:cstheme="minorHAnsi"/>
            <w:color w:val="000000" w:themeColor="text1"/>
            <w:lang w:val="en-US" w:eastAsia="en-US"/>
          </w:rPr>
          <w:lastRenderedPageBreak/>
          <m:t>Ne/</m:t>
        </m:r>
        <m:r>
          <w:rPr>
            <w:rFonts w:ascii="Cambria Math" w:hAnsi="Cambria Math"/>
          </w:rPr>
          <m:t>Nb</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to be quantified (</w:t>
      </w:r>
      <w:proofErr w:type="spellStart"/>
      <w:r w:rsidRPr="007113F2">
        <w:rPr>
          <w:rFonts w:asciiTheme="minorHAnsi" w:hAnsiTheme="minorHAnsi" w:cstheme="minorHAnsi"/>
          <w:color w:val="000000" w:themeColor="text1"/>
          <w:lang w:val="en-US" w:eastAsia="en-US"/>
        </w:rPr>
        <w:t>Waples</w:t>
      </w:r>
      <w:proofErr w:type="spellEnd"/>
      <w:r w:rsidRPr="007113F2">
        <w:rPr>
          <w:rFonts w:asciiTheme="minorHAnsi" w:hAnsiTheme="minorHAnsi" w:cstheme="minorHAnsi"/>
          <w:color w:val="000000" w:themeColor="text1"/>
          <w:lang w:val="en-US" w:eastAsia="en-US"/>
        </w:rPr>
        <w:t xml:space="preserve"> et al., 2013). Blower et al., (2012) provided the first genetic estimate of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for the EAP using 6 SSR markers. Finite point-estimates showed effective population size was </w:t>
      </w:r>
      <m:oMath>
        <m:r>
          <w:rPr>
            <w:rFonts w:ascii="Cambria Math" w:hAnsi="Cambria Math" w:cstheme="minorHAnsi"/>
            <w:color w:val="000000" w:themeColor="text1"/>
            <w:lang w:val="en-US" w:eastAsia="en-US"/>
          </w:rPr>
          <m:t>Ne</m:t>
        </m:r>
      </m:oMath>
      <w:r w:rsidR="003B7842" w:rsidRP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 380, </w:t>
      </w:r>
      <w:proofErr w:type="spellStart"/>
      <w:r w:rsidRPr="007113F2">
        <w:rPr>
          <w:rFonts w:asciiTheme="minorHAnsi" w:hAnsiTheme="minorHAnsi" w:cstheme="minorHAnsi"/>
          <w:color w:val="000000" w:themeColor="text1"/>
          <w:lang w:val="en-US" w:eastAsia="en-US"/>
        </w:rPr>
        <w:t>Pcrit</w:t>
      </w:r>
      <w:proofErr w:type="spellEnd"/>
      <w:r w:rsidRPr="007113F2">
        <w:rPr>
          <w:rFonts w:asciiTheme="minorHAnsi" w:hAnsiTheme="minorHAnsi" w:cstheme="minorHAnsi"/>
          <w:color w:val="000000" w:themeColor="text1"/>
          <w:lang w:val="en-US" w:eastAsia="en-US"/>
        </w:rPr>
        <w:t xml:space="preserve"> = 0.18 (95% CI = 31 − ∞, n = 62), however, as the authors used both juvenile (n = 55) samples and adult samples (n = 7), this value likely represents something between </w:t>
      </w:r>
      <m:oMath>
        <m:r>
          <w:rPr>
            <w:rFonts w:ascii="Cambria Math" w:hAnsi="Cambria Math"/>
          </w:rPr>
          <m:t>Nb</m:t>
        </m:r>
      </m:oMath>
      <w:r w:rsidRPr="007113F2">
        <w:rPr>
          <w:rFonts w:asciiTheme="minorHAnsi" w:hAnsiTheme="minorHAnsi" w:cstheme="minorHAnsi"/>
          <w:color w:val="000000" w:themeColor="text1"/>
          <w:lang w:val="en-US" w:eastAsia="en-US"/>
        </w:rPr>
        <w:t xml:space="preserve"> and </w:t>
      </w:r>
      <m:oMath>
        <m:r>
          <w:rPr>
            <w:rFonts w:ascii="Cambria Math" w:hAnsi="Cambria Math"/>
          </w:rPr>
          <m:t>Ne</m:t>
        </m:r>
      </m:oMath>
      <w:r w:rsidRPr="007113F2">
        <w:rPr>
          <w:rFonts w:asciiTheme="minorHAnsi" w:hAnsiTheme="minorHAnsi" w:cstheme="minorHAnsi"/>
          <w:color w:val="000000" w:themeColor="text1"/>
          <w:lang w:val="en-US" w:eastAsia="en-US"/>
        </w:rPr>
        <w:t xml:space="preserve">. Instead in this study, using simulations, we show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maybe expected to be</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less than </w:t>
      </w:r>
      <m:oMath>
        <m:r>
          <w:rPr>
            <w:rFonts w:ascii="Cambria Math" w:hAnsi="Cambria Math"/>
          </w:rPr>
          <m:t>N</m:t>
        </m:r>
        <m:r>
          <w:rPr>
            <w:rFonts w:ascii="Cambria Math" w:eastAsiaTheme="minorEastAsia" w:hAnsi="Cambria Math" w:cstheme="minorHAnsi"/>
          </w:rPr>
          <m:t>e</m:t>
        </m:r>
      </m:oMath>
      <w:r w:rsidR="007113F2">
        <w:rPr>
          <w:rFonts w:asciiTheme="minorHAnsi" w:eastAsiaTheme="minorEastAsia" w:hAnsiTheme="minorHAnsi" w:cstheme="minorHAnsi"/>
        </w:rPr>
        <w:t xml:space="preserve"> </w:t>
      </w:r>
      <w:r w:rsidRPr="007113F2">
        <w:rPr>
          <w:rFonts w:asciiTheme="minorHAnsi" w:hAnsiTheme="minorHAnsi" w:cstheme="minorHAnsi"/>
          <w:color w:val="000000" w:themeColor="text1"/>
          <w:lang w:val="en-US" w:eastAsia="en-US"/>
        </w:rPr>
        <w:t>using life-history information for white shark</w:t>
      </w:r>
      <w:r w:rsidR="003B7842">
        <w:rPr>
          <w:rFonts w:asciiTheme="minorHAnsi" w:hAnsiTheme="minorHAnsi" w:cstheme="minorHAnsi"/>
          <w:color w:val="000000" w:themeColor="text1"/>
          <w:lang w:val="en-US" w:eastAsia="en-US"/>
        </w:rPr>
        <w:t xml:space="preserve"> (</w:t>
      </w:r>
      <m:oMath>
        <m:f>
          <m:fPr>
            <m:ctrlPr>
              <w:rPr>
                <w:rFonts w:ascii="Cambria Math" w:eastAsiaTheme="minorEastAsia" w:hAnsi="Cambria Math" w:cstheme="minorHAnsi"/>
                <w:i/>
              </w:rPr>
            </m:ctrlPr>
          </m:fPr>
          <m:num>
            <m:r>
              <w:rPr>
                <w:rFonts w:ascii="Cambria Math" w:hAnsi="Cambria Math"/>
              </w:rPr>
              <m:t>N</m:t>
            </m:r>
            <m:r>
              <w:rPr>
                <w:rFonts w:ascii="Cambria Math" w:eastAsiaTheme="minorEastAsia" w:hAnsi="Cambria Math" w:cstheme="minorHAnsi"/>
              </w:rPr>
              <m:t>b</m:t>
            </m:r>
          </m:num>
          <m:den>
            <m:r>
              <w:rPr>
                <w:rFonts w:ascii="Cambria Math" w:hAnsi="Cambria Math"/>
              </w:rPr>
              <m:t>N</m:t>
            </m:r>
            <m:r>
              <w:rPr>
                <w:rFonts w:ascii="Cambria Math" w:eastAsiaTheme="minorEastAsia" w:hAnsi="Cambria Math" w:cstheme="minorHAnsi"/>
              </w:rPr>
              <m:t>e</m:t>
            </m:r>
          </m:den>
        </m:f>
        <m:r>
          <w:rPr>
            <w:rFonts w:ascii="Cambria Math" w:eastAsiaTheme="minorEastAsia" w:hAnsi="Cambria Math" w:cstheme="minorHAnsi"/>
          </w:rPr>
          <m:t>=0.43)</m:t>
        </m:r>
      </m:oMath>
      <w:r w:rsidRPr="007113F2">
        <w:rPr>
          <w:rFonts w:asciiTheme="minorHAnsi" w:hAnsiTheme="minorHAnsi" w:cstheme="minorHAnsi"/>
          <w:color w:val="000000" w:themeColor="text1"/>
          <w:lang w:val="en-US" w:eastAsia="en-US"/>
        </w:rPr>
        <w:t xml:space="preserve">, and that </w:t>
      </w:r>
      <m:oMath>
        <m:r>
          <w:rPr>
            <w:rFonts w:ascii="Cambria Math" w:hAnsi="Cambria Math"/>
          </w:rPr>
          <m:t>Nb</m:t>
        </m:r>
      </m:oMath>
      <w:r w:rsidRPr="007113F2">
        <w:rPr>
          <w:rFonts w:asciiTheme="minorHAnsi" w:hAnsiTheme="minorHAnsi" w:cstheme="minorHAnsi"/>
          <w:color w:val="000000" w:themeColor="text1"/>
          <w:lang w:val="en-US" w:eastAsia="en-US"/>
        </w:rPr>
        <w:t xml:space="preserve"> can be expected to be much less than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if intermittent breeding were occurring. This aligns with expectations of </w:t>
      </w:r>
      <m:oMath>
        <m:r>
          <w:rPr>
            <w:rFonts w:ascii="Cambria Math" w:hAnsi="Cambria Math"/>
          </w:rPr>
          <m:t>N</m:t>
        </m:r>
        <m:r>
          <w:rPr>
            <w:rFonts w:ascii="Cambria Math" w:eastAsiaTheme="minorEastAsia" w:hAnsi="Cambria Math" w:cstheme="minorHAnsi"/>
          </w:rPr>
          <m:t>e</m:t>
        </m:r>
      </m:oMath>
      <w:r w:rsidRPr="007113F2">
        <w:rPr>
          <w:rFonts w:asciiTheme="minorHAnsi" w:hAnsiTheme="minorHAnsi" w:cstheme="minorHAnsi"/>
          <w:color w:val="000000" w:themeColor="text1"/>
          <w:lang w:val="en-US" w:eastAsia="en-US"/>
        </w:rPr>
        <w:t xml:space="preserve"> where a small number of offspring, delayed maturation, intermittent breeding, and low lifetime variance in fecundity act to increase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relative to </w:t>
      </w:r>
      <m:oMath>
        <m:r>
          <w:rPr>
            <w:rFonts w:ascii="Cambria Math" w:hAnsi="Cambria Math"/>
          </w:rPr>
          <m:t>Nb</m:t>
        </m:r>
      </m:oMath>
      <w:r w:rsidRPr="007113F2">
        <w:rPr>
          <w:rFonts w:asciiTheme="minorHAnsi" w:hAnsiTheme="minorHAnsi" w:cstheme="minorHAnsi"/>
          <w:color w:val="000000" w:themeColor="text1"/>
          <w:lang w:val="en-US" w:eastAsia="en-US"/>
        </w:rPr>
        <w:t xml:space="preserve"> or </w:t>
      </w:r>
      <m:oMath>
        <m:r>
          <w:rPr>
            <w:rFonts w:ascii="Cambria Math" w:hAnsi="Cambria Math"/>
          </w:rPr>
          <m:t>N</m:t>
        </m:r>
      </m:oMath>
      <w:r w:rsidRPr="007113F2">
        <w:rPr>
          <w:rFonts w:asciiTheme="minorHAnsi" w:hAnsiTheme="minorHAnsi" w:cstheme="minorHAnsi"/>
          <w:color w:val="000000" w:themeColor="text1"/>
          <w:lang w:val="en-US" w:eastAsia="en-US"/>
        </w:rPr>
        <w:t xml:space="preserve"> (Waples &amp; Antao, 2014). This result is important as it suggests the study population in the EAP at least exceeds the inbreeding avoidance goal (</w:t>
      </w:r>
      <m:oMath>
        <m:r>
          <w:rPr>
            <w:rFonts w:ascii="Cambria Math" w:hAnsi="Cambria Math"/>
          </w:rPr>
          <m:t>Ne</m:t>
        </m:r>
      </m:oMath>
      <w:r w:rsidR="007113F2" w:rsidRPr="007113F2">
        <w:rPr>
          <w:rFonts w:asciiTheme="minorHAnsi" w:hAnsiTheme="minorHAnsi" w:cstheme="minorHAnsi"/>
          <w:color w:val="000000" w:themeColor="text1"/>
          <w:lang w:val="en-US" w:eastAsia="en-US"/>
        </w:rPr>
        <w:t xml:space="preserve"> </w:t>
      </w:r>
      <w:r w:rsidR="007113F2">
        <w:rPr>
          <w:rFonts w:asciiTheme="minorHAnsi" w:hAnsiTheme="minorHAnsi" w:cstheme="minorHAnsi"/>
          <w:color w:val="000000" w:themeColor="text1"/>
          <w:lang w:val="en-US" w:eastAsia="en-US"/>
        </w:rPr>
        <w:t xml:space="preserve">&gt; </w:t>
      </w:r>
      <w:r w:rsidRPr="007113F2">
        <w:rPr>
          <w:rFonts w:asciiTheme="minorHAnsi" w:hAnsiTheme="minorHAnsi" w:cstheme="minorHAnsi"/>
          <w:color w:val="000000" w:themeColor="text1"/>
          <w:lang w:val="en-US" w:eastAsia="en-US"/>
        </w:rPr>
        <w:t>100) (Frankham et al., 2014)</w:t>
      </w:r>
      <w:r w:rsidR="007113F2">
        <w:rPr>
          <w:rFonts w:asciiTheme="minorHAnsi" w:hAnsiTheme="minorHAnsi" w:cstheme="minorHAnsi"/>
          <w:color w:val="000000" w:themeColor="text1"/>
          <w:lang w:val="en-US" w:eastAsia="en-US"/>
        </w:rPr>
        <w:t xml:space="preserve"> </w:t>
      </w:r>
      <w:r w:rsidRPr="007113F2">
        <w:rPr>
          <w:rFonts w:asciiTheme="minorHAnsi" w:hAnsiTheme="minorHAnsi" w:cstheme="minorHAnsi"/>
          <w:color w:val="000000" w:themeColor="text1"/>
          <w:lang w:val="en-US" w:eastAsia="en-US"/>
        </w:rPr>
        <w:t xml:space="preserve">(previously the </w:t>
      </w:r>
      <m:oMath>
        <m:r>
          <w:rPr>
            <w:rFonts w:ascii="Cambria Math" w:hAnsi="Cambria Math"/>
          </w:rPr>
          <m:t>Ne</m:t>
        </m:r>
      </m:oMath>
      <w:r w:rsidRPr="007113F2">
        <w:rPr>
          <w:rFonts w:asciiTheme="minorHAnsi" w:hAnsiTheme="minorHAnsi" w:cstheme="minorHAnsi"/>
          <w:color w:val="000000" w:themeColor="text1"/>
          <w:lang w:val="en-US" w:eastAsia="en-US"/>
        </w:rPr>
        <w:t>-50 rule)</w:t>
      </w:r>
      <w:r w:rsidR="007113F2">
        <w:rPr>
          <w:rFonts w:asciiTheme="minorHAnsi" w:hAnsiTheme="minorHAnsi" w:cstheme="minorHAnsi"/>
          <w:color w:val="000000" w:themeColor="text1"/>
          <w:lang w:val="en-US" w:eastAsia="en-US"/>
        </w:rPr>
        <w:t xml:space="preserve">, which </w:t>
      </w:r>
      <w:r w:rsidRPr="007113F2">
        <w:rPr>
          <w:rFonts w:asciiTheme="minorHAnsi" w:hAnsiTheme="minorHAnsi" w:cstheme="minorHAnsi"/>
          <w:color w:val="000000" w:themeColor="text1"/>
          <w:lang w:val="en-US" w:eastAsia="en-US"/>
        </w:rPr>
        <w:t xml:space="preserve">describes the short term goal required to avoid inbreeding, which results in excess homozygosity for deleterious and recessive alleles, leading to inbreeding depression and reduced fitness (Frankham et al., 2014). However, in relation to the long-term viable population benchmark, </w:t>
      </w:r>
      <m:oMath>
        <m:r>
          <w:rPr>
            <w:rFonts w:ascii="Cambria Math" w:hAnsi="Cambria Math"/>
          </w:rPr>
          <m:t>Ne&gt;</m:t>
        </m:r>
      </m:oMath>
      <w:r w:rsidRPr="007113F2">
        <w:rPr>
          <w:rFonts w:asciiTheme="minorHAnsi" w:hAnsiTheme="minorHAnsi" w:cstheme="minorHAnsi"/>
          <w:color w:val="000000" w:themeColor="text1"/>
          <w:lang w:val="en-US" w:eastAsia="en-US"/>
        </w:rPr>
        <w:t xml:space="preserve"> 1,000 (previously </w:t>
      </w:r>
      <m:oMath>
        <m:r>
          <w:rPr>
            <w:rFonts w:ascii="Cambria Math" w:hAnsi="Cambria Math"/>
          </w:rPr>
          <m:t>Ne</m:t>
        </m:r>
      </m:oMath>
      <w:r w:rsidRPr="007113F2">
        <w:rPr>
          <w:rFonts w:asciiTheme="minorHAnsi" w:hAnsiTheme="minorHAnsi" w:cstheme="minorHAnsi"/>
          <w:color w:val="000000" w:themeColor="text1"/>
          <w:lang w:val="en-US" w:eastAsia="en-US"/>
        </w:rPr>
        <w:t xml:space="preserve"> &gt; 5 00) (Frankham e t al., 2014) our results a</w:t>
      </w:r>
      <w:r w:rsidR="00CA2168">
        <w:rPr>
          <w:rFonts w:asciiTheme="minorHAnsi" w:hAnsiTheme="minorHAnsi" w:cstheme="minorHAnsi"/>
          <w:color w:val="000000" w:themeColor="text1"/>
          <w:lang w:val="en-US" w:eastAsia="en-US"/>
        </w:rPr>
        <w:t>r</w:t>
      </w:r>
      <w:r w:rsidRPr="007113F2">
        <w:rPr>
          <w:rFonts w:asciiTheme="minorHAnsi" w:hAnsiTheme="minorHAnsi" w:cstheme="minorHAnsi"/>
          <w:color w:val="000000" w:themeColor="text1"/>
          <w:lang w:val="en-US" w:eastAsia="en-US"/>
        </w:rPr>
        <w:t>e less certain, and we caveat that this rule (</w:t>
      </w:r>
      <m:oMath>
        <m:r>
          <w:rPr>
            <w:rFonts w:ascii="Cambria Math" w:hAnsi="Cambria Math"/>
          </w:rPr>
          <m:t>Ne</m:t>
        </m:r>
      </m:oMath>
      <w:r w:rsidRPr="007113F2">
        <w:rPr>
          <w:rFonts w:asciiTheme="minorHAnsi" w:hAnsiTheme="minorHAnsi" w:cstheme="minorHAnsi"/>
          <w:color w:val="000000" w:themeColor="text1"/>
          <w:lang w:val="en-US" w:eastAsia="en-US"/>
        </w:rPr>
        <w:t xml:space="preserve"> &gt; 1000) refers to the loss of additive genetic variation that may negatively </w:t>
      </w:r>
      <w:r w:rsidR="007113F2" w:rsidRPr="007113F2">
        <w:rPr>
          <w:rFonts w:asciiTheme="minorHAnsi" w:hAnsiTheme="minorHAnsi" w:cstheme="minorHAnsi"/>
          <w:color w:val="000000" w:themeColor="text1"/>
          <w:lang w:val="en-US" w:eastAsia="en-US"/>
        </w:rPr>
        <w:t>affect</w:t>
      </w:r>
      <w:r w:rsidRPr="007113F2">
        <w:rPr>
          <w:rFonts w:asciiTheme="minorHAnsi" w:hAnsiTheme="minorHAnsi" w:cstheme="minorHAnsi"/>
          <w:color w:val="000000" w:themeColor="text1"/>
          <w:lang w:val="en-US" w:eastAsia="en-US"/>
        </w:rPr>
        <w:t xml:space="preserve"> adaptation in response to changes in selective regimes, not inbreeding effective size as estimated herein. We suggest any genetic effects of a recently and significantly reduced population size in the EAP, such as a decline in </w:t>
      </w:r>
      <m:oMath>
        <m:r>
          <w:rPr>
            <w:rFonts w:ascii="Cambria Math" w:hAnsi="Cambria Math" w:cstheme="minorHAnsi"/>
            <w:color w:val="000000" w:themeColor="text1"/>
            <w:lang w:val="en-US" w:eastAsia="en-US"/>
          </w:rPr>
          <m:t>Ne</m:t>
        </m:r>
      </m:oMath>
      <w:r w:rsidRPr="007113F2">
        <w:rPr>
          <w:rFonts w:asciiTheme="minorHAnsi" w:hAnsiTheme="minorHAnsi" w:cstheme="minorHAnsi"/>
          <w:color w:val="000000" w:themeColor="text1"/>
          <w:lang w:val="en-US" w:eastAsia="en-US"/>
        </w:rPr>
        <w:t xml:space="preserve"> or loss of heterozygosity, may not be fully realized until adequate benchmark studies can be completed (i.e., historical or ancient DNA). However, genetic bottlenecks in white sharks have been recorded elsewhere (O’Leary et al., </w:t>
      </w:r>
      <w:r w:rsidRPr="007113F2">
        <w:rPr>
          <w:rFonts w:asciiTheme="minorHAnsi" w:hAnsiTheme="minorHAnsi" w:cstheme="minorHAnsi"/>
          <w:color w:val="000000" w:themeColor="text1"/>
          <w:lang w:val="en-US" w:eastAsia="en-US"/>
        </w:rPr>
        <w:lastRenderedPageBreak/>
        <w:t>2015). Given this, together with the lack of evidence from other studies to date of an expected recovery (except see Department of Primary Industries, 2019), our results emphasize the importance of continued monitoring, improved protections, and interventions to reduce mortality. Indeed, the vulnerability of chondrichthyan fishes to exploitation has been comprehensively documented (Hutchings et al., 2012) and relative to other marine fish, the intrinsic capacity for population increase and rebound potential in white shark is low (Cortés, 2002) (i.e., long-lived, late age to maturity, high juvenile survival). In addition, shark species often travel large distances and use different habitats throughout their lives (Fujioka &amp; Halpin, 2014), where they may be vulnerable to environmental changes (density, food availability, climate, illegal fishing). Regrettably, mortalities continue to occur in the EAP driven by action taken to mitigate human–shark interactions. During the years 2018–2019, 51 bather protection nets were distributed across seven regions of NSW (Australia). Catches of white shark and other shark species are only recently increasing year-on-year (Department of Primary Industries, 2019) following long term declines over 80 years of the bather-protection program along the east coast of Australia, which has been lethal for sharks despite catch-and-release programs (</w:t>
      </w:r>
      <w:proofErr w:type="spellStart"/>
      <w:r w:rsidRPr="007113F2">
        <w:rPr>
          <w:rFonts w:asciiTheme="minorHAnsi" w:hAnsiTheme="minorHAnsi" w:cstheme="minorHAnsi"/>
          <w:color w:val="000000" w:themeColor="text1"/>
          <w:lang w:val="en-US" w:eastAsia="en-US"/>
        </w:rPr>
        <w:t>Roff</w:t>
      </w:r>
      <w:proofErr w:type="spellEnd"/>
      <w:r w:rsidRPr="007113F2">
        <w:rPr>
          <w:rFonts w:asciiTheme="minorHAnsi" w:hAnsiTheme="minorHAnsi" w:cstheme="minorHAnsi"/>
          <w:color w:val="000000" w:themeColor="text1"/>
          <w:lang w:val="en-US" w:eastAsia="en-US"/>
        </w:rPr>
        <w:t xml:space="preserve"> et al., 2018). The recent modeling of the recovery of the North West Atlantic white shark population provides a useful principal in this regard; “every fish counts” (Bowlby &amp; Gibson, 2020, p.9).</w:t>
      </w:r>
    </w:p>
    <w:p w14:paraId="2A5D6533" w14:textId="77777777" w:rsidR="00FD3D1C" w:rsidRPr="007113F2" w:rsidRDefault="00FD3D1C" w:rsidP="008729FC">
      <w:pPr>
        <w:spacing w:line="480" w:lineRule="auto"/>
        <w:ind w:firstLine="720"/>
        <w:jc w:val="both"/>
        <w:rPr>
          <w:rFonts w:asciiTheme="minorHAnsi" w:eastAsiaTheme="minorEastAsia" w:hAnsiTheme="minorHAnsi" w:cstheme="minorHAnsi"/>
          <w:color w:val="000000" w:themeColor="text1"/>
        </w:rPr>
      </w:pPr>
    </w:p>
    <w:p w14:paraId="5816935C" w14:textId="28E31144" w:rsidR="00765BF7" w:rsidRDefault="00765BF7" w:rsidP="008729FC">
      <w:pPr>
        <w:pStyle w:val="Standard"/>
        <w:spacing w:after="280" w:line="480" w:lineRule="auto"/>
        <w:jc w:val="both"/>
        <w:outlineLvl w:val="0"/>
        <w:rPr>
          <w:rFonts w:ascii="Consolas" w:eastAsia="Times New Roman" w:hAnsi="Consolas"/>
          <w:color w:val="FFFFFF"/>
          <w:sz w:val="21"/>
          <w:szCs w:val="21"/>
          <w:lang w:val="en-US" w:eastAsia="en-US"/>
        </w:rPr>
      </w:pPr>
      <w:r>
        <w:rPr>
          <w:i/>
          <w:sz w:val="28"/>
          <w:szCs w:val="28"/>
          <w:shd w:val="clear" w:color="auto" w:fill="FCFCFC"/>
        </w:rPr>
        <w:t xml:space="preserve">Conclusion </w:t>
      </w:r>
      <w:r w:rsidRPr="00765BF7">
        <w:rPr>
          <w:rFonts w:ascii="Consolas" w:eastAsia="Times New Roman" w:hAnsi="Consolas"/>
          <w:color w:val="FFFFFF"/>
          <w:sz w:val="21"/>
          <w:szCs w:val="21"/>
          <w:lang w:val="en-US" w:eastAsia="en-US"/>
        </w:rPr>
        <w:t xml:space="preserve">We </w:t>
      </w:r>
    </w:p>
    <w:p w14:paraId="361309B7" w14:textId="64089F76" w:rsidR="00765BF7" w:rsidRDefault="008729FC" w:rsidP="008729FC">
      <w:pPr>
        <w:spacing w:line="480" w:lineRule="auto"/>
        <w:jc w:val="both"/>
        <w:rPr>
          <w:rFonts w:asciiTheme="minorHAnsi" w:hAnsiTheme="minorHAnsi" w:cstheme="minorHAnsi"/>
          <w:lang w:val="en-US" w:eastAsia="en-US"/>
        </w:rPr>
      </w:pPr>
      <w:r w:rsidRPr="008729FC">
        <w:rPr>
          <w:rFonts w:asciiTheme="minorHAnsi" w:hAnsiTheme="minorHAnsi" w:cstheme="minorHAnsi"/>
          <w:lang w:val="en-US" w:eastAsia="en-US"/>
        </w:rPr>
        <w:t>We have used genetic data to estimate the size of the effective breeding population (</w:t>
      </w:r>
      <m:oMath>
        <m:r>
          <w:rPr>
            <w:rFonts w:ascii="Cambria Math" w:hAnsi="Cambria Math"/>
          </w:rPr>
          <m:t>Nb</m:t>
        </m:r>
      </m:oMath>
      <w:r w:rsidRPr="008729FC">
        <w:rPr>
          <w:rFonts w:asciiTheme="minorHAnsi" w:hAnsiTheme="minorHAnsi" w:cstheme="minorHAnsi"/>
          <w:lang w:val="en-US" w:eastAsia="en-US"/>
        </w:rPr>
        <w:t xml:space="preserve">) over four consecutive years (2010 to 2013) for white sharks in an east Australian–New Zealand </w:t>
      </w:r>
      <w:r w:rsidRPr="008729FC">
        <w:rPr>
          <w:rFonts w:asciiTheme="minorHAnsi" w:hAnsiTheme="minorHAnsi" w:cstheme="minorHAnsi"/>
          <w:lang w:val="en-US" w:eastAsia="en-US"/>
        </w:rPr>
        <w:lastRenderedPageBreak/>
        <w:t xml:space="preserve">population, representing an indirect measure of reproductive effort over a relatively short temporal period. Our results suggest </w:t>
      </w:r>
      <m:oMath>
        <m:r>
          <w:rPr>
            <w:rFonts w:ascii="Cambria Math" w:hAnsi="Cambria Math"/>
          </w:rPr>
          <m:t>Nb</m:t>
        </m:r>
      </m:oMath>
      <w:r w:rsidRPr="008729FC">
        <w:rPr>
          <w:rFonts w:asciiTheme="minorHAnsi" w:hAnsiTheme="minorHAnsi" w:cstheme="minorHAnsi"/>
          <w:lang w:val="en-US" w:eastAsia="en-US"/>
        </w:rPr>
        <w:t xml:space="preserve"> has remained stable over four years and agrees with previous studies that report stability of population size in the EAP, where </w:t>
      </w:r>
      <m:oMath>
        <m:r>
          <w:rPr>
            <w:rFonts w:ascii="Cambria Math" w:hAnsi="Cambria Math"/>
          </w:rPr>
          <m:t>Nb</m:t>
        </m:r>
      </m:oMath>
      <w:r w:rsidRPr="008729FC">
        <w:rPr>
          <w:rFonts w:asciiTheme="minorHAnsi" w:hAnsiTheme="minorHAnsi" w:cstheme="minorHAnsi"/>
          <w:lang w:val="en-US" w:eastAsia="en-US"/>
        </w:rPr>
        <w:t xml:space="preserve"> estimates were more precise using data from SNP rather than microsatellite loci and estimates from two single-sample genetic estimators were similar. However, longer time series of data are needed to determine the efficacy of past and present management and conservation actions on the genetic constitution of the population. We suggest future monitoring using </w:t>
      </w:r>
      <m:oMath>
        <m:r>
          <w:rPr>
            <w:rFonts w:ascii="Cambria Math" w:hAnsi="Cambria Math"/>
          </w:rPr>
          <m:t>Nb</m:t>
        </m:r>
      </m:oMath>
      <w:r w:rsidRPr="008729FC">
        <w:rPr>
          <w:rFonts w:asciiTheme="minorHAnsi" w:hAnsiTheme="minorHAnsi" w:cstheme="minorHAnsi"/>
          <w:lang w:val="en-US" w:eastAsia="en-US"/>
        </w:rPr>
        <w:t xml:space="preserve"> should continue given the availability of nonlethal tissue samples from bather protection programs, the ease of genomic data collection and analyses, and the complementary nature of </w:t>
      </w:r>
      <m:oMath>
        <m:r>
          <w:rPr>
            <w:rFonts w:ascii="Cambria Math" w:hAnsi="Cambria Math"/>
          </w:rPr>
          <m:t>Nb</m:t>
        </m:r>
      </m:oMath>
      <w:r w:rsidRPr="008729FC">
        <w:rPr>
          <w:rFonts w:asciiTheme="minorHAnsi" w:hAnsiTheme="minorHAnsi" w:cstheme="minorHAnsi"/>
          <w:lang w:val="en-US" w:eastAsia="en-US"/>
        </w:rPr>
        <w:t xml:space="preserve"> and </w:t>
      </w:r>
      <m:oMath>
        <m:r>
          <w:rPr>
            <w:rFonts w:ascii="Cambria Math" w:hAnsi="Cambria Math"/>
          </w:rPr>
          <m:t>Na</m:t>
        </m:r>
      </m:oMath>
      <w:r w:rsidRPr="008729FC">
        <w:rPr>
          <w:rFonts w:asciiTheme="minorHAnsi" w:hAnsiTheme="minorHAnsi" w:cstheme="minorHAnsi"/>
          <w:lang w:val="en-US" w:eastAsia="en-US"/>
        </w:rPr>
        <w:t xml:space="preserve"> estimates.</w:t>
      </w:r>
    </w:p>
    <w:p w14:paraId="739CB3C3" w14:textId="77777777" w:rsidR="008729FC" w:rsidRPr="00765BF7" w:rsidRDefault="008729FC" w:rsidP="008729FC">
      <w:pPr>
        <w:spacing w:line="480" w:lineRule="auto"/>
        <w:rPr>
          <w:shd w:val="clear" w:color="auto" w:fill="FCFCFC"/>
          <w:lang w:val="en-US"/>
        </w:rPr>
      </w:pPr>
    </w:p>
    <w:p w14:paraId="79D73C84" w14:textId="3323C5E6" w:rsidR="001235D3" w:rsidRPr="00DB19EF" w:rsidRDefault="001235D3" w:rsidP="001235D3">
      <w:pPr>
        <w:pStyle w:val="Standard"/>
        <w:spacing w:line="480" w:lineRule="auto"/>
        <w:ind w:firstLine="720"/>
        <w:jc w:val="both"/>
        <w:outlineLvl w:val="0"/>
      </w:pPr>
      <w:r w:rsidRPr="00DB19EF">
        <w:rPr>
          <w:i/>
          <w:sz w:val="28"/>
          <w:szCs w:val="28"/>
        </w:rPr>
        <w:t>Acknowledgments</w:t>
      </w:r>
    </w:p>
    <w:p w14:paraId="2A5A043E" w14:textId="01E9B259" w:rsidR="001235D3" w:rsidRPr="00DB19EF" w:rsidRDefault="001235D3" w:rsidP="00E41CCF">
      <w:pPr>
        <w:pStyle w:val="Standard"/>
        <w:jc w:val="both"/>
      </w:pPr>
      <w:r w:rsidRPr="00DB19EF">
        <w:t xml:space="preserve">Project funding and primary support for sample collection was provided through the Shark Management Strategy by the New South Wales Department of Primary Industries (NSW DPI), Australia. This project would not have been possible without the dedicated support of contracted fishers and the NSW DPI shark research team (especially Craig Brand and Chris Gallen). The authors would also like to thank </w:t>
      </w:r>
      <w:proofErr w:type="spellStart"/>
      <w:r w:rsidRPr="00DB19EF">
        <w:t>Dr.</w:t>
      </w:r>
      <w:proofErr w:type="spellEnd"/>
      <w:r w:rsidRPr="00DB19EF">
        <w:t xml:space="preserve"> Charlie </w:t>
      </w:r>
      <w:proofErr w:type="spellStart"/>
      <w:r w:rsidRPr="00DB19EF">
        <w:t>Huveeners</w:t>
      </w:r>
      <w:proofErr w:type="spellEnd"/>
      <w:r w:rsidRPr="00DB19EF">
        <w:t xml:space="preserve">, Flinders University, South Australia for the provision of samples from south-west Australia, Jamie Wyatt for assistance with DNA-laboratory work, and Andrzej </w:t>
      </w:r>
      <w:proofErr w:type="spellStart"/>
      <w:r w:rsidRPr="00DB19EF">
        <w:t>Killan</w:t>
      </w:r>
      <w:proofErr w:type="spellEnd"/>
      <w:r w:rsidRPr="00DB19EF">
        <w:t xml:space="preserve"> from Diversity Array Technologies for his continued support for conservation genomics projects and Professor Michael Bennett for</w:t>
      </w:r>
      <w:r w:rsidR="007061FF">
        <w:t xml:space="preserve"> his</w:t>
      </w:r>
      <w:r w:rsidRPr="00DB19EF">
        <w:t xml:space="preserve"> useful comments, and we extend our sincere thanks to the reviewers of this manuscript.</w:t>
      </w:r>
      <w:bookmarkStart w:id="27" w:name="_26in1rg"/>
      <w:bookmarkEnd w:id="27"/>
      <w:r w:rsidR="0039570B">
        <w:t xml:space="preserve"> </w:t>
      </w:r>
      <w:bookmarkStart w:id="28" w:name="_Hlk167288775"/>
      <w:bookmarkStart w:id="29" w:name="_Hlk168584225"/>
      <w:r w:rsidR="0039570B" w:rsidRPr="00BA47E5">
        <w:rPr>
          <w:highlight w:val="yellow"/>
        </w:rPr>
        <w:t>We acknowledge Dean Blower and Paul Butcher who identified an error in the original published version of this MS.</w:t>
      </w:r>
      <w:r w:rsidR="00BA47E5" w:rsidRPr="00BA47E5">
        <w:rPr>
          <w:highlight w:val="yellow"/>
        </w:rPr>
        <w:t xml:space="preserve"> Dean Blower was added as an author after publication to recognise his finding of the error.</w:t>
      </w:r>
      <w:r w:rsidR="00BA47E5">
        <w:t xml:space="preserve"> </w:t>
      </w:r>
      <w:r w:rsidR="0039570B">
        <w:t xml:space="preserve"> </w:t>
      </w:r>
      <w:bookmarkEnd w:id="29"/>
    </w:p>
    <w:bookmarkEnd w:id="28"/>
    <w:p w14:paraId="5A619297" w14:textId="77777777" w:rsidR="001235D3" w:rsidRPr="00DB19EF" w:rsidRDefault="001235D3" w:rsidP="001235D3">
      <w:pPr>
        <w:pStyle w:val="Standard"/>
        <w:pageBreakBefore/>
        <w:spacing w:after="120"/>
        <w:outlineLvl w:val="0"/>
      </w:pPr>
      <w:r w:rsidRPr="00DB19EF">
        <w:rPr>
          <w:i/>
          <w:sz w:val="28"/>
          <w:szCs w:val="28"/>
        </w:rPr>
        <w:lastRenderedPageBreak/>
        <w:t>References</w:t>
      </w:r>
    </w:p>
    <w:p w14:paraId="05D0DF34" w14:textId="77777777" w:rsidR="002D603D" w:rsidRPr="002D603D" w:rsidRDefault="002D603D" w:rsidP="006419F3">
      <w:pPr>
        <w:pStyle w:val="Bibliography"/>
        <w:spacing w:line="240" w:lineRule="auto"/>
        <w:rPr>
          <w:rFonts w:ascii="Calibri" w:hAnsi="Calibri"/>
        </w:rPr>
      </w:pPr>
      <w:r>
        <w:fldChar w:fldCharType="begin"/>
      </w:r>
      <w:r>
        <w:instrText xml:space="preserve"> ADDIN ZOTERO_BIBL {"uncited":[],"omitted":[],"custom":[]} CSL_BIBLIOGRAPHY </w:instrText>
      </w:r>
      <w:r>
        <w:fldChar w:fldCharType="separate"/>
      </w:r>
      <w:r w:rsidRPr="002D603D">
        <w:rPr>
          <w:rFonts w:ascii="Calibri" w:hAnsi="Calibri"/>
        </w:rPr>
        <w:t xml:space="preserve">Ackerman, M. W., Hand, B. K., Waples, R. K., Luikart, G., Waples, R. S., Steele, C. A., … Campbell, M. R. (2017). Effective number of breeders from sibship reconstruction: empirical evaluations using hatchery steelhead.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10</w:t>
      </w:r>
      <w:r w:rsidRPr="002D603D">
        <w:rPr>
          <w:rFonts w:ascii="Calibri" w:hAnsi="Calibri"/>
        </w:rPr>
        <w:t>(2), 146–160. doi: 10.1111/eva.12433</w:t>
      </w:r>
    </w:p>
    <w:p w14:paraId="390F83E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Andreotti, S., von der Heyden, S., Henriques, R., Rutzen, M., Meÿer, M., Oosthuizen, H., &amp; Matthee, C. A. (2016). New insights into the evolutionary history of white sharks, Carcharodon carcharias. </w:t>
      </w:r>
      <w:r w:rsidRPr="002D603D">
        <w:rPr>
          <w:rFonts w:ascii="Calibri" w:hAnsi="Calibri"/>
          <w:i/>
          <w:iCs/>
        </w:rPr>
        <w:t>Journal of Biogeography</w:t>
      </w:r>
      <w:r w:rsidRPr="002D603D">
        <w:rPr>
          <w:rFonts w:ascii="Calibri" w:hAnsi="Calibri"/>
        </w:rPr>
        <w:t xml:space="preserve">, </w:t>
      </w:r>
      <w:r w:rsidRPr="002D603D">
        <w:rPr>
          <w:rFonts w:ascii="Calibri" w:hAnsi="Calibri"/>
          <w:i/>
          <w:iCs/>
        </w:rPr>
        <w:t>43</w:t>
      </w:r>
      <w:r w:rsidRPr="002D603D">
        <w:rPr>
          <w:rFonts w:ascii="Calibri" w:hAnsi="Calibri"/>
        </w:rPr>
        <w:t>(2), 328–339. doi: 10.1111/jbi.12641</w:t>
      </w:r>
    </w:p>
    <w:p w14:paraId="2344806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Antao, T., Pérez-Figueroa, A., &amp; Luikart, G. (2011). Early detection of population declines: high power of genetic monitoring using effective population size estimators: Early detection of population declines.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4</w:t>
      </w:r>
      <w:r w:rsidRPr="002D603D">
        <w:rPr>
          <w:rFonts w:ascii="Calibri" w:hAnsi="Calibri"/>
        </w:rPr>
        <w:t>(1), 144–154. doi: 10.1111/j.1752-4571.2010.00150.x</w:t>
      </w:r>
    </w:p>
    <w:p w14:paraId="15FF95F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Bacles, C. F. E., Bouchard, C., Lange, F., Manicki, A., Tentelier, C., &amp; Lepais, O. (2018). Estimating the effective number of breeders from single parr samples for conservation monitoring of wild populations of Atlantic salmon Salmo salar: Decennial Temporal Variation in  Nb.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92</w:t>
      </w:r>
      <w:r w:rsidRPr="002D603D">
        <w:rPr>
          <w:rFonts w:ascii="Calibri" w:hAnsi="Calibri"/>
        </w:rPr>
        <w:t>(3), 699–726. doi: 10.1111/jfb.13537</w:t>
      </w:r>
    </w:p>
    <w:p w14:paraId="0928D9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Blower, D. C., Pandolfi, J., Bruce, B., Gomez-Cabrera, M., &amp; Ovenden, J. (2012). Population genetics of Australian white sharks reveals fine-scale spatial structure, transoceanic dispersal events and low effective population sizes.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455</w:t>
      </w:r>
      <w:r w:rsidRPr="002D603D">
        <w:rPr>
          <w:rFonts w:ascii="Calibri" w:hAnsi="Calibri"/>
        </w:rPr>
        <w:t>, 229–244. doi: 10.3354/meps09659</w:t>
      </w:r>
    </w:p>
    <w:p w14:paraId="7F2658FB" w14:textId="27FEB2DE" w:rsidR="002D603D" w:rsidRPr="002D603D" w:rsidRDefault="002D603D" w:rsidP="006419F3">
      <w:pPr>
        <w:pStyle w:val="Bibliography"/>
        <w:spacing w:line="240" w:lineRule="auto"/>
        <w:rPr>
          <w:rFonts w:ascii="Calibri" w:hAnsi="Calibri"/>
        </w:rPr>
      </w:pPr>
      <w:r w:rsidRPr="002D603D">
        <w:rPr>
          <w:rFonts w:ascii="Calibri" w:hAnsi="Calibri"/>
        </w:rPr>
        <w:t>Bowlby, H. D., &amp; Gibson, A. J. F. (2020). Implications of life history uncertainty when evaluating status in the Northwest Atlan</w:t>
      </w:r>
      <w:r>
        <w:rPr>
          <w:rFonts w:ascii="Calibri" w:hAnsi="Calibri"/>
        </w:rPr>
        <w:t>tic population of white shark (</w:t>
      </w:r>
      <w:r w:rsidRPr="002D603D">
        <w:rPr>
          <w:rFonts w:ascii="Calibri" w:hAnsi="Calibri"/>
          <w:i/>
          <w:iCs/>
        </w:rPr>
        <w:t>Carcharodon carcharias</w:t>
      </w:r>
      <w:r w:rsidRPr="002D603D">
        <w:rPr>
          <w:rFonts w:ascii="Calibri" w:hAnsi="Calibri"/>
        </w:rPr>
        <w:t xml:space="preserve">). </w:t>
      </w:r>
      <w:r w:rsidRPr="002D603D">
        <w:rPr>
          <w:rFonts w:ascii="Calibri" w:hAnsi="Calibri"/>
          <w:i/>
          <w:iCs/>
        </w:rPr>
        <w:t>Ecology and Evolution</w:t>
      </w:r>
      <w:r w:rsidRPr="002D603D">
        <w:rPr>
          <w:rFonts w:ascii="Calibri" w:hAnsi="Calibri"/>
        </w:rPr>
        <w:t>, ece3.6252. doi: 10.1002/ece3.6252</w:t>
      </w:r>
    </w:p>
    <w:p w14:paraId="7D30A3D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Bradford, R., Feutry, M., Gunasekera, R., Harasti, D., Hillary, R. M., &amp; Patterson, T. (2018). </w:t>
      </w:r>
      <w:r w:rsidRPr="002D603D">
        <w:rPr>
          <w:rFonts w:ascii="Calibri" w:hAnsi="Calibri"/>
          <w:i/>
          <w:iCs/>
        </w:rPr>
        <w:t>A national assessment of the status of white sharks</w:t>
      </w:r>
      <w:r w:rsidRPr="002D603D">
        <w:rPr>
          <w:rFonts w:ascii="Calibri" w:hAnsi="Calibri"/>
        </w:rPr>
        <w:t>. Hobart: National Environmental Science Program Marine Biodiversity Hub. Retrieved from National Environmental Science Program Marine Biodiversity Hub website: https://www.nespmarine.edu.au/document/national-assessment-status-white-sharks</w:t>
      </w:r>
    </w:p>
    <w:p w14:paraId="4E0A8FAD" w14:textId="44545C98" w:rsidR="002D603D" w:rsidRPr="002D603D" w:rsidRDefault="002D603D" w:rsidP="006419F3">
      <w:pPr>
        <w:pStyle w:val="Bibliography"/>
        <w:spacing w:line="240" w:lineRule="auto"/>
        <w:rPr>
          <w:rFonts w:ascii="Calibri" w:hAnsi="Calibri"/>
        </w:rPr>
      </w:pPr>
      <w:r>
        <w:rPr>
          <w:rFonts w:ascii="Calibri" w:hAnsi="Calibri"/>
        </w:rPr>
        <w:t>Bruce, B</w:t>
      </w:r>
      <w:r w:rsidRPr="002D603D">
        <w:rPr>
          <w:rFonts w:ascii="Calibri" w:hAnsi="Calibri"/>
        </w:rPr>
        <w:t xml:space="preserve">. (2008). White sharks: the biology and ecology of </w:t>
      </w:r>
      <w:r w:rsidRPr="002D603D">
        <w:rPr>
          <w:rFonts w:ascii="Calibri" w:hAnsi="Calibri"/>
          <w:i/>
        </w:rPr>
        <w:t>Carcharodon carcharias</w:t>
      </w:r>
      <w:r w:rsidRPr="002D603D">
        <w:rPr>
          <w:rFonts w:ascii="Calibri" w:hAnsi="Calibri"/>
        </w:rPr>
        <w:t xml:space="preserve">. </w:t>
      </w:r>
      <w:r w:rsidRPr="002D603D">
        <w:rPr>
          <w:rFonts w:ascii="Calibri" w:hAnsi="Calibri"/>
          <w:i/>
          <w:iCs/>
        </w:rPr>
        <w:t>Sharks of the Open Ocean</w:t>
      </w:r>
      <w:r w:rsidRPr="002D603D">
        <w:rPr>
          <w:rFonts w:ascii="Calibri" w:hAnsi="Calibri"/>
        </w:rPr>
        <w:t>, 69–81.</w:t>
      </w:r>
    </w:p>
    <w:p w14:paraId="0636C39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Bruce, B., Harasti, D., Lee, K., Gallen, C., &amp; Bradford, R. (2019). Broad-scale movements of juvenile white sharks </w:t>
      </w:r>
      <w:r w:rsidRPr="002D603D">
        <w:rPr>
          <w:rFonts w:ascii="Calibri" w:hAnsi="Calibri"/>
          <w:i/>
        </w:rPr>
        <w:t>Carcharodon carcharias</w:t>
      </w:r>
      <w:r w:rsidRPr="002D603D">
        <w:rPr>
          <w:rFonts w:ascii="Calibri" w:hAnsi="Calibri"/>
        </w:rPr>
        <w:t xml:space="preserve"> in eastern Australia from acoustic and satellite telemetry.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619</w:t>
      </w:r>
      <w:r w:rsidRPr="002D603D">
        <w:rPr>
          <w:rFonts w:ascii="Calibri" w:hAnsi="Calibri"/>
        </w:rPr>
        <w:t>, 1–15. doi: 10.3354/meps12969</w:t>
      </w:r>
    </w:p>
    <w:p w14:paraId="7DF9D589" w14:textId="77777777" w:rsidR="002D603D" w:rsidRPr="002D603D" w:rsidRDefault="002D603D" w:rsidP="006419F3">
      <w:pPr>
        <w:pStyle w:val="Bibliography"/>
        <w:spacing w:line="240" w:lineRule="auto"/>
        <w:rPr>
          <w:rFonts w:ascii="Calibri" w:hAnsi="Calibri"/>
        </w:rPr>
      </w:pPr>
      <w:r w:rsidRPr="002D603D">
        <w:rPr>
          <w:rFonts w:ascii="Calibri" w:hAnsi="Calibri"/>
        </w:rPr>
        <w:t>Burgess, G. H., Bruce, B. D., Cailliet, G. M., Goldman, K. J., Grubbs, R. D., Lowe, C. G., … O’Sullivan, J. B. (2014). A Re-Evaluation of the Size of the White Shark (</w:t>
      </w:r>
      <w:r w:rsidRPr="002D603D">
        <w:rPr>
          <w:rFonts w:ascii="Calibri" w:hAnsi="Calibri"/>
          <w:i/>
        </w:rPr>
        <w:t>Carcharodon carcharias</w:t>
      </w:r>
      <w:r w:rsidRPr="002D603D">
        <w:rPr>
          <w:rFonts w:ascii="Calibri" w:hAnsi="Calibri"/>
        </w:rPr>
        <w:t xml:space="preserve">) Population off California, USA. </w:t>
      </w:r>
      <w:r w:rsidRPr="002D603D">
        <w:rPr>
          <w:rFonts w:ascii="Calibri" w:hAnsi="Calibri"/>
          <w:i/>
          <w:iCs/>
        </w:rPr>
        <w:t>PLoS ONE</w:t>
      </w:r>
      <w:r w:rsidRPr="002D603D">
        <w:rPr>
          <w:rFonts w:ascii="Calibri" w:hAnsi="Calibri"/>
        </w:rPr>
        <w:t xml:space="preserve">, </w:t>
      </w:r>
      <w:r w:rsidRPr="002D603D">
        <w:rPr>
          <w:rFonts w:ascii="Calibri" w:hAnsi="Calibri"/>
          <w:i/>
          <w:iCs/>
        </w:rPr>
        <w:t>9</w:t>
      </w:r>
      <w:r w:rsidRPr="002D603D">
        <w:rPr>
          <w:rFonts w:ascii="Calibri" w:hAnsi="Calibri"/>
        </w:rPr>
        <w:t>(6), e98078. doi: 10.1371/journal.pone.0098078</w:t>
      </w:r>
    </w:p>
    <w:p w14:paraId="7481E1A0" w14:textId="1F66B0B8" w:rsidR="002D603D" w:rsidRPr="002D603D" w:rsidRDefault="002D603D" w:rsidP="006419F3">
      <w:pPr>
        <w:pStyle w:val="Bibliography"/>
        <w:spacing w:line="240" w:lineRule="auto"/>
        <w:rPr>
          <w:rFonts w:ascii="Calibri" w:hAnsi="Calibri"/>
        </w:rPr>
      </w:pPr>
      <w:r w:rsidRPr="002D603D">
        <w:rPr>
          <w:rFonts w:ascii="Calibri" w:hAnsi="Calibri"/>
        </w:rPr>
        <w:t xml:space="preserve">Commonwealth of Australia. (2013). </w:t>
      </w:r>
      <w:r w:rsidRPr="002D603D">
        <w:rPr>
          <w:rFonts w:ascii="Calibri" w:hAnsi="Calibri"/>
          <w:i/>
          <w:iCs/>
        </w:rPr>
        <w:t>Recovery Plan for the White Shark (Carcharodon carcharias).</w:t>
      </w:r>
      <w:r w:rsidRPr="002D603D">
        <w:rPr>
          <w:rFonts w:ascii="Calibri" w:hAnsi="Calibri"/>
        </w:rPr>
        <w:t xml:space="preserve"> Department of Sustainability, Environment, Water, Population and</w:t>
      </w:r>
      <w:r>
        <w:rPr>
          <w:rFonts w:ascii="Calibri" w:hAnsi="Calibri"/>
        </w:rPr>
        <w:t xml:space="preserve"> </w:t>
      </w:r>
      <w:r w:rsidRPr="002D603D">
        <w:rPr>
          <w:rFonts w:ascii="Calibri" w:hAnsi="Calibri"/>
        </w:rPr>
        <w:lastRenderedPageBreak/>
        <w:t>Communities. Retrieved from Department of Sustainability, Environment, Water, Population and</w:t>
      </w:r>
      <w:r>
        <w:rPr>
          <w:rFonts w:ascii="Calibri" w:hAnsi="Calibri"/>
        </w:rPr>
        <w:t xml:space="preserve"> </w:t>
      </w:r>
      <w:r w:rsidRPr="002D603D">
        <w:rPr>
          <w:rFonts w:ascii="Calibri" w:hAnsi="Calibri"/>
        </w:rPr>
        <w:t>Communities. website: http://tinyurl.com/zylhrnx</w:t>
      </w:r>
    </w:p>
    <w:p w14:paraId="35B9B6E1" w14:textId="1D012F4B" w:rsidR="002D603D" w:rsidRPr="002D603D" w:rsidRDefault="002D603D" w:rsidP="006419F3">
      <w:pPr>
        <w:pStyle w:val="Bibliography"/>
        <w:spacing w:line="240" w:lineRule="auto"/>
        <w:rPr>
          <w:rFonts w:ascii="Calibri" w:hAnsi="Calibri"/>
        </w:rPr>
      </w:pPr>
      <w:r w:rsidRPr="002D603D">
        <w:rPr>
          <w:rFonts w:ascii="Calibri" w:hAnsi="Calibri"/>
        </w:rPr>
        <w:t xml:space="preserve">Cortés, E. (2002). Incorporating uncertainty into demographic modelling: application to shark populations and their conservation. </w:t>
      </w:r>
      <w:r w:rsidRPr="002D603D">
        <w:rPr>
          <w:rFonts w:ascii="Calibri" w:hAnsi="Calibri"/>
          <w:i/>
          <w:iCs/>
        </w:rPr>
        <w:t>Conservation Biology</w:t>
      </w:r>
      <w:r w:rsidRPr="002D603D">
        <w:rPr>
          <w:rFonts w:ascii="Calibri" w:hAnsi="Calibri"/>
        </w:rPr>
        <w:t xml:space="preserve">, </w:t>
      </w:r>
      <w:r w:rsidRPr="002D603D">
        <w:rPr>
          <w:rFonts w:ascii="Calibri" w:hAnsi="Calibri"/>
          <w:i/>
          <w:iCs/>
        </w:rPr>
        <w:t>16</w:t>
      </w:r>
      <w:r w:rsidRPr="002D603D">
        <w:rPr>
          <w:rFonts w:ascii="Calibri" w:hAnsi="Calibri"/>
        </w:rPr>
        <w:t>(4), 1048–1062.</w:t>
      </w:r>
    </w:p>
    <w:p w14:paraId="30A9A40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Dalton, S., &amp; Peddemors, V. (2019). </w:t>
      </w:r>
      <w:r w:rsidRPr="002D603D">
        <w:rPr>
          <w:rFonts w:ascii="Calibri" w:hAnsi="Calibri"/>
          <w:i/>
          <w:iCs/>
        </w:rPr>
        <w:t>Shark Meshing (Bather Protection) Program 2018/19 Annual Performance Report</w:t>
      </w:r>
      <w:r w:rsidRPr="002D603D">
        <w:rPr>
          <w:rFonts w:ascii="Calibri" w:hAnsi="Calibri"/>
        </w:rPr>
        <w:t xml:space="preserve"> (No. INT19/109030). NSW Department of Primary Industries.</w:t>
      </w:r>
    </w:p>
    <w:p w14:paraId="7706E65A"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Do, C., Waples, R. S., Peel, D., Macbeth, G. M., Tillett, B. J., &amp; Ovenden, J. R. (2014). NeEstimator v2: re-implementation of software for the estimation of contemporary effective population size (Ne) from genetic data.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14</w:t>
      </w:r>
      <w:r w:rsidRPr="002D603D">
        <w:rPr>
          <w:rFonts w:ascii="Calibri" w:hAnsi="Calibri"/>
        </w:rPr>
        <w:t>(1), 209–214. doi: 10.1111/1755-0998.12157</w:t>
      </w:r>
    </w:p>
    <w:p w14:paraId="5EBFF8EA" w14:textId="77777777" w:rsidR="002D603D" w:rsidRPr="002D603D" w:rsidRDefault="002D603D" w:rsidP="006419F3">
      <w:pPr>
        <w:pStyle w:val="Bibliography"/>
        <w:spacing w:line="240" w:lineRule="auto"/>
        <w:rPr>
          <w:rFonts w:ascii="Calibri" w:hAnsi="Calibri"/>
        </w:rPr>
      </w:pPr>
      <w:r w:rsidRPr="002D603D">
        <w:rPr>
          <w:rFonts w:ascii="Calibri" w:hAnsi="Calibri"/>
        </w:rPr>
        <w:t>Domeier, M. L., &amp; Nasby-Lucas, N. (2013). Two-year migration of adult female white sharks (</w:t>
      </w:r>
      <w:r w:rsidRPr="002D603D">
        <w:rPr>
          <w:rFonts w:ascii="Calibri" w:hAnsi="Calibri"/>
          <w:i/>
        </w:rPr>
        <w:t>Carcharodon carcharias</w:t>
      </w:r>
      <w:r w:rsidRPr="002D603D">
        <w:rPr>
          <w:rFonts w:ascii="Calibri" w:hAnsi="Calibri"/>
        </w:rPr>
        <w:t xml:space="preserve">) reveals widely separated nursery areas and conservation concerns. </w:t>
      </w:r>
      <w:r w:rsidRPr="002D603D">
        <w:rPr>
          <w:rFonts w:ascii="Calibri" w:hAnsi="Calibri"/>
          <w:i/>
          <w:iCs/>
        </w:rPr>
        <w:t>Animal Biotelemetry</w:t>
      </w:r>
      <w:r w:rsidRPr="002D603D">
        <w:rPr>
          <w:rFonts w:ascii="Calibri" w:hAnsi="Calibri"/>
        </w:rPr>
        <w:t xml:space="preserve">, </w:t>
      </w:r>
      <w:r w:rsidRPr="002D603D">
        <w:rPr>
          <w:rFonts w:ascii="Calibri" w:hAnsi="Calibri"/>
          <w:i/>
          <w:iCs/>
        </w:rPr>
        <w:t>1</w:t>
      </w:r>
      <w:r w:rsidRPr="002D603D">
        <w:rPr>
          <w:rFonts w:ascii="Calibri" w:hAnsi="Calibri"/>
        </w:rPr>
        <w:t>(1), 2. doi: 10.1186/2050-3385-1-2</w:t>
      </w:r>
    </w:p>
    <w:p w14:paraId="05BD0A5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Dulvy, N. K., Fowler, S. L., Musick, J. A., Cavanagh, R. D., Kyne, P. M., Harrison, L. R., … White, W. T. (2014). Extinction risk and conservation of the world’s sharks and rays. </w:t>
      </w:r>
      <w:r w:rsidRPr="002D603D">
        <w:rPr>
          <w:rFonts w:ascii="Calibri" w:hAnsi="Calibri"/>
          <w:i/>
          <w:iCs/>
        </w:rPr>
        <w:t>ELife</w:t>
      </w:r>
      <w:r w:rsidRPr="002D603D">
        <w:rPr>
          <w:rFonts w:ascii="Calibri" w:hAnsi="Calibri"/>
        </w:rPr>
        <w:t xml:space="preserve">, </w:t>
      </w:r>
      <w:r w:rsidRPr="002D603D">
        <w:rPr>
          <w:rFonts w:ascii="Calibri" w:hAnsi="Calibri"/>
          <w:i/>
          <w:iCs/>
        </w:rPr>
        <w:t>3</w:t>
      </w:r>
      <w:r w:rsidRPr="002D603D">
        <w:rPr>
          <w:rFonts w:ascii="Calibri" w:hAnsi="Calibri"/>
        </w:rPr>
        <w:t>. doi: 10.7554/eLife.00590</w:t>
      </w:r>
    </w:p>
    <w:p w14:paraId="4042839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EPBC. (1999). Environment protection and biodiversity conservation act. </w:t>
      </w:r>
      <w:r w:rsidRPr="002D603D">
        <w:rPr>
          <w:rFonts w:ascii="Calibri" w:hAnsi="Calibri"/>
          <w:i/>
          <w:iCs/>
        </w:rPr>
        <w:t>Commonwealth of Australia</w:t>
      </w:r>
      <w:r w:rsidRPr="002D603D">
        <w:rPr>
          <w:rFonts w:ascii="Calibri" w:hAnsi="Calibri"/>
        </w:rPr>
        <w:t>.</w:t>
      </w:r>
    </w:p>
    <w:p w14:paraId="52BE5B5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FAO. (2000). </w:t>
      </w:r>
      <w:r w:rsidRPr="002D603D">
        <w:rPr>
          <w:rFonts w:ascii="Calibri" w:hAnsi="Calibri"/>
          <w:i/>
          <w:iCs/>
        </w:rPr>
        <w:t>The International Plan of Action for the Conservation and Management of Sharks.</w:t>
      </w:r>
      <w:r w:rsidRPr="002D603D">
        <w:rPr>
          <w:rFonts w:ascii="Calibri" w:hAnsi="Calibri"/>
        </w:rPr>
        <w:t xml:space="preserve"> Rome.</w:t>
      </w:r>
    </w:p>
    <w:p w14:paraId="6BC2261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(1996). Relationship of Genetic Variation to Population Size in Wildlife. </w:t>
      </w:r>
      <w:r w:rsidRPr="002D603D">
        <w:rPr>
          <w:rFonts w:ascii="Calibri" w:hAnsi="Calibri"/>
          <w:i/>
          <w:iCs/>
        </w:rPr>
        <w:t>Conservation Biology</w:t>
      </w:r>
      <w:r w:rsidRPr="002D603D">
        <w:rPr>
          <w:rFonts w:ascii="Calibri" w:hAnsi="Calibri"/>
        </w:rPr>
        <w:t xml:space="preserve">, </w:t>
      </w:r>
      <w:r w:rsidRPr="002D603D">
        <w:rPr>
          <w:rFonts w:ascii="Calibri" w:hAnsi="Calibri"/>
          <w:i/>
          <w:iCs/>
        </w:rPr>
        <w:t>10</w:t>
      </w:r>
      <w:r w:rsidRPr="002D603D">
        <w:rPr>
          <w:rFonts w:ascii="Calibri" w:hAnsi="Calibri"/>
        </w:rPr>
        <w:t>(6), 1500–1508. doi: 10.1046/j.1523-1739.1996.10061500.x</w:t>
      </w:r>
    </w:p>
    <w:p w14:paraId="123D11C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Frankham, R., Bradshaw, C. J. A., &amp; Brook, B. W. (2014). Genetics in conservation management: Revised recommendations for the 50/500 rules, Red List criteria and population viability analyses. </w:t>
      </w:r>
      <w:r w:rsidRPr="002D603D">
        <w:rPr>
          <w:rFonts w:ascii="Calibri" w:hAnsi="Calibri"/>
          <w:i/>
          <w:iCs/>
        </w:rPr>
        <w:t>Biological Conservation</w:t>
      </w:r>
      <w:r w:rsidRPr="002D603D">
        <w:rPr>
          <w:rFonts w:ascii="Calibri" w:hAnsi="Calibri"/>
        </w:rPr>
        <w:t xml:space="preserve">, </w:t>
      </w:r>
      <w:r w:rsidRPr="002D603D">
        <w:rPr>
          <w:rFonts w:ascii="Calibri" w:hAnsi="Calibri"/>
          <w:i/>
          <w:iCs/>
        </w:rPr>
        <w:t>170</w:t>
      </w:r>
      <w:r w:rsidRPr="002D603D">
        <w:rPr>
          <w:rFonts w:ascii="Calibri" w:hAnsi="Calibri"/>
        </w:rPr>
        <w:t>, 56–63. doi: 10.1016/j.biocon.2013.12.036</w:t>
      </w:r>
    </w:p>
    <w:p w14:paraId="4BDF169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Franklin, I. R. (1980). Evolutionary change in small populations. In M. E. Soulé &amp; B. A. Wilcox (Eds.), </w:t>
      </w:r>
      <w:r w:rsidRPr="002D603D">
        <w:rPr>
          <w:rFonts w:ascii="Calibri" w:hAnsi="Calibri"/>
          <w:i/>
          <w:iCs/>
        </w:rPr>
        <w:t>Evolutionary change in small populations.</w:t>
      </w:r>
      <w:r w:rsidRPr="002D603D">
        <w:rPr>
          <w:rFonts w:ascii="Calibri" w:hAnsi="Calibri"/>
        </w:rPr>
        <w:t xml:space="preserve"> (pp. 135–150). Sunderland: Sinauer.</w:t>
      </w:r>
    </w:p>
    <w:p w14:paraId="48738EC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Fujioka, E., &amp; Halpin, P. N. (2014). Spatio-temporal assessments of biodiversity in the high seas. </w:t>
      </w:r>
      <w:r w:rsidRPr="002D603D">
        <w:rPr>
          <w:rFonts w:ascii="Calibri" w:hAnsi="Calibri"/>
          <w:i/>
          <w:iCs/>
        </w:rPr>
        <w:t>Endangered Species Research</w:t>
      </w:r>
      <w:r w:rsidRPr="002D603D">
        <w:rPr>
          <w:rFonts w:ascii="Calibri" w:hAnsi="Calibri"/>
        </w:rPr>
        <w:t xml:space="preserve">, </w:t>
      </w:r>
      <w:r w:rsidRPr="002D603D">
        <w:rPr>
          <w:rFonts w:ascii="Calibri" w:hAnsi="Calibri"/>
          <w:i/>
          <w:iCs/>
        </w:rPr>
        <w:t>24</w:t>
      </w:r>
      <w:r w:rsidRPr="002D603D">
        <w:rPr>
          <w:rFonts w:ascii="Calibri" w:hAnsi="Calibri"/>
        </w:rPr>
        <w:t>(2), 181–190.</w:t>
      </w:r>
    </w:p>
    <w:p w14:paraId="1438566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Georges, A., Gruber, B., Pauly, G. B., White, D., Adams, M., Young, M. J., … Unmack, P. J. (2018). Genomewide SNP markers breathe new life into phylogeography and species delimitation for the problematic short-necked turtles (Chelidae: Emydura) of eastern Australia. </w:t>
      </w:r>
      <w:r w:rsidRPr="002D603D">
        <w:rPr>
          <w:rFonts w:ascii="Calibri" w:hAnsi="Calibri"/>
          <w:i/>
          <w:iCs/>
        </w:rPr>
        <w:t>Molecular Ecology</w:t>
      </w:r>
      <w:r w:rsidRPr="002D603D">
        <w:rPr>
          <w:rFonts w:ascii="Calibri" w:hAnsi="Calibri"/>
        </w:rPr>
        <w:t xml:space="preserve">, </w:t>
      </w:r>
      <w:r w:rsidRPr="002D603D">
        <w:rPr>
          <w:rFonts w:ascii="Calibri" w:hAnsi="Calibri"/>
          <w:i/>
          <w:iCs/>
        </w:rPr>
        <w:t>27</w:t>
      </w:r>
      <w:r w:rsidRPr="002D603D">
        <w:rPr>
          <w:rFonts w:ascii="Calibri" w:hAnsi="Calibri"/>
        </w:rPr>
        <w:t>(24), 5195–5213. doi: 10.1111/mec.14925</w:t>
      </w:r>
    </w:p>
    <w:p w14:paraId="5057BAE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Gore, M. A., Frey, P. H., Ormond, R. F., Allan, H., &amp; Gilkes, G. (2016). Use of photo-identification and mark-recapture methodology to assess basking shark (Cetorhinus maximus) populations. </w:t>
      </w:r>
      <w:r w:rsidRPr="002D603D">
        <w:rPr>
          <w:rFonts w:ascii="Calibri" w:hAnsi="Calibri"/>
          <w:i/>
          <w:iCs/>
        </w:rPr>
        <w:t>PloS One</w:t>
      </w:r>
      <w:r w:rsidRPr="002D603D">
        <w:rPr>
          <w:rFonts w:ascii="Calibri" w:hAnsi="Calibri"/>
        </w:rPr>
        <w:t xml:space="preserve">, </w:t>
      </w:r>
      <w:r w:rsidRPr="002D603D">
        <w:rPr>
          <w:rFonts w:ascii="Calibri" w:hAnsi="Calibri"/>
          <w:i/>
          <w:iCs/>
        </w:rPr>
        <w:t>11</w:t>
      </w:r>
      <w:r w:rsidRPr="002D603D">
        <w:rPr>
          <w:rFonts w:ascii="Calibri" w:hAnsi="Calibri"/>
        </w:rPr>
        <w:t>(3), e0150160. doi: 10.1371/journal.pone.0150160</w:t>
      </w:r>
    </w:p>
    <w:p w14:paraId="50A9478B" w14:textId="425E118C" w:rsidR="002D603D" w:rsidRPr="002D603D" w:rsidRDefault="002D603D" w:rsidP="006419F3">
      <w:pPr>
        <w:pStyle w:val="Bibliography"/>
        <w:spacing w:line="240" w:lineRule="auto"/>
        <w:rPr>
          <w:rFonts w:ascii="Calibri" w:hAnsi="Calibri"/>
        </w:rPr>
      </w:pPr>
      <w:r w:rsidRPr="002D603D">
        <w:rPr>
          <w:rFonts w:ascii="Calibri" w:hAnsi="Calibri"/>
        </w:rPr>
        <w:t xml:space="preserve">Gosselin, T. (2017). </w:t>
      </w:r>
      <w:r w:rsidRPr="002D603D">
        <w:rPr>
          <w:rFonts w:ascii="Calibri" w:hAnsi="Calibri"/>
          <w:i/>
          <w:iCs/>
        </w:rPr>
        <w:t>radi</w:t>
      </w:r>
      <w:r w:rsidR="006419F3">
        <w:rPr>
          <w:rFonts w:ascii="Calibri" w:hAnsi="Calibri"/>
          <w:i/>
          <w:iCs/>
        </w:rPr>
        <w:t xml:space="preserve">ator: RADseq Data Exploration, </w:t>
      </w:r>
      <w:r w:rsidRPr="002D603D">
        <w:rPr>
          <w:rFonts w:ascii="Calibri" w:hAnsi="Calibri"/>
          <w:i/>
          <w:iCs/>
        </w:rPr>
        <w:t xml:space="preserve"> Manipulation and Visualization using R</w:t>
      </w:r>
      <w:r w:rsidRPr="002D603D">
        <w:rPr>
          <w:rFonts w:ascii="Calibri" w:hAnsi="Calibri"/>
        </w:rPr>
        <w:t>. R package version   0.0.5 https://github.com/thierrygosselin/radiator.</w:t>
      </w:r>
    </w:p>
    <w:p w14:paraId="092A785D" w14:textId="77777777" w:rsidR="002D603D" w:rsidRPr="002D603D" w:rsidRDefault="002D603D" w:rsidP="006419F3">
      <w:pPr>
        <w:pStyle w:val="Bibliography"/>
        <w:spacing w:line="240" w:lineRule="auto"/>
        <w:rPr>
          <w:rFonts w:ascii="Calibri" w:hAnsi="Calibri"/>
        </w:rPr>
      </w:pPr>
      <w:r w:rsidRPr="00621923">
        <w:rPr>
          <w:rFonts w:ascii="Calibri" w:hAnsi="Calibri"/>
          <w:lang w:val="fr-FR"/>
          <w:rPrChange w:id="30" w:author="Davenport, Danielle" w:date="2024-01-24T15:45:00Z">
            <w:rPr>
              <w:rFonts w:ascii="Calibri" w:hAnsi="Calibri"/>
            </w:rPr>
          </w:rPrChange>
        </w:rPr>
        <w:t xml:space="preserve">Goudet, J., Jombart, T., &amp; Goudet, M. J. (2015). </w:t>
      </w:r>
      <w:r w:rsidRPr="002D603D">
        <w:rPr>
          <w:rFonts w:ascii="Calibri" w:hAnsi="Calibri"/>
        </w:rPr>
        <w:t xml:space="preserve">Package ‘hierfstat.’ </w:t>
      </w:r>
      <w:r w:rsidRPr="002D603D">
        <w:rPr>
          <w:rFonts w:ascii="Calibri" w:hAnsi="Calibri"/>
          <w:i/>
          <w:iCs/>
        </w:rPr>
        <w:t>R Package Version 0.04-22. Retrieved from Http://Www. r-Project. Org, Http://Github. Com/Jgx65/Hierfstat</w:t>
      </w:r>
      <w:r w:rsidRPr="002D603D">
        <w:rPr>
          <w:rFonts w:ascii="Calibri" w:hAnsi="Calibri"/>
        </w:rPr>
        <w:t>.</w:t>
      </w:r>
    </w:p>
    <w:p w14:paraId="3D584B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Gubili, C., Bilgin, R., Kalkan, E., Karhan, S. Ü., Jones, C. S., Sims, D. W., … Noble, L. R. (2010). Antipodean white sharks on a Mediterranean walkabout? Historical dispersal leads to </w:t>
      </w:r>
      <w:r w:rsidRPr="002D603D">
        <w:rPr>
          <w:rFonts w:ascii="Calibri" w:hAnsi="Calibri"/>
        </w:rPr>
        <w:lastRenderedPageBreak/>
        <w:t xml:space="preserve">genetic discontinuity and an endangered anomalous population.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278</w:t>
      </w:r>
      <w:r w:rsidRPr="002D603D">
        <w:rPr>
          <w:rFonts w:ascii="Calibri" w:hAnsi="Calibri"/>
        </w:rPr>
        <w:t>(1712), 1679–1686. doi: 10.1098/rspb.2010.1856</w:t>
      </w:r>
    </w:p>
    <w:p w14:paraId="7F58EED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Heupel, M., Knip, D., Simpfendorfer, C., &amp; Dulvy, N. (2014). Sizing up the ecological role of sharks as predators. </w:t>
      </w:r>
      <w:r w:rsidRPr="002D603D">
        <w:rPr>
          <w:rFonts w:ascii="Calibri" w:hAnsi="Calibri"/>
          <w:i/>
          <w:iCs/>
        </w:rPr>
        <w:t>Marine Ecology Progress Series</w:t>
      </w:r>
      <w:r w:rsidRPr="002D603D">
        <w:rPr>
          <w:rFonts w:ascii="Calibri" w:hAnsi="Calibri"/>
        </w:rPr>
        <w:t xml:space="preserve">, </w:t>
      </w:r>
      <w:r w:rsidRPr="002D603D">
        <w:rPr>
          <w:rFonts w:ascii="Calibri" w:hAnsi="Calibri"/>
          <w:i/>
          <w:iCs/>
        </w:rPr>
        <w:t>495</w:t>
      </w:r>
      <w:r w:rsidRPr="002D603D">
        <w:rPr>
          <w:rFonts w:ascii="Calibri" w:hAnsi="Calibri"/>
        </w:rPr>
        <w:t>, 291–298. doi: 10.3354/meps10597</w:t>
      </w:r>
    </w:p>
    <w:p w14:paraId="11CEB7A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(1974). Estimation of linkage disequilibrium in randomly mating populations. </w:t>
      </w:r>
      <w:r w:rsidRPr="002D603D">
        <w:rPr>
          <w:rFonts w:ascii="Calibri" w:hAnsi="Calibri"/>
          <w:i/>
          <w:iCs/>
        </w:rPr>
        <w:t>Heredity</w:t>
      </w:r>
      <w:r w:rsidRPr="002D603D">
        <w:rPr>
          <w:rFonts w:ascii="Calibri" w:hAnsi="Calibri"/>
        </w:rPr>
        <w:t xml:space="preserve">, </w:t>
      </w:r>
      <w:r w:rsidRPr="002D603D">
        <w:rPr>
          <w:rFonts w:ascii="Calibri" w:hAnsi="Calibri"/>
          <w:i/>
          <w:iCs/>
        </w:rPr>
        <w:t>33</w:t>
      </w:r>
      <w:r w:rsidRPr="002D603D">
        <w:rPr>
          <w:rFonts w:ascii="Calibri" w:hAnsi="Calibri"/>
        </w:rPr>
        <w:t>(2), 229. doi: 10.1038/hdy.1974.89</w:t>
      </w:r>
    </w:p>
    <w:p w14:paraId="4268083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 W. G. (1981). Estimation of effective population size from data on linkage disequilibrium. </w:t>
      </w:r>
      <w:r w:rsidRPr="002D603D">
        <w:rPr>
          <w:rFonts w:ascii="Calibri" w:hAnsi="Calibri"/>
          <w:i/>
          <w:iCs/>
        </w:rPr>
        <w:t>Genetical Research</w:t>
      </w:r>
      <w:r w:rsidRPr="002D603D">
        <w:rPr>
          <w:rFonts w:ascii="Calibri" w:hAnsi="Calibri"/>
        </w:rPr>
        <w:t xml:space="preserve">, </w:t>
      </w:r>
      <w:r w:rsidRPr="002D603D">
        <w:rPr>
          <w:rFonts w:ascii="Calibri" w:hAnsi="Calibri"/>
          <w:i/>
          <w:iCs/>
        </w:rPr>
        <w:t>38</w:t>
      </w:r>
      <w:r w:rsidRPr="002D603D">
        <w:rPr>
          <w:rFonts w:ascii="Calibri" w:hAnsi="Calibri"/>
        </w:rPr>
        <w:t>(03). doi: 10.1017/S0016672300020553</w:t>
      </w:r>
    </w:p>
    <w:p w14:paraId="2C0EEBB6"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Hillary, R. M., Bravington, M. V., Patterson, T. A., Grewe, P., Bradford, R., Feutry, P., … Bruce, B. D. (2018). Genetic relatedness reveals total population size of white sharks in eastern Australia and New Zealand. </w:t>
      </w:r>
      <w:r w:rsidRPr="002D603D">
        <w:rPr>
          <w:rFonts w:ascii="Calibri" w:hAnsi="Calibri"/>
          <w:i/>
          <w:iCs/>
        </w:rPr>
        <w:t>Scientific Reports</w:t>
      </w:r>
      <w:r w:rsidRPr="002D603D">
        <w:rPr>
          <w:rFonts w:ascii="Calibri" w:hAnsi="Calibri"/>
        </w:rPr>
        <w:t xml:space="preserve">, </w:t>
      </w:r>
      <w:r w:rsidRPr="002D603D">
        <w:rPr>
          <w:rFonts w:ascii="Calibri" w:hAnsi="Calibri"/>
          <w:i/>
          <w:iCs/>
        </w:rPr>
        <w:t>8</w:t>
      </w:r>
      <w:r w:rsidRPr="002D603D">
        <w:rPr>
          <w:rFonts w:ascii="Calibri" w:hAnsi="Calibri"/>
        </w:rPr>
        <w:t>(1). doi: 10.1038/s41598-018-20593-w</w:t>
      </w:r>
    </w:p>
    <w:p w14:paraId="5375698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Hutchings, J. A., Myers, R. A., García, V. B., Lucifora, L. O., &amp; Kuparinen, A. (2012). Life-history correlates of extinction risk and recovery potential.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22</w:t>
      </w:r>
      <w:r w:rsidRPr="002D603D">
        <w:rPr>
          <w:rFonts w:ascii="Calibri" w:hAnsi="Calibri"/>
        </w:rPr>
        <w:t>(4), 1061–1067. doi: 10.1890/11-1313.1</w:t>
      </w:r>
    </w:p>
    <w:p w14:paraId="5A5E33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Jacoby, D. M., Croft, D. P., &amp; Sims, D. W. (2012). Social behaviour in sharks and rays: analysis, patterns and implications for conservation. </w:t>
      </w:r>
      <w:r w:rsidRPr="002D603D">
        <w:rPr>
          <w:rFonts w:ascii="Calibri" w:hAnsi="Calibri"/>
          <w:i/>
          <w:iCs/>
        </w:rPr>
        <w:t>Fish and Fisheries</w:t>
      </w:r>
      <w:r w:rsidRPr="002D603D">
        <w:rPr>
          <w:rFonts w:ascii="Calibri" w:hAnsi="Calibri"/>
        </w:rPr>
        <w:t xml:space="preserve">, </w:t>
      </w:r>
      <w:r w:rsidRPr="002D603D">
        <w:rPr>
          <w:rFonts w:ascii="Calibri" w:hAnsi="Calibri"/>
          <w:i/>
          <w:iCs/>
        </w:rPr>
        <w:t>13</w:t>
      </w:r>
      <w:r w:rsidRPr="002D603D">
        <w:rPr>
          <w:rFonts w:ascii="Calibri" w:hAnsi="Calibri"/>
        </w:rPr>
        <w:t>(4), 399–417. doi: 10.1111/j.1467-2979.2011.00436.x</w:t>
      </w:r>
    </w:p>
    <w:p w14:paraId="6AF0CF81"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Jombart, T., Devillard, S., &amp; Balloux, F. (2010). Discriminant analysis of principal components: a new method for the analysis of genetically structured populations. </w:t>
      </w:r>
      <w:r w:rsidRPr="002D603D">
        <w:rPr>
          <w:rFonts w:ascii="Calibri" w:hAnsi="Calibri"/>
          <w:i/>
          <w:iCs/>
        </w:rPr>
        <w:t>BMC Genetics</w:t>
      </w:r>
      <w:r w:rsidRPr="002D603D">
        <w:rPr>
          <w:rFonts w:ascii="Calibri" w:hAnsi="Calibri"/>
        </w:rPr>
        <w:t xml:space="preserve">, </w:t>
      </w:r>
      <w:r w:rsidRPr="002D603D">
        <w:rPr>
          <w:rFonts w:ascii="Calibri" w:hAnsi="Calibri"/>
          <w:i/>
          <w:iCs/>
        </w:rPr>
        <w:t>11</w:t>
      </w:r>
      <w:r w:rsidRPr="002D603D">
        <w:rPr>
          <w:rFonts w:ascii="Calibri" w:hAnsi="Calibri"/>
        </w:rPr>
        <w:t>(1), 94. doi: 10.1186/1471-2156-11-94</w:t>
      </w:r>
    </w:p>
    <w:p w14:paraId="33558465" w14:textId="77777777" w:rsidR="002D603D" w:rsidRPr="002D603D" w:rsidRDefault="002D603D" w:rsidP="006419F3">
      <w:pPr>
        <w:pStyle w:val="Bibliography"/>
        <w:spacing w:line="240" w:lineRule="auto"/>
        <w:rPr>
          <w:rFonts w:ascii="Calibri" w:hAnsi="Calibri"/>
        </w:rPr>
      </w:pPr>
      <w:r w:rsidRPr="002D603D">
        <w:rPr>
          <w:rFonts w:ascii="Calibri" w:hAnsi="Calibri"/>
        </w:rPr>
        <w:t>Jones, A. T., Lavery, S. D., Le Port, A., Wang, Y. G., Blower, D. C., &amp; Ovenden, J. (2019). Sweepstakes reproductive success is absent in a New Zealand snapper (</w:t>
      </w:r>
      <w:r w:rsidRPr="002D603D">
        <w:rPr>
          <w:rFonts w:ascii="Calibri" w:hAnsi="Calibri"/>
          <w:i/>
        </w:rPr>
        <w:t>Chrysophrus auratus</w:t>
      </w:r>
      <w:r w:rsidRPr="002D603D">
        <w:rPr>
          <w:rFonts w:ascii="Calibri" w:hAnsi="Calibri"/>
        </w:rPr>
        <w:t xml:space="preserve">) population protected from fishing despite “tiny” Ne/N ratios elsewhere. </w:t>
      </w:r>
      <w:r w:rsidRPr="002D603D">
        <w:rPr>
          <w:rFonts w:ascii="Calibri" w:hAnsi="Calibri"/>
          <w:i/>
          <w:iCs/>
        </w:rPr>
        <w:t>Molecular Ecology</w:t>
      </w:r>
      <w:r w:rsidRPr="002D603D">
        <w:rPr>
          <w:rFonts w:ascii="Calibri" w:hAnsi="Calibri"/>
        </w:rPr>
        <w:t xml:space="preserve">, </w:t>
      </w:r>
      <w:r w:rsidRPr="002D603D">
        <w:rPr>
          <w:rFonts w:ascii="Calibri" w:hAnsi="Calibri"/>
          <w:i/>
          <w:iCs/>
        </w:rPr>
        <w:t>28</w:t>
      </w:r>
      <w:r w:rsidRPr="002D603D">
        <w:rPr>
          <w:rFonts w:ascii="Calibri" w:hAnsi="Calibri"/>
        </w:rPr>
        <w:t>(12), 2986–2995. doi: 10.1111/mec.15130</w:t>
      </w:r>
    </w:p>
    <w:p w14:paraId="72C4EC5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Jones, A. T., Ovenden, J. R., &amp; Wang, Y.-G. (2016). Improved confidence intervals for the linkage disequilibrium method for estimating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217–223. doi: 10.1038/hdy.2016.19</w:t>
      </w:r>
    </w:p>
    <w:p w14:paraId="07AB6A5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Kilian, A., Wenzl, P., Huttner, E., Carling, J., Xia, L., Blois, H., … Uszynski, G. (2012). Diversity Arrays Technology: A Generic Genome Profiling Technology on Open Platforms. In F. Pompanon &amp; A. Bonin (Eds.), </w:t>
      </w:r>
      <w:r w:rsidRPr="002D603D">
        <w:rPr>
          <w:rFonts w:ascii="Calibri" w:hAnsi="Calibri"/>
          <w:i/>
          <w:iCs/>
        </w:rPr>
        <w:t>Data Production and Analysis in Population Genomics</w:t>
      </w:r>
      <w:r w:rsidRPr="002D603D">
        <w:rPr>
          <w:rFonts w:ascii="Calibri" w:hAnsi="Calibri"/>
        </w:rPr>
        <w:t xml:space="preserve"> (Vol. 888, pp. 67–89). Totowa, NJ: Humana Press. doi: 10.1007/978-1-61779-870-2_5</w:t>
      </w:r>
    </w:p>
    <w:p w14:paraId="561AA5E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Last, P., &amp; Stevens, J. (2009). </w:t>
      </w:r>
      <w:r w:rsidRPr="002D603D">
        <w:rPr>
          <w:rFonts w:ascii="Calibri" w:hAnsi="Calibri"/>
          <w:i/>
          <w:iCs/>
        </w:rPr>
        <w:t>Sharks and rays of Australia</w:t>
      </w:r>
      <w:r w:rsidRPr="002D603D">
        <w:rPr>
          <w:rFonts w:ascii="Calibri" w:hAnsi="Calibri"/>
        </w:rPr>
        <w:t>. Australia: CSIRO.</w:t>
      </w:r>
    </w:p>
    <w:p w14:paraId="575C62A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Lindenmayer, D., Woinarski, J., Legge, S., Southwell, D., Lavery, T., Robinson, N., … Wintle, B. (2020). A checklist of attributes for effective monitoring of threatened species and threatened ecosystems. </w:t>
      </w:r>
      <w:r w:rsidRPr="002D603D">
        <w:rPr>
          <w:rFonts w:ascii="Calibri" w:hAnsi="Calibri"/>
          <w:i/>
          <w:iCs/>
        </w:rPr>
        <w:t>Journal of Environmental Management</w:t>
      </w:r>
      <w:r w:rsidRPr="002D603D">
        <w:rPr>
          <w:rFonts w:ascii="Calibri" w:hAnsi="Calibri"/>
        </w:rPr>
        <w:t xml:space="preserve">, </w:t>
      </w:r>
      <w:r w:rsidRPr="002D603D">
        <w:rPr>
          <w:rFonts w:ascii="Calibri" w:hAnsi="Calibri"/>
          <w:i/>
          <w:iCs/>
        </w:rPr>
        <w:t>262</w:t>
      </w:r>
      <w:r w:rsidRPr="002D603D">
        <w:rPr>
          <w:rFonts w:ascii="Calibri" w:hAnsi="Calibri"/>
        </w:rPr>
        <w:t>, 110312. doi: 10.1016/j.jenvman.2020.110312</w:t>
      </w:r>
    </w:p>
    <w:p w14:paraId="0E411CDA" w14:textId="186EC7D5" w:rsidR="002D603D" w:rsidRPr="002D603D" w:rsidRDefault="002D603D" w:rsidP="006419F3">
      <w:pPr>
        <w:pStyle w:val="Bibliography"/>
        <w:spacing w:line="240" w:lineRule="auto"/>
        <w:rPr>
          <w:rFonts w:ascii="Calibri" w:hAnsi="Calibri"/>
        </w:rPr>
      </w:pPr>
      <w:r w:rsidRPr="002D603D">
        <w:rPr>
          <w:rFonts w:ascii="Calibri" w:hAnsi="Calibri"/>
        </w:rPr>
        <w:t xml:space="preserve">Luu, K., Bazin, E., &amp; Blum, M. G. B. (2017). pcadapt: an R package to perform genome scans for selection based on principal component analysis.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17</w:t>
      </w:r>
      <w:r w:rsidRPr="002D603D">
        <w:rPr>
          <w:rFonts w:ascii="Calibri" w:hAnsi="Calibri"/>
        </w:rPr>
        <w:t>(1), 67–77. doi: 10.1111/1755-0998.12592</w:t>
      </w:r>
    </w:p>
    <w:p w14:paraId="72FC808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Macbeth, G. M., Broderick, D., Ovenden, J. R., &amp; Buckworth, R. C. (2011). Likelihood-based genetic mark--recapture estimates when genotype samples are incomplete and contain </w:t>
      </w:r>
      <w:r w:rsidRPr="002D603D">
        <w:rPr>
          <w:rFonts w:ascii="Calibri" w:hAnsi="Calibri"/>
        </w:rPr>
        <w:lastRenderedPageBreak/>
        <w:t xml:space="preserve">typing errors. </w:t>
      </w:r>
      <w:r w:rsidRPr="002D603D">
        <w:rPr>
          <w:rFonts w:ascii="Calibri" w:hAnsi="Calibri"/>
          <w:i/>
          <w:iCs/>
        </w:rPr>
        <w:t>Theoretical Population Biology</w:t>
      </w:r>
      <w:r w:rsidRPr="002D603D">
        <w:rPr>
          <w:rFonts w:ascii="Calibri" w:hAnsi="Calibri"/>
        </w:rPr>
        <w:t xml:space="preserve">, </w:t>
      </w:r>
      <w:r w:rsidRPr="002D603D">
        <w:rPr>
          <w:rFonts w:ascii="Calibri" w:hAnsi="Calibri"/>
          <w:i/>
          <w:iCs/>
        </w:rPr>
        <w:t>80</w:t>
      </w:r>
      <w:r w:rsidRPr="002D603D">
        <w:rPr>
          <w:rFonts w:ascii="Calibri" w:hAnsi="Calibri"/>
        </w:rPr>
        <w:t>(3), 185–196. doi: 10.1016/j.tpb.2011.06.006</w:t>
      </w:r>
    </w:p>
    <w:p w14:paraId="7A9E11F1" w14:textId="3BD1CA08" w:rsidR="008729FC" w:rsidRPr="008729FC" w:rsidRDefault="008729FC" w:rsidP="008729FC">
      <w:pPr>
        <w:pStyle w:val="Bibliography"/>
        <w:spacing w:line="240" w:lineRule="auto"/>
        <w:rPr>
          <w:rFonts w:ascii="Calibri" w:hAnsi="Calibri"/>
        </w:rPr>
      </w:pPr>
      <w:r w:rsidRPr="008729FC">
        <w:rPr>
          <w:rFonts w:ascii="Calibri" w:hAnsi="Calibri"/>
        </w:rPr>
        <w:t>Mijangos, J. L., Gruber, B., Berry, O., Pacioni, C., &amp; Georges, A.</w:t>
      </w:r>
      <w:r>
        <w:rPr>
          <w:rFonts w:ascii="Calibri" w:hAnsi="Calibri"/>
        </w:rPr>
        <w:t xml:space="preserve"> </w:t>
      </w:r>
      <w:r w:rsidRPr="008729FC">
        <w:rPr>
          <w:rFonts w:ascii="Calibri" w:hAnsi="Calibri"/>
        </w:rPr>
        <w:t>(2022). dartR v2: An accessible genetic analysis platform for</w:t>
      </w:r>
      <w:r>
        <w:rPr>
          <w:rFonts w:ascii="Calibri" w:hAnsi="Calibri"/>
        </w:rPr>
        <w:t xml:space="preserve"> c</w:t>
      </w:r>
      <w:r w:rsidRPr="008729FC">
        <w:rPr>
          <w:rFonts w:ascii="Calibri" w:hAnsi="Calibri"/>
        </w:rPr>
        <w:t>onservation, ecology and</w:t>
      </w:r>
      <w:r>
        <w:rPr>
          <w:rFonts w:ascii="Calibri" w:hAnsi="Calibri"/>
        </w:rPr>
        <w:t xml:space="preserve"> </w:t>
      </w:r>
      <w:r w:rsidRPr="008729FC">
        <w:rPr>
          <w:rFonts w:ascii="Calibri" w:hAnsi="Calibri"/>
        </w:rPr>
        <w:t>agriculture. Methods in Ecology and</w:t>
      </w:r>
      <w:r>
        <w:rPr>
          <w:rFonts w:ascii="Calibri" w:hAnsi="Calibri"/>
        </w:rPr>
        <w:t xml:space="preserve"> </w:t>
      </w:r>
      <w:r w:rsidRPr="008729FC">
        <w:rPr>
          <w:rFonts w:ascii="Calibri" w:hAnsi="Calibri"/>
        </w:rPr>
        <w:t xml:space="preserve">Evolution. </w:t>
      </w:r>
      <w:r>
        <w:rPr>
          <w:rFonts w:ascii="Calibri" w:hAnsi="Calibri"/>
        </w:rPr>
        <w:t>doi:</w:t>
      </w:r>
      <w:r w:rsidRPr="008729FC">
        <w:rPr>
          <w:rFonts w:ascii="Calibri" w:hAnsi="Calibri"/>
        </w:rPr>
        <w:t>10.1111/2041-210X.1391</w:t>
      </w:r>
    </w:p>
    <w:p w14:paraId="5BDCAB9D" w14:textId="67B3FB6F" w:rsidR="002D603D" w:rsidRPr="002D603D" w:rsidRDefault="002D603D" w:rsidP="006419F3">
      <w:pPr>
        <w:pStyle w:val="Bibliography"/>
        <w:spacing w:line="240" w:lineRule="auto"/>
        <w:rPr>
          <w:rFonts w:ascii="Calibri" w:hAnsi="Calibri"/>
        </w:rPr>
      </w:pPr>
      <w:r w:rsidRPr="002D603D">
        <w:rPr>
          <w:rFonts w:ascii="Calibri" w:hAnsi="Calibri"/>
        </w:rPr>
        <w:t xml:space="preserve">Mollet, H., &amp; Cailliet, G. (2002). Comparative population demography of elasmobranchs using life history tables, Leslie matrices and stage-based matrix models.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53</w:t>
      </w:r>
      <w:r w:rsidRPr="002D603D">
        <w:rPr>
          <w:rFonts w:ascii="Calibri" w:hAnsi="Calibri"/>
        </w:rPr>
        <w:t>(2), 503–515. doi: 10.1071/MF01083</w:t>
      </w:r>
    </w:p>
    <w:p w14:paraId="3BB092C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Mollet, H., Cliff, G., Pratt, H., &amp; Stevens, J. (2000). Reproductive biology of the female shortfin mako, </w:t>
      </w:r>
      <w:r w:rsidRPr="002D603D">
        <w:rPr>
          <w:rFonts w:ascii="Calibri" w:hAnsi="Calibri"/>
          <w:i/>
        </w:rPr>
        <w:t>Isurus oxyrinchus</w:t>
      </w:r>
      <w:r w:rsidRPr="002D603D">
        <w:rPr>
          <w:rFonts w:ascii="Calibri" w:hAnsi="Calibri"/>
        </w:rPr>
        <w:t xml:space="preserve"> Rafinesque, 1810, with comments on the embryonic development of lamnoids. </w:t>
      </w:r>
      <w:r w:rsidRPr="002D603D">
        <w:rPr>
          <w:rFonts w:ascii="Calibri" w:hAnsi="Calibri"/>
          <w:i/>
          <w:iCs/>
        </w:rPr>
        <w:t>Fishery Bulletin</w:t>
      </w:r>
      <w:r w:rsidRPr="002D603D">
        <w:rPr>
          <w:rFonts w:ascii="Calibri" w:hAnsi="Calibri"/>
        </w:rPr>
        <w:t>, (2).</w:t>
      </w:r>
    </w:p>
    <w:p w14:paraId="7FFAE57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Nunney, L. (1996). The influence of variation in female fecundity on effective population size. </w:t>
      </w:r>
      <w:r w:rsidRPr="002D603D">
        <w:rPr>
          <w:rFonts w:ascii="Calibri" w:hAnsi="Calibri"/>
          <w:i/>
          <w:iCs/>
        </w:rPr>
        <w:t>Biological Journal of the Linnean Society</w:t>
      </w:r>
      <w:r w:rsidRPr="002D603D">
        <w:rPr>
          <w:rFonts w:ascii="Calibri" w:hAnsi="Calibri"/>
        </w:rPr>
        <w:t xml:space="preserve">, </w:t>
      </w:r>
      <w:r w:rsidRPr="002D603D">
        <w:rPr>
          <w:rFonts w:ascii="Calibri" w:hAnsi="Calibri"/>
          <w:i/>
          <w:iCs/>
        </w:rPr>
        <w:t>59</w:t>
      </w:r>
      <w:r w:rsidRPr="002D603D">
        <w:rPr>
          <w:rFonts w:ascii="Calibri" w:hAnsi="Calibri"/>
        </w:rPr>
        <w:t>(4), 411–425. doi: 10.1111/j.1095-8312.1996.tb01474.x</w:t>
      </w:r>
    </w:p>
    <w:p w14:paraId="5741903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Nunziata, S. O., &amp; Weisrock, D. W. (2018). Estimation of contemporary effective population size and population declines using RAD sequence data. </w:t>
      </w:r>
      <w:r w:rsidRPr="002D603D">
        <w:rPr>
          <w:rFonts w:ascii="Calibri" w:hAnsi="Calibri"/>
          <w:i/>
          <w:iCs/>
        </w:rPr>
        <w:t>Heredity</w:t>
      </w:r>
      <w:r w:rsidRPr="002D603D">
        <w:rPr>
          <w:rFonts w:ascii="Calibri" w:hAnsi="Calibri"/>
        </w:rPr>
        <w:t xml:space="preserve">, </w:t>
      </w:r>
      <w:r w:rsidRPr="002D603D">
        <w:rPr>
          <w:rFonts w:ascii="Calibri" w:hAnsi="Calibri"/>
          <w:i/>
          <w:iCs/>
        </w:rPr>
        <w:t>120</w:t>
      </w:r>
      <w:r w:rsidRPr="002D603D">
        <w:rPr>
          <w:rFonts w:ascii="Calibri" w:hAnsi="Calibri"/>
        </w:rPr>
        <w:t>(3), 196–207. doi: 10.1038/s41437-017-0037-y</w:t>
      </w:r>
    </w:p>
    <w:p w14:paraId="0945AE27" w14:textId="7A71FE52" w:rsidR="002D603D" w:rsidRPr="002D603D" w:rsidRDefault="002D603D" w:rsidP="006419F3">
      <w:pPr>
        <w:pStyle w:val="Bibliography"/>
        <w:spacing w:line="240" w:lineRule="auto"/>
        <w:rPr>
          <w:rFonts w:ascii="Calibri" w:hAnsi="Calibri"/>
        </w:rPr>
      </w:pPr>
      <w:r w:rsidRPr="002D603D">
        <w:rPr>
          <w:rFonts w:ascii="Calibri" w:hAnsi="Calibri"/>
        </w:rPr>
        <w:t xml:space="preserve">O’Connor, J. (2011). </w:t>
      </w:r>
      <w:r w:rsidRPr="002D603D">
        <w:rPr>
          <w:rFonts w:ascii="Calibri" w:hAnsi="Calibri"/>
          <w:i/>
          <w:iCs/>
        </w:rPr>
        <w:t>Age, Growth and Movement Signatures of the White Shark</w:t>
      </w:r>
      <w:r>
        <w:rPr>
          <w:rFonts w:ascii="Calibri" w:hAnsi="Calibri"/>
          <w:i/>
          <w:iCs/>
        </w:rPr>
        <w:t xml:space="preserve"> </w:t>
      </w:r>
      <w:r w:rsidRPr="002D603D">
        <w:rPr>
          <w:rFonts w:ascii="Calibri" w:hAnsi="Calibri"/>
          <w:i/>
          <w:iCs/>
        </w:rPr>
        <w:t>(Carcharodon Carcharias) in Southern Australia. School of the Environment, T</w:t>
      </w:r>
      <w:r w:rsidRPr="002D603D">
        <w:rPr>
          <w:rFonts w:ascii="Calibri" w:hAnsi="Calibri"/>
        </w:rPr>
        <w:t>. The University of Technology, Sydney.</w:t>
      </w:r>
    </w:p>
    <w:p w14:paraId="5136B56E" w14:textId="77777777" w:rsidR="002D603D" w:rsidRPr="002D603D" w:rsidRDefault="002D603D" w:rsidP="006419F3">
      <w:pPr>
        <w:pStyle w:val="Bibliography"/>
        <w:spacing w:line="240" w:lineRule="auto"/>
        <w:rPr>
          <w:rFonts w:ascii="Calibri" w:hAnsi="Calibri"/>
        </w:rPr>
      </w:pPr>
      <w:r w:rsidRPr="002D603D">
        <w:rPr>
          <w:rFonts w:ascii="Calibri" w:hAnsi="Calibri"/>
        </w:rPr>
        <w:t>O’Leary, S. J., Feldheim, K. A., Fields, A. T., Natanson, L. J., Wintner, S., Hussey, N., … Chapman, D. D. (2015). Genetic Diversity of White Sharks,</w:t>
      </w:r>
      <w:r w:rsidRPr="002D603D">
        <w:rPr>
          <w:rFonts w:ascii="Calibri" w:hAnsi="Calibri"/>
          <w:i/>
        </w:rPr>
        <w:t xml:space="preserve"> Carcharodon carcharias</w:t>
      </w:r>
      <w:r w:rsidRPr="002D603D">
        <w:rPr>
          <w:rFonts w:ascii="Calibri" w:hAnsi="Calibri"/>
        </w:rPr>
        <w:t xml:space="preserve">, in the Northwest Atlantic and Southern Africa. </w:t>
      </w:r>
      <w:r w:rsidRPr="002D603D">
        <w:rPr>
          <w:rFonts w:ascii="Calibri" w:hAnsi="Calibri"/>
          <w:i/>
          <w:iCs/>
        </w:rPr>
        <w:t>Journal of Heredity</w:t>
      </w:r>
      <w:r w:rsidRPr="002D603D">
        <w:rPr>
          <w:rFonts w:ascii="Calibri" w:hAnsi="Calibri"/>
        </w:rPr>
        <w:t xml:space="preserve">, </w:t>
      </w:r>
      <w:r w:rsidRPr="002D603D">
        <w:rPr>
          <w:rFonts w:ascii="Calibri" w:hAnsi="Calibri"/>
          <w:i/>
          <w:iCs/>
        </w:rPr>
        <w:t>106</w:t>
      </w:r>
      <w:r w:rsidRPr="002D603D">
        <w:rPr>
          <w:rFonts w:ascii="Calibri" w:hAnsi="Calibri"/>
        </w:rPr>
        <w:t>(3), 258–265. doi: 10.1093/jhered/esv001</w:t>
      </w:r>
    </w:p>
    <w:p w14:paraId="3ADB1DB2"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O’Leary, S. J., Puritz, J. B., Willis, S. C., Hollenbeck, C. M., &amp; Portnoy, D. S. (2018). These aren’t the loci you’re looking for: Principles of effective SNP filtering for molecular ecologists. </w:t>
      </w:r>
      <w:r w:rsidRPr="002D603D">
        <w:rPr>
          <w:rFonts w:ascii="Calibri" w:hAnsi="Calibri"/>
          <w:i/>
          <w:iCs/>
        </w:rPr>
        <w:t>Molecular Ecology</w:t>
      </w:r>
      <w:r w:rsidRPr="002D603D">
        <w:rPr>
          <w:rFonts w:ascii="Calibri" w:hAnsi="Calibri"/>
        </w:rPr>
        <w:t>. doi: 10.1111/mec.14792</w:t>
      </w:r>
    </w:p>
    <w:p w14:paraId="030EFC4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Ovenden, J. R., Leigh, G. M., Blower, D. C., Jones, A. T., Moore, A., Bustamante, C., … Dudgeon, C. L. (2016). Can estimates of genetic effective population size contribute to fisheries stock assessments? </w:t>
      </w:r>
      <w:r w:rsidRPr="002D603D">
        <w:rPr>
          <w:rFonts w:ascii="Calibri" w:hAnsi="Calibri"/>
          <w:i/>
          <w:iCs/>
        </w:rPr>
        <w:t>Journal of Fish Biology</w:t>
      </w:r>
      <w:r w:rsidRPr="002D603D">
        <w:rPr>
          <w:rFonts w:ascii="Calibri" w:hAnsi="Calibri"/>
        </w:rPr>
        <w:t xml:space="preserve">, </w:t>
      </w:r>
      <w:r w:rsidRPr="002D603D">
        <w:rPr>
          <w:rFonts w:ascii="Calibri" w:hAnsi="Calibri"/>
          <w:i/>
          <w:iCs/>
        </w:rPr>
        <w:t>89</w:t>
      </w:r>
      <w:r w:rsidRPr="002D603D">
        <w:rPr>
          <w:rFonts w:ascii="Calibri" w:hAnsi="Calibri"/>
        </w:rPr>
        <w:t>(6), 2505–2518. doi: 10.1111/jfb.13129</w:t>
      </w:r>
    </w:p>
    <w:p w14:paraId="70EFDA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Papa, Y., Oosting, T., Valenza-Troubat, N., Wellenreuther, M., &amp; Ritchie, P. A. (2020). Genetic stock structure of New Zealand fish and the use of genomics in fisheries management: an overview and outlook. </w:t>
      </w:r>
      <w:r w:rsidRPr="002D603D">
        <w:rPr>
          <w:rFonts w:ascii="Calibri" w:hAnsi="Calibri"/>
          <w:i/>
          <w:iCs/>
        </w:rPr>
        <w:t>New Zealand Journal of Zoology</w:t>
      </w:r>
      <w:r w:rsidRPr="002D603D">
        <w:rPr>
          <w:rFonts w:ascii="Calibri" w:hAnsi="Calibri"/>
        </w:rPr>
        <w:t>, 1–31. doi: 10.1080/03014223.2020.1788612</w:t>
      </w:r>
    </w:p>
    <w:p w14:paraId="3CA8A84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Peng, B., &amp; Kimmel, M. (2005). simuPOP: a forward-time population genetics simulation environment. </w:t>
      </w:r>
      <w:r w:rsidRPr="002D603D">
        <w:rPr>
          <w:rFonts w:ascii="Calibri" w:hAnsi="Calibri"/>
          <w:i/>
          <w:iCs/>
        </w:rPr>
        <w:t>Bioinformatics</w:t>
      </w:r>
      <w:r w:rsidRPr="002D603D">
        <w:rPr>
          <w:rFonts w:ascii="Calibri" w:hAnsi="Calibri"/>
        </w:rPr>
        <w:t xml:space="preserve">, </w:t>
      </w:r>
      <w:r w:rsidRPr="002D603D">
        <w:rPr>
          <w:rFonts w:ascii="Calibri" w:hAnsi="Calibri"/>
          <w:i/>
          <w:iCs/>
        </w:rPr>
        <w:t>21</w:t>
      </w:r>
      <w:r w:rsidRPr="002D603D">
        <w:rPr>
          <w:rFonts w:ascii="Calibri" w:hAnsi="Calibri"/>
        </w:rPr>
        <w:t>(18), 3686–3687. doi: 10.1093/bioinformatics/bti584</w:t>
      </w:r>
    </w:p>
    <w:p w14:paraId="2D4BE4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Perrier, C., April, J., Cote, G., Bernatchez, L., &amp; Dionne, M. (2016). Effective number of breeders in relation to census size as management tools for Atlantic salmon conservation in a context of stocked populations. </w:t>
      </w:r>
      <w:r w:rsidRPr="002D603D">
        <w:rPr>
          <w:rFonts w:ascii="Calibri" w:hAnsi="Calibri"/>
          <w:i/>
          <w:iCs/>
        </w:rPr>
        <w:t>Conservation Genetics</w:t>
      </w:r>
      <w:r w:rsidRPr="002D603D">
        <w:rPr>
          <w:rFonts w:ascii="Calibri" w:hAnsi="Calibri"/>
        </w:rPr>
        <w:t xml:space="preserve">, </w:t>
      </w:r>
      <w:r w:rsidRPr="002D603D">
        <w:rPr>
          <w:rFonts w:ascii="Calibri" w:hAnsi="Calibri"/>
          <w:i/>
          <w:iCs/>
        </w:rPr>
        <w:t>17</w:t>
      </w:r>
      <w:r w:rsidRPr="002D603D">
        <w:rPr>
          <w:rFonts w:ascii="Calibri" w:hAnsi="Calibri"/>
        </w:rPr>
        <w:t>(1), 31–44. doi: 10.1007/s10592-015-0758-5</w:t>
      </w:r>
    </w:p>
    <w:p w14:paraId="537A005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Portnoy, D. S., McDowell, J. R., McCandless, C. T., Musick, J. A., &amp; Graves, J. E. (2009). Effective size closely approximates the census size in the heavily exploited western Atlantic </w:t>
      </w:r>
      <w:r w:rsidRPr="002D603D">
        <w:rPr>
          <w:rFonts w:ascii="Calibri" w:hAnsi="Calibri"/>
        </w:rPr>
        <w:lastRenderedPageBreak/>
        <w:t>population of the sandbar shark,</w:t>
      </w:r>
      <w:r w:rsidRPr="002D603D">
        <w:rPr>
          <w:rFonts w:ascii="Calibri" w:hAnsi="Calibri"/>
          <w:i/>
        </w:rPr>
        <w:t xml:space="preserve"> Carcharhinus plumbeus</w:t>
      </w:r>
      <w:r w:rsidRPr="002D603D">
        <w:rPr>
          <w:rFonts w:ascii="Calibri" w:hAnsi="Calibri"/>
        </w:rPr>
        <w:t xml:space="preserve">. </w:t>
      </w:r>
      <w:r w:rsidRPr="002D603D">
        <w:rPr>
          <w:rFonts w:ascii="Calibri" w:hAnsi="Calibri"/>
          <w:i/>
          <w:iCs/>
        </w:rPr>
        <w:t>Conservation Genetics</w:t>
      </w:r>
      <w:r w:rsidRPr="002D603D">
        <w:rPr>
          <w:rFonts w:ascii="Calibri" w:hAnsi="Calibri"/>
        </w:rPr>
        <w:t xml:space="preserve">, </w:t>
      </w:r>
      <w:r w:rsidRPr="002D603D">
        <w:rPr>
          <w:rFonts w:ascii="Calibri" w:hAnsi="Calibri"/>
          <w:i/>
          <w:iCs/>
        </w:rPr>
        <w:t>10</w:t>
      </w:r>
      <w:r w:rsidRPr="002D603D">
        <w:rPr>
          <w:rFonts w:ascii="Calibri" w:hAnsi="Calibri"/>
        </w:rPr>
        <w:t>(6), 1697–1705. doi: 10.1007/s10592-008-9771-2</w:t>
      </w:r>
    </w:p>
    <w:p w14:paraId="0A6C46C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Reid, D. D., Robbins, W. D., &amp; Peddemors, V. M. (2011). Decadal trends in shark catches and effort from the New South Wales, Australia, Shark Meshing Program 1950 - 2010.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676. doi: 10.1071/MF10162</w:t>
      </w:r>
    </w:p>
    <w:p w14:paraId="76E4F29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Roff, G., Brown, C. J., Priest, M. A., &amp; Mumby, P. J. (2018). Decline of coastal apex shark populations over the past half century. </w:t>
      </w:r>
      <w:r w:rsidRPr="002D603D">
        <w:rPr>
          <w:rFonts w:ascii="Calibri" w:hAnsi="Calibri"/>
          <w:i/>
          <w:iCs/>
        </w:rPr>
        <w:t>Communications Biology</w:t>
      </w:r>
      <w:r w:rsidRPr="002D603D">
        <w:rPr>
          <w:rFonts w:ascii="Calibri" w:hAnsi="Calibri"/>
        </w:rPr>
        <w:t xml:space="preserve">, </w:t>
      </w:r>
      <w:r w:rsidRPr="002D603D">
        <w:rPr>
          <w:rFonts w:ascii="Calibri" w:hAnsi="Calibri"/>
          <w:i/>
          <w:iCs/>
        </w:rPr>
        <w:t>1</w:t>
      </w:r>
      <w:r w:rsidRPr="002D603D">
        <w:rPr>
          <w:rFonts w:ascii="Calibri" w:hAnsi="Calibri"/>
        </w:rPr>
        <w:t>(1). doi: 10.1038/s42003-018-0233-1</w:t>
      </w:r>
    </w:p>
    <w:p w14:paraId="483BC66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Rousset, F. (2008). </w:t>
      </w:r>
      <w:r w:rsidRPr="002D603D">
        <w:rPr>
          <w:rFonts w:ascii="Calibri" w:hAnsi="Calibri"/>
          <w:i/>
          <w:iCs/>
        </w:rPr>
        <w:t>A complete re-implementation of the GENEPOP software for software for teaching and research</w:t>
      </w:r>
      <w:r w:rsidRPr="002D603D">
        <w:rPr>
          <w:rFonts w:ascii="Calibri" w:hAnsi="Calibri"/>
        </w:rPr>
        <w:t>.</w:t>
      </w:r>
    </w:p>
    <w:p w14:paraId="383729C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Ruzzante, D. E., McCracken, G. R., Førland, B., MacMillan, J., Notte, D., Buhariwalla, C., … Skaug, H. J. (2019). Validation of close-kin mark-recapture (CKMR) methods for estimating population abundance.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10</w:t>
      </w:r>
      <w:r w:rsidRPr="002D603D">
        <w:rPr>
          <w:rFonts w:ascii="Calibri" w:hAnsi="Calibri"/>
        </w:rPr>
        <w:t>, 1445–1453. doi: 10.1111/2041-210X.13243</w:t>
      </w:r>
    </w:p>
    <w:p w14:paraId="374A47E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Schwartz, M. K., Luikart, G., &amp; Waples, R. S. (2007). Genetic monitoring as a promising tool for conservation and management. </w:t>
      </w:r>
      <w:r w:rsidRPr="002D603D">
        <w:rPr>
          <w:rFonts w:ascii="Calibri" w:hAnsi="Calibri"/>
          <w:i/>
          <w:iCs/>
        </w:rPr>
        <w:t>Trends in Ecology &amp; Evolution</w:t>
      </w:r>
      <w:r w:rsidRPr="002D603D">
        <w:rPr>
          <w:rFonts w:ascii="Calibri" w:hAnsi="Calibri"/>
        </w:rPr>
        <w:t xml:space="preserve">, </w:t>
      </w:r>
      <w:r w:rsidRPr="002D603D">
        <w:rPr>
          <w:rFonts w:ascii="Calibri" w:hAnsi="Calibri"/>
          <w:i/>
          <w:iCs/>
        </w:rPr>
        <w:t>22</w:t>
      </w:r>
      <w:r w:rsidRPr="002D603D">
        <w:rPr>
          <w:rFonts w:ascii="Calibri" w:hAnsi="Calibri"/>
        </w:rPr>
        <w:t>(1), 25–33. doi: 10.1016/j.tree.2006.08.009</w:t>
      </w:r>
    </w:p>
    <w:p w14:paraId="37B6356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Shafer, A. B. A., Peart, C. R., Tusso, S., Maayan, I., Brelsford, A., Wheat, C. W., &amp; Wolf, J. B. W. (2017). Bioinformatic processing of RAD-seq data dramatically impacts downstream population genetic inference. </w:t>
      </w:r>
      <w:r w:rsidRPr="002D603D">
        <w:rPr>
          <w:rFonts w:ascii="Calibri" w:hAnsi="Calibri"/>
          <w:i/>
          <w:iCs/>
        </w:rPr>
        <w:t>Methods in Ecology and Evolution</w:t>
      </w:r>
      <w:r w:rsidRPr="002D603D">
        <w:rPr>
          <w:rFonts w:ascii="Calibri" w:hAnsi="Calibri"/>
        </w:rPr>
        <w:t xml:space="preserve">, </w:t>
      </w:r>
      <w:r w:rsidRPr="002D603D">
        <w:rPr>
          <w:rFonts w:ascii="Calibri" w:hAnsi="Calibri"/>
          <w:i/>
          <w:iCs/>
        </w:rPr>
        <w:t>8</w:t>
      </w:r>
      <w:r w:rsidRPr="002D603D">
        <w:rPr>
          <w:rFonts w:ascii="Calibri" w:hAnsi="Calibri"/>
        </w:rPr>
        <w:t>(8), 907–917. doi: 10.1111/2041-210X.12700</w:t>
      </w:r>
    </w:p>
    <w:p w14:paraId="642A7B64"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Shark Advisory Group, M. (2004). </w:t>
      </w:r>
      <w:r w:rsidRPr="002D603D">
        <w:rPr>
          <w:rFonts w:ascii="Calibri" w:hAnsi="Calibri"/>
          <w:i/>
          <w:iCs/>
        </w:rPr>
        <w:t>National plan of action for the conservation and management of sharks (shark plan)</w:t>
      </w:r>
      <w:r w:rsidRPr="002D603D">
        <w:rPr>
          <w:rFonts w:ascii="Calibri" w:hAnsi="Calibri"/>
        </w:rPr>
        <w:t>. AFFA.</w:t>
      </w:r>
    </w:p>
    <w:p w14:paraId="4CCC8B2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Shaw, A. K., &amp; Levin, S. A. (2011). To breed or not to breed: a model of partial migration. </w:t>
      </w:r>
      <w:r w:rsidRPr="002D603D">
        <w:rPr>
          <w:rFonts w:ascii="Calibri" w:hAnsi="Calibri"/>
          <w:i/>
          <w:iCs/>
        </w:rPr>
        <w:t>Oikos</w:t>
      </w:r>
      <w:r w:rsidRPr="002D603D">
        <w:rPr>
          <w:rFonts w:ascii="Calibri" w:hAnsi="Calibri"/>
        </w:rPr>
        <w:t xml:space="preserve">, </w:t>
      </w:r>
      <w:r w:rsidRPr="002D603D">
        <w:rPr>
          <w:rFonts w:ascii="Calibri" w:hAnsi="Calibri"/>
          <w:i/>
          <w:iCs/>
        </w:rPr>
        <w:t>120</w:t>
      </w:r>
      <w:r w:rsidRPr="002D603D">
        <w:rPr>
          <w:rFonts w:ascii="Calibri" w:hAnsi="Calibri"/>
        </w:rPr>
        <w:t>(12), 1871–1879. doi: 10.1111/j.1600-0706.2011.19443.x</w:t>
      </w:r>
    </w:p>
    <w:p w14:paraId="5E0389F2" w14:textId="77777777" w:rsidR="002D603D" w:rsidRPr="002D603D" w:rsidRDefault="002D603D" w:rsidP="006419F3">
      <w:pPr>
        <w:pStyle w:val="Bibliography"/>
        <w:spacing w:line="240" w:lineRule="auto"/>
        <w:rPr>
          <w:rFonts w:ascii="Calibri" w:hAnsi="Calibri"/>
        </w:rPr>
      </w:pPr>
      <w:r w:rsidRPr="002D603D">
        <w:rPr>
          <w:rFonts w:ascii="Calibri" w:hAnsi="Calibri"/>
        </w:rPr>
        <w:t>Spaet, J. L., Patterson, T. A., Bradford, R. W., &amp; Butcher, P. A. (2020). Spatiotemporal distribution patterns of immature Australasian white sharks (</w:t>
      </w:r>
      <w:r w:rsidRPr="002D603D">
        <w:rPr>
          <w:rFonts w:ascii="Calibri" w:hAnsi="Calibri"/>
          <w:i/>
        </w:rPr>
        <w:t>Carcharodon carcharias</w:t>
      </w:r>
      <w:r w:rsidRPr="002D603D">
        <w:rPr>
          <w:rFonts w:ascii="Calibri" w:hAnsi="Calibri"/>
        </w:rPr>
        <w:t xml:space="preserve">). </w:t>
      </w:r>
      <w:r w:rsidRPr="002D603D">
        <w:rPr>
          <w:rFonts w:ascii="Calibri" w:hAnsi="Calibri"/>
          <w:i/>
          <w:iCs/>
        </w:rPr>
        <w:t>Scientific Reports</w:t>
      </w:r>
      <w:r w:rsidRPr="002D603D">
        <w:rPr>
          <w:rFonts w:ascii="Calibri" w:hAnsi="Calibri"/>
        </w:rPr>
        <w:t xml:space="preserve">, </w:t>
      </w:r>
      <w:r w:rsidRPr="002D603D">
        <w:rPr>
          <w:rFonts w:ascii="Calibri" w:hAnsi="Calibri"/>
          <w:i/>
          <w:iCs/>
        </w:rPr>
        <w:t>10</w:t>
      </w:r>
      <w:r w:rsidRPr="002D603D">
        <w:rPr>
          <w:rFonts w:ascii="Calibri" w:hAnsi="Calibri"/>
        </w:rPr>
        <w:t>(1), 1–13.</w:t>
      </w:r>
    </w:p>
    <w:p w14:paraId="48CFF1E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Tallmon, D. A., Gregovich, D., Waples, R. S., Scott Baker, C., Jackson, J., Taylor, B. L., … Schwartz, M. K. (2010). When are genetic methods useful for estimating contemporary abundance and detecting population trends?: TECHNICAL ADVANCES.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10</w:t>
      </w:r>
      <w:r w:rsidRPr="002D603D">
        <w:rPr>
          <w:rFonts w:ascii="Calibri" w:hAnsi="Calibri"/>
        </w:rPr>
        <w:t>(4), 684–692. doi: 10.1111/j.1755-0998.2010.02831.x</w:t>
      </w:r>
    </w:p>
    <w:p w14:paraId="6C7F7DA9"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Tanaka, S., Kitamura, T., Mochizuki, T., &amp; Kofuji, K. (2011). Age, growth and genetic status of the white shark (Carcharodon carcharias) from Kashima-nada, Japan. </w:t>
      </w:r>
      <w:r w:rsidRPr="002D603D">
        <w:rPr>
          <w:rFonts w:ascii="Calibri" w:hAnsi="Calibri"/>
          <w:i/>
          <w:iCs/>
        </w:rPr>
        <w:t>Marine and Freshwater Research</w:t>
      </w:r>
      <w:r w:rsidRPr="002D603D">
        <w:rPr>
          <w:rFonts w:ascii="Calibri" w:hAnsi="Calibri"/>
        </w:rPr>
        <w:t xml:space="preserve">, </w:t>
      </w:r>
      <w:r w:rsidRPr="002D603D">
        <w:rPr>
          <w:rFonts w:ascii="Calibri" w:hAnsi="Calibri"/>
          <w:i/>
          <w:iCs/>
        </w:rPr>
        <w:t>62</w:t>
      </w:r>
      <w:r w:rsidRPr="002D603D">
        <w:rPr>
          <w:rFonts w:ascii="Calibri" w:hAnsi="Calibri"/>
        </w:rPr>
        <w:t>(6), 548. doi: 10.1071/MF10130</w:t>
      </w:r>
    </w:p>
    <w:p w14:paraId="7204A152" w14:textId="77777777" w:rsidR="002D603D" w:rsidRPr="002D603D" w:rsidRDefault="002D603D" w:rsidP="006419F3">
      <w:pPr>
        <w:pStyle w:val="Bibliography"/>
        <w:spacing w:line="240" w:lineRule="auto"/>
        <w:rPr>
          <w:rFonts w:ascii="Calibri" w:hAnsi="Calibri"/>
        </w:rPr>
      </w:pPr>
      <w:r w:rsidRPr="002D603D">
        <w:rPr>
          <w:rFonts w:ascii="Calibri" w:hAnsi="Calibri"/>
        </w:rPr>
        <w:t>Tate, R., Cullis, B., Smith, S. D., Kelaher, B. P., Brand, C., Gallen, C., … Butcher, P. A. (2019). The acute physiological status of white sharks (</w:t>
      </w:r>
      <w:r w:rsidRPr="002D603D">
        <w:rPr>
          <w:rFonts w:ascii="Calibri" w:hAnsi="Calibri"/>
          <w:i/>
        </w:rPr>
        <w:t>Carcharodon carcharias</w:t>
      </w:r>
      <w:r w:rsidRPr="002D603D">
        <w:rPr>
          <w:rFonts w:ascii="Calibri" w:hAnsi="Calibri"/>
        </w:rPr>
        <w:t xml:space="preserve">) exhibits minimal variation after capture on SMART drumlines. </w:t>
      </w:r>
      <w:r w:rsidRPr="002D603D">
        <w:rPr>
          <w:rFonts w:ascii="Calibri" w:hAnsi="Calibri"/>
          <w:i/>
          <w:iCs/>
        </w:rPr>
        <w:t>Conservation Physiology</w:t>
      </w:r>
      <w:r w:rsidRPr="002D603D">
        <w:rPr>
          <w:rFonts w:ascii="Calibri" w:hAnsi="Calibri"/>
        </w:rPr>
        <w:t xml:space="preserve">, </w:t>
      </w:r>
      <w:r w:rsidRPr="002D603D">
        <w:rPr>
          <w:rFonts w:ascii="Calibri" w:hAnsi="Calibri"/>
          <w:i/>
          <w:iCs/>
        </w:rPr>
        <w:t>7</w:t>
      </w:r>
      <w:r w:rsidRPr="002D603D">
        <w:rPr>
          <w:rFonts w:ascii="Calibri" w:hAnsi="Calibri"/>
        </w:rPr>
        <w:t>(1), coz042. doi: 10.1093/conphys/coz042</w:t>
      </w:r>
    </w:p>
    <w:p w14:paraId="36ADBA6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Van Oosterhout, C., Hutchinson, W. F., Wills, D. P., &amp; Shipley, P. (2004). MICRO-CHECKER: software for identifying and correcting genotyping errors in microsatellite data. </w:t>
      </w:r>
      <w:r w:rsidRPr="002D603D">
        <w:rPr>
          <w:rFonts w:ascii="Calibri" w:hAnsi="Calibri"/>
          <w:i/>
          <w:iCs/>
        </w:rPr>
        <w:t>Molecular Ecology Notes</w:t>
      </w:r>
      <w:r w:rsidRPr="002D603D">
        <w:rPr>
          <w:rFonts w:ascii="Calibri" w:hAnsi="Calibri"/>
        </w:rPr>
        <w:t xml:space="preserve">, </w:t>
      </w:r>
      <w:r w:rsidRPr="002D603D">
        <w:rPr>
          <w:rFonts w:ascii="Calibri" w:hAnsi="Calibri"/>
          <w:i/>
          <w:iCs/>
        </w:rPr>
        <w:t>4</w:t>
      </w:r>
      <w:r w:rsidRPr="002D603D">
        <w:rPr>
          <w:rFonts w:ascii="Calibri" w:hAnsi="Calibri"/>
        </w:rPr>
        <w:t>(3), 535–538. doi: 10.1111/j.1471-8286.2004.00684.x</w:t>
      </w:r>
    </w:p>
    <w:p w14:paraId="41D4E5BF"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Wang, J. (2005). Estimation of effective population sizes from data on genetic markers. </w:t>
      </w:r>
      <w:r w:rsidRPr="002D603D">
        <w:rPr>
          <w:rFonts w:ascii="Calibri" w:hAnsi="Calibri"/>
          <w:i/>
          <w:iCs/>
        </w:rPr>
        <w:t>Philosophical Transactions of the Royal Society B: Biological Sciences</w:t>
      </w:r>
      <w:r w:rsidRPr="002D603D">
        <w:rPr>
          <w:rFonts w:ascii="Calibri" w:hAnsi="Calibri"/>
        </w:rPr>
        <w:t xml:space="preserve">, </w:t>
      </w:r>
      <w:r w:rsidRPr="002D603D">
        <w:rPr>
          <w:rFonts w:ascii="Calibri" w:hAnsi="Calibri"/>
          <w:i/>
          <w:iCs/>
        </w:rPr>
        <w:t>360</w:t>
      </w:r>
      <w:r w:rsidRPr="002D603D">
        <w:rPr>
          <w:rFonts w:ascii="Calibri" w:hAnsi="Calibri"/>
        </w:rPr>
        <w:t>(1459), 1395–1409. doi: 10.1098/rstb.2005.1682</w:t>
      </w:r>
    </w:p>
    <w:p w14:paraId="1F7EB28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(2009). A new method for estimating effective population sizes from a single sample of multilocus genotypes. </w:t>
      </w:r>
      <w:r w:rsidRPr="002D603D">
        <w:rPr>
          <w:rFonts w:ascii="Calibri" w:hAnsi="Calibri"/>
          <w:i/>
          <w:iCs/>
        </w:rPr>
        <w:t>Molecular Ecology</w:t>
      </w:r>
      <w:r w:rsidRPr="002D603D">
        <w:rPr>
          <w:rFonts w:ascii="Calibri" w:hAnsi="Calibri"/>
        </w:rPr>
        <w:t xml:space="preserve">, </w:t>
      </w:r>
      <w:r w:rsidRPr="002D603D">
        <w:rPr>
          <w:rFonts w:ascii="Calibri" w:hAnsi="Calibri"/>
          <w:i/>
          <w:iCs/>
        </w:rPr>
        <w:t>18</w:t>
      </w:r>
      <w:r w:rsidRPr="002D603D">
        <w:rPr>
          <w:rFonts w:ascii="Calibri" w:hAnsi="Calibri"/>
        </w:rPr>
        <w:t>(10), 2148–2164. doi: 10.1111/j.1365-294X.2009.04175.x</w:t>
      </w:r>
    </w:p>
    <w:p w14:paraId="5A94566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Wang, J., Santiago, E., &amp; Caballero, A. (2016). Prediction and estimation of effective population size. </w:t>
      </w:r>
      <w:r w:rsidRPr="002D603D">
        <w:rPr>
          <w:rFonts w:ascii="Calibri" w:hAnsi="Calibri"/>
          <w:i/>
          <w:iCs/>
        </w:rPr>
        <w:t>Heredity</w:t>
      </w:r>
      <w:r w:rsidRPr="002D603D">
        <w:rPr>
          <w:rFonts w:ascii="Calibri" w:hAnsi="Calibri"/>
        </w:rPr>
        <w:t xml:space="preserve">, </w:t>
      </w:r>
      <w:r w:rsidRPr="002D603D">
        <w:rPr>
          <w:rFonts w:ascii="Calibri" w:hAnsi="Calibri"/>
          <w:i/>
          <w:iCs/>
        </w:rPr>
        <w:t>117</w:t>
      </w:r>
      <w:r w:rsidRPr="002D603D">
        <w:rPr>
          <w:rFonts w:ascii="Calibri" w:hAnsi="Calibri"/>
        </w:rPr>
        <w:t>(4), 193–206. doi: 10.1038/hdy.2016.43</w:t>
      </w:r>
    </w:p>
    <w:p w14:paraId="07C2F048"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(2006). A bias correction for estimates of effective population size based on linkage disequilibrium at unlinked gene loci. </w:t>
      </w:r>
      <w:r w:rsidRPr="002D603D">
        <w:rPr>
          <w:rFonts w:ascii="Calibri" w:hAnsi="Calibri"/>
          <w:i/>
          <w:iCs/>
        </w:rPr>
        <w:t>Conservation Genetics</w:t>
      </w:r>
      <w:r w:rsidRPr="002D603D">
        <w:rPr>
          <w:rFonts w:ascii="Calibri" w:hAnsi="Calibri"/>
        </w:rPr>
        <w:t xml:space="preserve">, </w:t>
      </w:r>
      <w:r w:rsidRPr="002D603D">
        <w:rPr>
          <w:rFonts w:ascii="Calibri" w:hAnsi="Calibri"/>
          <w:i/>
          <w:iCs/>
        </w:rPr>
        <w:t>7</w:t>
      </w:r>
      <w:r w:rsidRPr="002D603D">
        <w:rPr>
          <w:rFonts w:ascii="Calibri" w:hAnsi="Calibri"/>
        </w:rPr>
        <w:t>(2), 167–184. doi: 10.1007/s10592-005-9100-y</w:t>
      </w:r>
    </w:p>
    <w:p w14:paraId="5C88A53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Antao, T. (2014). Intermittent breeding and constraints on litter size: consequences for effective population size per generation (Ne) and per reproductive cycle (Nb). </w:t>
      </w:r>
      <w:r w:rsidRPr="002D603D">
        <w:rPr>
          <w:rFonts w:ascii="Calibri" w:hAnsi="Calibri"/>
          <w:i/>
          <w:iCs/>
        </w:rPr>
        <w:t>Evolution</w:t>
      </w:r>
      <w:r w:rsidRPr="002D603D">
        <w:rPr>
          <w:rFonts w:ascii="Calibri" w:hAnsi="Calibri"/>
        </w:rPr>
        <w:t xml:space="preserve">, </w:t>
      </w:r>
      <w:r w:rsidRPr="002D603D">
        <w:rPr>
          <w:rFonts w:ascii="Calibri" w:hAnsi="Calibri"/>
          <w:i/>
          <w:iCs/>
        </w:rPr>
        <w:t>68</w:t>
      </w:r>
      <w:r w:rsidRPr="002D603D">
        <w:rPr>
          <w:rFonts w:ascii="Calibri" w:hAnsi="Calibri"/>
        </w:rPr>
        <w:t>(6), 1722–1734. doi: 10.1111/evo.12384</w:t>
      </w:r>
    </w:p>
    <w:p w14:paraId="01380003"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Antao, T., &amp; Luikart, G. (2014). Effects of Overlapping Generations on Linkage Disequilibrium Estimates of Effective Population Size. </w:t>
      </w:r>
      <w:r w:rsidRPr="002D603D">
        <w:rPr>
          <w:rFonts w:ascii="Calibri" w:hAnsi="Calibri"/>
          <w:i/>
          <w:iCs/>
        </w:rPr>
        <w:t>Genetics</w:t>
      </w:r>
      <w:r w:rsidRPr="002D603D">
        <w:rPr>
          <w:rFonts w:ascii="Calibri" w:hAnsi="Calibri"/>
        </w:rPr>
        <w:t xml:space="preserve">, </w:t>
      </w:r>
      <w:r w:rsidRPr="002D603D">
        <w:rPr>
          <w:rFonts w:ascii="Calibri" w:hAnsi="Calibri"/>
          <w:i/>
          <w:iCs/>
        </w:rPr>
        <w:t>197</w:t>
      </w:r>
      <w:r w:rsidRPr="002D603D">
        <w:rPr>
          <w:rFonts w:ascii="Calibri" w:hAnsi="Calibri"/>
        </w:rPr>
        <w:t>(2), 769–780. doi: 10.1534/genetics.114.164822</w:t>
      </w:r>
    </w:p>
    <w:p w14:paraId="5C652750"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(2008). LDNe: a program for estimating effective population size from data on linkage disequilibrium. </w:t>
      </w:r>
      <w:r w:rsidRPr="002D603D">
        <w:rPr>
          <w:rFonts w:ascii="Calibri" w:hAnsi="Calibri"/>
          <w:i/>
          <w:iCs/>
        </w:rPr>
        <w:t>Molecular Ecology Resources</w:t>
      </w:r>
      <w:r w:rsidRPr="002D603D">
        <w:rPr>
          <w:rFonts w:ascii="Calibri" w:hAnsi="Calibri"/>
        </w:rPr>
        <w:t xml:space="preserve">, </w:t>
      </w:r>
      <w:r w:rsidRPr="002D603D">
        <w:rPr>
          <w:rFonts w:ascii="Calibri" w:hAnsi="Calibri"/>
          <w:i/>
          <w:iCs/>
        </w:rPr>
        <w:t>8</w:t>
      </w:r>
      <w:r w:rsidRPr="002D603D">
        <w:rPr>
          <w:rFonts w:ascii="Calibri" w:hAnsi="Calibri"/>
        </w:rPr>
        <w:t>(4), 753–756. doi: 10.1111/j.1755-0998.2007.02061.x</w:t>
      </w:r>
    </w:p>
    <w:p w14:paraId="2FA2190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Do, C. (2010). Linkage disequilibrium estimates of contemporary </w:t>
      </w:r>
      <w:r w:rsidRPr="002D603D">
        <w:rPr>
          <w:rFonts w:ascii="Calibri" w:hAnsi="Calibri"/>
          <w:i/>
          <w:iCs/>
        </w:rPr>
        <w:t>N</w:t>
      </w:r>
      <w:r w:rsidRPr="002D603D">
        <w:rPr>
          <w:rFonts w:ascii="Calibri" w:hAnsi="Calibri"/>
        </w:rPr>
        <w:t xml:space="preserve"> </w:t>
      </w:r>
      <w:r w:rsidRPr="002D603D">
        <w:rPr>
          <w:rFonts w:ascii="Calibri" w:hAnsi="Calibri"/>
          <w:vertAlign w:val="subscript"/>
        </w:rPr>
        <w:t>e</w:t>
      </w:r>
      <w:r w:rsidRPr="002D603D">
        <w:rPr>
          <w:rFonts w:ascii="Calibri" w:hAnsi="Calibri"/>
        </w:rPr>
        <w:t xml:space="preserve"> using highly variable genetic markers: a largely untapped resource for applied conservation and evolution. </w:t>
      </w:r>
      <w:r w:rsidRPr="002D603D">
        <w:rPr>
          <w:rFonts w:ascii="Calibri" w:hAnsi="Calibri"/>
          <w:i/>
          <w:iCs/>
        </w:rPr>
        <w:t>Evolutionary Applications</w:t>
      </w:r>
      <w:r w:rsidRPr="002D603D">
        <w:rPr>
          <w:rFonts w:ascii="Calibri" w:hAnsi="Calibri"/>
        </w:rPr>
        <w:t xml:space="preserve">, </w:t>
      </w:r>
      <w:r w:rsidRPr="002D603D">
        <w:rPr>
          <w:rFonts w:ascii="Calibri" w:hAnsi="Calibri"/>
          <w:i/>
          <w:iCs/>
        </w:rPr>
        <w:t>3</w:t>
      </w:r>
      <w:r w:rsidRPr="002D603D">
        <w:rPr>
          <w:rFonts w:ascii="Calibri" w:hAnsi="Calibri"/>
        </w:rPr>
        <w:t>(3), 244–262. doi: 10.1111/j.1752-4571.2009.00104.x</w:t>
      </w:r>
    </w:p>
    <w:p w14:paraId="78A8101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Do, C., &amp; Chopelet, J. (2011). Calculating Ne and Ne/N in age-structured populations: a hybrid Felsenstein-Hill approach. </w:t>
      </w:r>
      <w:r w:rsidRPr="002D603D">
        <w:rPr>
          <w:rFonts w:ascii="Calibri" w:hAnsi="Calibri"/>
          <w:i/>
          <w:iCs/>
        </w:rPr>
        <w:t>Ecology</w:t>
      </w:r>
      <w:r w:rsidRPr="002D603D">
        <w:rPr>
          <w:rFonts w:ascii="Calibri" w:hAnsi="Calibri"/>
        </w:rPr>
        <w:t xml:space="preserve">, </w:t>
      </w:r>
      <w:r w:rsidRPr="002D603D">
        <w:rPr>
          <w:rFonts w:ascii="Calibri" w:hAnsi="Calibri"/>
          <w:i/>
          <w:iCs/>
        </w:rPr>
        <w:t>92</w:t>
      </w:r>
      <w:r w:rsidRPr="002D603D">
        <w:rPr>
          <w:rFonts w:ascii="Calibri" w:hAnsi="Calibri"/>
        </w:rPr>
        <w:t>(7), 1513–1522. doi: 10.1890/10-1796.1</w:t>
      </w:r>
    </w:p>
    <w:p w14:paraId="627E32AC"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&amp; England, P. R. (2011). Estimating Contemporary Effective Population Size on the Basis of Linkage Disequilibrium in the Face of Migration. </w:t>
      </w:r>
      <w:r w:rsidRPr="002D603D">
        <w:rPr>
          <w:rFonts w:ascii="Calibri" w:hAnsi="Calibri"/>
          <w:i/>
          <w:iCs/>
        </w:rPr>
        <w:t>Genetics</w:t>
      </w:r>
      <w:r w:rsidRPr="002D603D">
        <w:rPr>
          <w:rFonts w:ascii="Calibri" w:hAnsi="Calibri"/>
        </w:rPr>
        <w:t xml:space="preserve">, </w:t>
      </w:r>
      <w:r w:rsidRPr="002D603D">
        <w:rPr>
          <w:rFonts w:ascii="Calibri" w:hAnsi="Calibri"/>
          <w:i/>
          <w:iCs/>
        </w:rPr>
        <w:t>189</w:t>
      </w:r>
      <w:r w:rsidRPr="002D603D">
        <w:rPr>
          <w:rFonts w:ascii="Calibri" w:hAnsi="Calibri"/>
        </w:rPr>
        <w:t>(2), 633–644. doi: 10.1534/genetics.111.132233</w:t>
      </w:r>
    </w:p>
    <w:p w14:paraId="1E6AD51E"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Grewe, P. M., Bravington, M. W., Hillary, R., &amp; Feutry, P. (2018). Robust estimates of a high ratio in a top marine predator, southern bluefin tuna. </w:t>
      </w:r>
      <w:r w:rsidRPr="002D603D">
        <w:rPr>
          <w:rFonts w:ascii="Calibri" w:hAnsi="Calibri"/>
          <w:i/>
          <w:iCs/>
        </w:rPr>
        <w:t>Science Advances</w:t>
      </w:r>
      <w:r w:rsidRPr="002D603D">
        <w:rPr>
          <w:rFonts w:ascii="Calibri" w:hAnsi="Calibri"/>
        </w:rPr>
        <w:t xml:space="preserve">, </w:t>
      </w:r>
      <w:r w:rsidRPr="002D603D">
        <w:rPr>
          <w:rFonts w:ascii="Calibri" w:hAnsi="Calibri"/>
          <w:i/>
          <w:iCs/>
        </w:rPr>
        <w:t>4</w:t>
      </w:r>
      <w:r w:rsidRPr="002D603D">
        <w:rPr>
          <w:rFonts w:ascii="Calibri" w:hAnsi="Calibri"/>
        </w:rPr>
        <w:t>(7), eaar7759. doi: 10.1126/sciadv.aar7759</w:t>
      </w:r>
    </w:p>
    <w:p w14:paraId="037E9135"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Waples, R. S., Luikart, G., Faulkner, J. R., &amp; Tallmon, D. A. (2013). Simple life-history traits explain key effective population size ratios across diverse taxa. </w:t>
      </w:r>
      <w:r w:rsidRPr="002D603D">
        <w:rPr>
          <w:rFonts w:ascii="Calibri" w:hAnsi="Calibri"/>
          <w:i/>
          <w:iCs/>
        </w:rPr>
        <w:t>Proceedings of the Royal Society B: Biological Sciences</w:t>
      </w:r>
      <w:r w:rsidRPr="002D603D">
        <w:rPr>
          <w:rFonts w:ascii="Calibri" w:hAnsi="Calibri"/>
        </w:rPr>
        <w:t xml:space="preserve">, </w:t>
      </w:r>
      <w:r w:rsidRPr="002D603D">
        <w:rPr>
          <w:rFonts w:ascii="Calibri" w:hAnsi="Calibri"/>
          <w:i/>
          <w:iCs/>
        </w:rPr>
        <w:t>280</w:t>
      </w:r>
      <w:r w:rsidRPr="002D603D">
        <w:rPr>
          <w:rFonts w:ascii="Calibri" w:hAnsi="Calibri"/>
        </w:rPr>
        <w:t>(1768), 20131339–20131339. doi: 10.1098/rspb.2013.1339</w:t>
      </w:r>
    </w:p>
    <w:p w14:paraId="29953F4D"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Whiteley, A. R., Coombs, J. A., Hudy, M., Robinson, Z., Colton, A. R., Nislow, K. H., &amp; Letcher, B. H. (2013). Fragmentation and patch size shape genetic structure of brook trout populations. </w:t>
      </w:r>
      <w:r w:rsidRPr="002D603D">
        <w:rPr>
          <w:rFonts w:ascii="Calibri" w:hAnsi="Calibri"/>
          <w:i/>
          <w:iCs/>
        </w:rPr>
        <w:t>Canadian Journal of Fisheries and Aquatic Sciences</w:t>
      </w:r>
      <w:r w:rsidRPr="002D603D">
        <w:rPr>
          <w:rFonts w:ascii="Calibri" w:hAnsi="Calibri"/>
        </w:rPr>
        <w:t xml:space="preserve">, </w:t>
      </w:r>
      <w:r w:rsidRPr="002D603D">
        <w:rPr>
          <w:rFonts w:ascii="Calibri" w:hAnsi="Calibri"/>
          <w:i/>
          <w:iCs/>
        </w:rPr>
        <w:t>70</w:t>
      </w:r>
      <w:r w:rsidRPr="002D603D">
        <w:rPr>
          <w:rFonts w:ascii="Calibri" w:hAnsi="Calibri"/>
        </w:rPr>
        <w:t>(5), 678–688. doi: 10.1139/cjfas-2012-0493</w:t>
      </w:r>
    </w:p>
    <w:p w14:paraId="5DAA246B"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Wickham, H. (2016). </w:t>
      </w:r>
      <w:r w:rsidRPr="002D603D">
        <w:rPr>
          <w:rFonts w:ascii="Calibri" w:hAnsi="Calibri"/>
          <w:i/>
          <w:iCs/>
        </w:rPr>
        <w:t>ggplot2: Elegant Graphics for Data Analysis</w:t>
      </w:r>
      <w:r w:rsidRPr="002D603D">
        <w:rPr>
          <w:rFonts w:ascii="Calibri" w:hAnsi="Calibri"/>
        </w:rPr>
        <w:t>. Springer-Verlag New York. Retrieved from https://ggplot2.tidyverse.org</w:t>
      </w:r>
    </w:p>
    <w:p w14:paraId="63440698" w14:textId="77777777" w:rsidR="002D603D" w:rsidRPr="002D603D" w:rsidRDefault="002D603D" w:rsidP="006419F3">
      <w:pPr>
        <w:pStyle w:val="Bibliography"/>
        <w:spacing w:line="240" w:lineRule="auto"/>
        <w:rPr>
          <w:rFonts w:ascii="Calibri" w:hAnsi="Calibri"/>
        </w:rPr>
      </w:pPr>
      <w:r w:rsidRPr="002D603D">
        <w:rPr>
          <w:rFonts w:ascii="Calibri" w:hAnsi="Calibri"/>
        </w:rPr>
        <w:lastRenderedPageBreak/>
        <w:t xml:space="preserve">Wood, J. L. A., Belmar-Lucero, S., Hutchings, J. A., &amp; Fraser, D. J. (2014). Relationship of habitat variability to population size in a stream fish. </w:t>
      </w:r>
      <w:r w:rsidRPr="002D603D">
        <w:rPr>
          <w:rFonts w:ascii="Calibri" w:hAnsi="Calibri"/>
          <w:i/>
          <w:iCs/>
        </w:rPr>
        <w:t>Ecological Applications</w:t>
      </w:r>
      <w:r w:rsidRPr="002D603D">
        <w:rPr>
          <w:rFonts w:ascii="Calibri" w:hAnsi="Calibri"/>
        </w:rPr>
        <w:t xml:space="preserve">, </w:t>
      </w:r>
      <w:r w:rsidRPr="002D603D">
        <w:rPr>
          <w:rFonts w:ascii="Calibri" w:hAnsi="Calibri"/>
          <w:i/>
          <w:iCs/>
        </w:rPr>
        <w:t>24</w:t>
      </w:r>
      <w:r w:rsidRPr="002D603D">
        <w:rPr>
          <w:rFonts w:ascii="Calibri" w:hAnsi="Calibri"/>
        </w:rPr>
        <w:t>(5), 1085–1100. doi: 10.1890/13-1647.1</w:t>
      </w:r>
    </w:p>
    <w:p w14:paraId="43BDDA5F"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Worm, B., Davis, B., Kettemer, L., Ward-Paige, C. A., Chapman, D., Heithaus, M. R., … Gruber, S. H. (2013). Global catches, exploitation rates, and rebuilding options for sharks. </w:t>
      </w:r>
      <w:r w:rsidRPr="002D603D">
        <w:rPr>
          <w:rFonts w:ascii="Calibri" w:hAnsi="Calibri"/>
          <w:i/>
          <w:iCs/>
        </w:rPr>
        <w:t>Marine Policy</w:t>
      </w:r>
      <w:r w:rsidRPr="002D603D">
        <w:rPr>
          <w:rFonts w:ascii="Calibri" w:hAnsi="Calibri"/>
        </w:rPr>
        <w:t xml:space="preserve">, </w:t>
      </w:r>
      <w:r w:rsidRPr="002D603D">
        <w:rPr>
          <w:rFonts w:ascii="Calibri" w:hAnsi="Calibri"/>
          <w:i/>
          <w:iCs/>
        </w:rPr>
        <w:t>40</w:t>
      </w:r>
      <w:r w:rsidRPr="002D603D">
        <w:rPr>
          <w:rFonts w:ascii="Calibri" w:hAnsi="Calibri"/>
        </w:rPr>
        <w:t>, 194–204. doi: 10.1016/j.marpol.2012.12.034</w:t>
      </w:r>
    </w:p>
    <w:p w14:paraId="656F5097" w14:textId="77777777" w:rsidR="002D603D" w:rsidRPr="002D603D" w:rsidRDefault="002D603D" w:rsidP="006419F3">
      <w:pPr>
        <w:pStyle w:val="Bibliography"/>
        <w:spacing w:line="240" w:lineRule="auto"/>
        <w:rPr>
          <w:rFonts w:ascii="Calibri" w:hAnsi="Calibri"/>
        </w:rPr>
      </w:pPr>
      <w:r w:rsidRPr="002D603D">
        <w:rPr>
          <w:rFonts w:ascii="Calibri" w:hAnsi="Calibri"/>
        </w:rPr>
        <w:t xml:space="preserve">Wright, S. (1931). Evolution in Mendelian populations. </w:t>
      </w:r>
      <w:r w:rsidRPr="002D603D">
        <w:rPr>
          <w:rFonts w:ascii="Calibri" w:hAnsi="Calibri"/>
          <w:i/>
          <w:iCs/>
        </w:rPr>
        <w:t>Genetics</w:t>
      </w:r>
      <w:r w:rsidRPr="002D603D">
        <w:rPr>
          <w:rFonts w:ascii="Calibri" w:hAnsi="Calibri"/>
        </w:rPr>
        <w:t xml:space="preserve">, </w:t>
      </w:r>
      <w:r w:rsidRPr="002D603D">
        <w:rPr>
          <w:rFonts w:ascii="Calibri" w:hAnsi="Calibri"/>
          <w:i/>
          <w:iCs/>
        </w:rPr>
        <w:t>16</w:t>
      </w:r>
      <w:r w:rsidRPr="002D603D">
        <w:rPr>
          <w:rFonts w:ascii="Calibri" w:hAnsi="Calibri"/>
        </w:rPr>
        <w:t>(2), 97.</w:t>
      </w:r>
    </w:p>
    <w:p w14:paraId="1B645D49" w14:textId="4FA3BDAA" w:rsidR="001235D3" w:rsidRPr="00DB19EF" w:rsidRDefault="002D603D" w:rsidP="006419F3">
      <w:pPr>
        <w:pStyle w:val="Standard"/>
        <w:spacing w:after="120"/>
      </w:pPr>
      <w:r>
        <w:fldChar w:fldCharType="end"/>
      </w:r>
    </w:p>
    <w:p w14:paraId="745B81F9" w14:textId="77777777" w:rsidR="001235D3" w:rsidRPr="00DB19EF" w:rsidRDefault="001235D3" w:rsidP="001235D3">
      <w:pPr>
        <w:pStyle w:val="Standard"/>
        <w:spacing w:after="120"/>
        <w:rPr>
          <w:i/>
        </w:rPr>
      </w:pPr>
      <w:bookmarkStart w:id="31" w:name="_lnxbz9"/>
      <w:bookmarkEnd w:id="31"/>
    </w:p>
    <w:p w14:paraId="75962018" w14:textId="77777777" w:rsidR="001235D3" w:rsidRPr="00DB19EF" w:rsidRDefault="001235D3" w:rsidP="001235D3">
      <w:pPr>
        <w:pStyle w:val="Standard"/>
        <w:keepNext/>
        <w:keepLines/>
        <w:widowControl/>
        <w:spacing w:before="120"/>
        <w:outlineLvl w:val="0"/>
      </w:pPr>
      <w:r w:rsidRPr="00DB19EF">
        <w:rPr>
          <w:i/>
          <w:sz w:val="28"/>
          <w:szCs w:val="28"/>
        </w:rPr>
        <w:lastRenderedPageBreak/>
        <w:t>Figures</w:t>
      </w:r>
    </w:p>
    <w:p w14:paraId="1B5A35A0" w14:textId="77777777" w:rsidR="001235D3" w:rsidRPr="00DB19EF" w:rsidRDefault="001235D3" w:rsidP="001235D3">
      <w:pPr>
        <w:pStyle w:val="Standard"/>
      </w:pPr>
      <w:r w:rsidRPr="00DB19EF">
        <w:rPr>
          <w:noProof/>
          <w:lang w:eastAsia="en-GB" w:bidi="ar-SA"/>
        </w:rPr>
        <w:drawing>
          <wp:inline distT="0" distB="0" distL="0" distR="0" wp14:anchorId="5B8E5AC0" wp14:editId="7F3C5C86">
            <wp:extent cx="5359298" cy="704846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5359298" cy="7048469"/>
                    </a:xfrm>
                    <a:prstGeom prst="rect">
                      <a:avLst/>
                    </a:prstGeom>
                    <a:noFill/>
                    <a:ln>
                      <a:noFill/>
                      <a:prstDash/>
                    </a:ln>
                  </pic:spPr>
                </pic:pic>
              </a:graphicData>
            </a:graphic>
          </wp:inline>
        </w:drawing>
      </w:r>
    </w:p>
    <w:p w14:paraId="6EC80D2B" w14:textId="77777777" w:rsidR="001235D3" w:rsidRPr="00DB19EF" w:rsidRDefault="001235D3" w:rsidP="001235D3">
      <w:pPr>
        <w:pStyle w:val="Standard"/>
        <w:spacing w:line="360" w:lineRule="auto"/>
      </w:pPr>
      <w:r w:rsidRPr="00DB19EF">
        <w:rPr>
          <w:b/>
        </w:rPr>
        <w:t>Figure 1.</w:t>
      </w:r>
      <w:r w:rsidRPr="00DB19EF">
        <w:t xml:space="preserve"> Map of sampling locations, where 247 EAP samples (open circles) were collected along the NSW coast and used to determine Nb.</w:t>
      </w:r>
    </w:p>
    <w:p w14:paraId="0BAE26DB" w14:textId="3E016534" w:rsidR="001235D3" w:rsidRPr="00DB19EF" w:rsidRDefault="001235D3" w:rsidP="001235D3">
      <w:pPr>
        <w:pStyle w:val="Standard"/>
        <w:spacing w:line="360" w:lineRule="auto"/>
        <w:jc w:val="both"/>
      </w:pPr>
      <w:r w:rsidRPr="00DB19EF">
        <w:rPr>
          <w:b/>
        </w:rPr>
        <w:lastRenderedPageBreak/>
        <w:t>Table 1.</w:t>
      </w:r>
      <w:r w:rsidRPr="00DB19EF">
        <w:t xml:space="preserve"> A comparison of empirical annual effective size </w:t>
      </w:r>
      <m:oMath>
        <m:r>
          <w:rPr>
            <w:rFonts w:ascii="Cambria Math" w:hAnsi="Cambria Math"/>
          </w:rPr>
          <m:t>(Nb)</m:t>
        </m:r>
      </m:oMath>
      <w:r w:rsidRPr="00DB19EF">
        <w:rPr>
          <w:i/>
        </w:rPr>
        <w:t xml:space="preserve"> </w:t>
      </w:r>
      <w:r w:rsidRPr="00DB19EF">
        <w:t>determined from genetic data (microsatellites - MSAT and single-nucleotide polymorphisms - SNP) using ei</w:t>
      </w:r>
      <w:r w:rsidR="00124059">
        <w:t>ther the linkage-disequilibrium</w:t>
      </w:r>
      <w:r w:rsidRPr="00DB19EF">
        <w:t xml:space="preserve"> </w:t>
      </w:r>
      <m:oMath>
        <m:r>
          <w:rPr>
            <w:rFonts w:ascii="Cambria Math" w:hAnsi="Cambria Math"/>
          </w:rPr>
          <m:t>Nb(</m:t>
        </m:r>
        <m:r>
          <m:rPr>
            <m:sty m:val="p"/>
          </m:rPr>
          <w:rPr>
            <w:rFonts w:ascii="Cambria Math" w:hAnsi="Cambria Math"/>
          </w:rPr>
          <m:t>LD)</m:t>
        </m:r>
      </m:oMath>
      <w:r w:rsidR="00124059">
        <w:t xml:space="preserve"> or</w:t>
      </w:r>
      <w:r w:rsidR="00124059" w:rsidRPr="00DB19EF">
        <w:t xml:space="preserve"> </w:t>
      </w:r>
      <w:r w:rsidRPr="00DB19EF">
        <w:t xml:space="preserve">sibship assignment </w:t>
      </w:r>
      <m:oMath>
        <m:r>
          <w:rPr>
            <w:rFonts w:ascii="Cambria Math" w:hAnsi="Cambria Math"/>
          </w:rPr>
          <m:t>Nb(</m:t>
        </m:r>
        <m:r>
          <m:rPr>
            <m:sty m:val="p"/>
          </m:rPr>
          <w:rPr>
            <w:rFonts w:ascii="Cambria Math" w:hAnsi="Cambria Math"/>
          </w:rPr>
          <m:t>SA)</m:t>
        </m:r>
      </m:oMath>
      <w:r w:rsidRPr="00DB19EF">
        <w:t xml:space="preserve"> method per year-of-birth-cohort for the EAP of </w:t>
      </w:r>
      <w:proofErr w:type="spellStart"/>
      <w:r w:rsidRPr="00DB19EF">
        <w:rPr>
          <w:i/>
        </w:rPr>
        <w:t>C.carcharias</w:t>
      </w:r>
      <w:proofErr w:type="spellEnd"/>
      <w:r w:rsidRPr="00DB19EF">
        <w:t>. Lower and upper confidence intervals in braces (lower CI-upper CI)</w:t>
      </w:r>
      <w:r w:rsidR="00372A43">
        <w:t xml:space="preserve"> and the</w:t>
      </w:r>
      <w:r w:rsidRPr="00DB19EF">
        <w:t xml:space="preserve"> number of samples used to make the estimate </w:t>
      </w:r>
      <w:r w:rsidR="00372A43">
        <w:t xml:space="preserve">(n) is </w:t>
      </w:r>
      <w:r w:rsidRPr="00DB19EF">
        <w:t xml:space="preserve">reported. The standard deviation (±SD) is reported for the combined estimate of </w:t>
      </w:r>
      <m:oMath>
        <m:r>
          <w:rPr>
            <w:rFonts w:ascii="Cambria Math" w:hAnsi="Cambria Math"/>
          </w:rPr>
          <m:t>Nb</m:t>
        </m:r>
        <m:d>
          <m:dPr>
            <m:ctrlPr>
              <w:rPr>
                <w:rFonts w:ascii="Cambria Math" w:hAnsi="Cambria Math"/>
                <w:i/>
              </w:rPr>
            </m:ctrlPr>
          </m:dPr>
          <m:e>
            <m:r>
              <w:rPr>
                <w:rFonts w:ascii="Cambria Math" w:hAnsi="Cambria Math"/>
              </w:rPr>
              <m:t>Nb</m:t>
            </m:r>
            <m:d>
              <m:dPr>
                <m:ctrlPr>
                  <w:rPr>
                    <w:rFonts w:ascii="Cambria Math" w:hAnsi="Cambria Math"/>
                    <w:i/>
                  </w:rPr>
                </m:ctrlPr>
              </m:dPr>
              <m:e>
                <m:r>
                  <w:rPr>
                    <w:rFonts w:ascii="Cambria Math" w:hAnsi="Cambria Math"/>
                  </w:rPr>
                  <m:t>LD+SA</m:t>
                </m:r>
              </m:e>
            </m:d>
          </m:e>
        </m:d>
        <m:r>
          <w:rPr>
            <w:rFonts w:ascii="Cambria Math" w:hAnsi="Cambria Math"/>
          </w:rPr>
          <m:t>,</m:t>
        </m:r>
      </m:oMath>
      <w:r w:rsidR="00372A43">
        <w:t xml:space="preserve"> </w:t>
      </w:r>
      <w:r w:rsidRPr="00DB19EF">
        <w:t>and the number of full and half-sibling pairs are reported in square braces [full-sib, half-sib in square bracket</w:t>
      </w:r>
      <w:r w:rsidR="009B7318">
        <w:t>s</w:t>
      </w:r>
      <w:r w:rsidRPr="00DB19EF">
        <w:t>].</w:t>
      </w:r>
    </w:p>
    <w:tbl>
      <w:tblPr>
        <w:tblW w:w="9420" w:type="dxa"/>
        <w:tblLayout w:type="fixed"/>
        <w:tblCellMar>
          <w:left w:w="10" w:type="dxa"/>
          <w:right w:w="10" w:type="dxa"/>
        </w:tblCellMar>
        <w:tblLook w:val="04A0" w:firstRow="1" w:lastRow="0" w:firstColumn="1" w:lastColumn="0" w:noHBand="0" w:noVBand="1"/>
      </w:tblPr>
      <w:tblGrid>
        <w:gridCol w:w="856"/>
        <w:gridCol w:w="2227"/>
        <w:gridCol w:w="1584"/>
        <w:gridCol w:w="1584"/>
        <w:gridCol w:w="1584"/>
        <w:gridCol w:w="1585"/>
      </w:tblGrid>
      <w:tr w:rsidR="001235D3" w:rsidRPr="00DB19EF" w14:paraId="2EDE60F9" w14:textId="77777777" w:rsidTr="008729FC">
        <w:trPr>
          <w:trHeight w:val="258"/>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3155954" w14:textId="77777777" w:rsidR="001235D3" w:rsidRPr="00DB19EF" w:rsidRDefault="001235D3" w:rsidP="00971B99">
            <w:pPr>
              <w:pStyle w:val="Standard"/>
              <w:jc w:val="center"/>
              <w:rPr>
                <w:rFonts w:eastAsia="Times New Roman" w:cs="Times New Roman"/>
                <w:b/>
              </w:rPr>
            </w:pPr>
            <w:bookmarkStart w:id="32" w:name="_Hlk167290456"/>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510C714" w14:textId="77777777" w:rsidR="001235D3" w:rsidRPr="00DB19EF" w:rsidRDefault="001235D3" w:rsidP="00971B99">
            <w:pPr>
              <w:pStyle w:val="Standard"/>
              <w:jc w:val="center"/>
              <w:rPr>
                <w:rFonts w:eastAsia="Times New Roman" w:cs="Times New Roman"/>
                <w:b/>
              </w:rPr>
            </w:pP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FB222C1" w14:textId="77777777" w:rsidR="001235D3" w:rsidRPr="00DB19EF" w:rsidRDefault="001235D3" w:rsidP="00971B99">
            <w:pPr>
              <w:pStyle w:val="Standard"/>
              <w:jc w:val="center"/>
            </w:pPr>
            <w:r w:rsidRPr="00DB19EF">
              <w:rPr>
                <w:rFonts w:eastAsia="Times New Roman" w:cs="Times New Roman"/>
                <w:b/>
              </w:rPr>
              <w:t>2010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EC33CE" w14:textId="77777777" w:rsidR="001235D3" w:rsidRPr="00DB19EF" w:rsidRDefault="001235D3" w:rsidP="00971B99">
            <w:pPr>
              <w:pStyle w:val="Standard"/>
              <w:jc w:val="center"/>
            </w:pPr>
            <w:r w:rsidRPr="00DB19EF">
              <w:rPr>
                <w:rFonts w:eastAsia="Times New Roman" w:cs="Times New Roman"/>
                <w:b/>
              </w:rPr>
              <w:t>2011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38C630A" w14:textId="77777777" w:rsidR="001235D3" w:rsidRPr="00DB19EF" w:rsidRDefault="001235D3" w:rsidP="00971B99">
            <w:pPr>
              <w:pStyle w:val="Standard"/>
              <w:jc w:val="center"/>
            </w:pPr>
            <w:r w:rsidRPr="00DB19EF">
              <w:rPr>
                <w:rFonts w:eastAsia="Times New Roman" w:cs="Times New Roman"/>
                <w:b/>
              </w:rPr>
              <w:t>2012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BC0648D" w14:textId="77777777" w:rsidR="001235D3" w:rsidRPr="00DB19EF" w:rsidRDefault="001235D3" w:rsidP="00971B99">
            <w:pPr>
              <w:pStyle w:val="Standard"/>
              <w:jc w:val="center"/>
            </w:pPr>
            <w:r w:rsidRPr="00DB19EF">
              <w:rPr>
                <w:rFonts w:eastAsia="Times New Roman" w:cs="Times New Roman"/>
                <w:b/>
              </w:rPr>
              <w:t>2013</w:t>
            </w:r>
          </w:p>
        </w:tc>
      </w:tr>
      <w:tr w:rsidR="001235D3" w:rsidRPr="00DB19EF" w14:paraId="54C4BDFE" w14:textId="77777777" w:rsidTr="008729FC">
        <w:trPr>
          <w:trHeight w:val="342"/>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43AEB94" w14:textId="77777777" w:rsidR="001235D3" w:rsidRPr="00DB19EF" w:rsidRDefault="001235D3" w:rsidP="00971B99">
            <w:pPr>
              <w:pStyle w:val="Standard"/>
              <w:jc w:val="center"/>
            </w:pPr>
            <w:r w:rsidRPr="00DB19EF">
              <w:rPr>
                <w:rFonts w:eastAsia="Times New Roman" w:cs="Times New Roman"/>
                <w:b/>
                <w:sz w:val="22"/>
                <w:szCs w:val="22"/>
              </w:rPr>
              <w:t>MSAT</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36C4C4F" w14:textId="77777777" w:rsidR="001235D3" w:rsidRPr="00DB19EF" w:rsidRDefault="001235D3" w:rsidP="00971B99">
            <w:pPr>
              <w:pStyle w:val="Standard"/>
              <w:jc w:val="center"/>
            </w:pPr>
            <w:r w:rsidRPr="00DB19EF">
              <w:rPr>
                <w:rFonts w:eastAsia="Times New Roman" w:cs="Times New Roman"/>
                <w:b/>
                <w:i/>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CB8275F" w14:textId="77777777" w:rsidR="001235D3" w:rsidRPr="00DB19EF" w:rsidRDefault="001235D3" w:rsidP="00971B99">
            <w:pPr>
              <w:pStyle w:val="Standard"/>
              <w:jc w:val="center"/>
            </w:pPr>
            <w:r w:rsidRPr="00DB19EF">
              <w:rPr>
                <w:rFonts w:eastAsia="Times New Roman" w:cs="Times New Roman"/>
                <w:b/>
              </w:rPr>
              <w:t>21</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FCB5BF3" w14:textId="77777777" w:rsidR="001235D3" w:rsidRPr="00DB19EF" w:rsidRDefault="001235D3" w:rsidP="00971B99">
            <w:pPr>
              <w:pStyle w:val="Standard"/>
              <w:jc w:val="center"/>
            </w:pPr>
            <w:r w:rsidRPr="00DB19EF">
              <w:rPr>
                <w:rFonts w:eastAsia="Times New Roman" w:cs="Times New Roman"/>
                <w:b/>
              </w:rPr>
              <w:t>33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7935D9B" w14:textId="77777777" w:rsidR="001235D3" w:rsidRPr="00DB19EF" w:rsidRDefault="001235D3" w:rsidP="00971B99">
            <w:pPr>
              <w:pStyle w:val="Standard"/>
              <w:jc w:val="center"/>
            </w:pPr>
            <w:r w:rsidRPr="00DB19EF">
              <w:rPr>
                <w:rFonts w:eastAsia="Times New Roman" w:cs="Times New Roman"/>
                <w:b/>
              </w:rPr>
              <w:t>39</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B7AE58B" w14:textId="77777777" w:rsidR="001235D3" w:rsidRPr="00DB19EF" w:rsidRDefault="001235D3" w:rsidP="00971B99">
            <w:pPr>
              <w:pStyle w:val="Standard"/>
              <w:jc w:val="center"/>
            </w:pPr>
            <w:r w:rsidRPr="00DB19EF">
              <w:rPr>
                <w:rFonts w:eastAsia="Times New Roman" w:cs="Times New Roman"/>
                <w:b/>
              </w:rPr>
              <w:t>54</w:t>
            </w:r>
          </w:p>
        </w:tc>
      </w:tr>
      <w:tr w:rsidR="001235D3" w:rsidRPr="00DB19EF" w14:paraId="2F338299" w14:textId="77777777" w:rsidTr="008729FC">
        <w:trPr>
          <w:trHeight w:val="557"/>
        </w:trPr>
        <w:tc>
          <w:tcPr>
            <w:tcW w:w="856"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1AB99177"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5C0E540D"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47E8F3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w:t>
            </w:r>
          </w:p>
          <w:p w14:paraId="2B13DEB5" w14:textId="69EF34C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(82.5-∞)</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308D0455"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263.9</w:t>
            </w:r>
          </w:p>
          <w:p w14:paraId="051EB2EA" w14:textId="42C81B1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(51.4-∞)</w:t>
            </w:r>
          </w:p>
        </w:tc>
        <w:tc>
          <w:tcPr>
            <w:tcW w:w="1584"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263A4C92"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128.7</w:t>
            </w:r>
          </w:p>
          <w:p w14:paraId="0FB6557B" w14:textId="73F0048D"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(43.1-∞)</w:t>
            </w:r>
          </w:p>
        </w:tc>
        <w:tc>
          <w:tcPr>
            <w:tcW w:w="1585" w:type="dxa"/>
            <w:tcBorders>
              <w:top w:val="single" w:sz="8" w:space="0" w:color="000000"/>
              <w:left w:val="single" w:sz="8" w:space="0" w:color="000000"/>
              <w:bottom w:val="single" w:sz="8" w:space="0" w:color="FFFFFF"/>
              <w:right w:val="single" w:sz="8" w:space="0" w:color="000000"/>
            </w:tcBorders>
            <w:tcMar>
              <w:top w:w="0" w:type="dxa"/>
              <w:left w:w="113" w:type="dxa"/>
              <w:bottom w:w="0" w:type="dxa"/>
              <w:right w:w="108" w:type="dxa"/>
            </w:tcMar>
          </w:tcPr>
          <w:p w14:paraId="075B034C"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122.6</w:t>
            </w:r>
          </w:p>
          <w:p w14:paraId="722FCF60" w14:textId="7347BBF1"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(49.3, 12934.9)</w:t>
            </w:r>
          </w:p>
        </w:tc>
      </w:tr>
      <w:tr w:rsidR="001235D3" w:rsidRPr="00DB19EF" w14:paraId="14C582E9" w14:textId="77777777" w:rsidTr="008729FC">
        <w:trPr>
          <w:trHeight w:val="557"/>
        </w:trPr>
        <w:tc>
          <w:tcPr>
            <w:tcW w:w="856"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6625F0A3" w14:textId="77777777" w:rsidR="001235D3" w:rsidRPr="00DB19EF" w:rsidRDefault="001235D3" w:rsidP="00971B99">
            <w:pPr>
              <w:pStyle w:val="Standard"/>
              <w:jc w:val="center"/>
              <w:rPr>
                <w:rFonts w:eastAsia="Times New Roman" w:cs="Times New Roman"/>
                <w:sz w:val="22"/>
                <w:szCs w:val="22"/>
              </w:rPr>
            </w:pPr>
          </w:p>
        </w:tc>
        <w:tc>
          <w:tcPr>
            <w:tcW w:w="2227"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88D7AE0" w14:textId="77777777" w:rsidR="001235D3" w:rsidRPr="00DB19EF" w:rsidRDefault="00000000" w:rsidP="00971B99">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5BB93C13"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33</w:t>
            </w:r>
          </w:p>
          <w:p w14:paraId="5F45754A" w14:textId="1030BFBE"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(18,74)[7,56]</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63E9059"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49</w:t>
            </w:r>
          </w:p>
          <w:p w14:paraId="61840AF2" w14:textId="266E8F4A"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(30,84)[3,95]</w:t>
            </w:r>
          </w:p>
        </w:tc>
        <w:tc>
          <w:tcPr>
            <w:tcW w:w="1584"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467F84FA"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51</w:t>
            </w:r>
          </w:p>
          <w:p w14:paraId="49C7507D" w14:textId="6B6E645C"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(36,88)[5,97]</w:t>
            </w:r>
          </w:p>
        </w:tc>
        <w:tc>
          <w:tcPr>
            <w:tcW w:w="1585" w:type="dxa"/>
            <w:tcBorders>
              <w:top w:val="single" w:sz="8" w:space="0" w:color="FFFFFF"/>
              <w:left w:val="single" w:sz="8" w:space="0" w:color="000000"/>
              <w:bottom w:val="single" w:sz="8" w:space="0" w:color="000000"/>
              <w:right w:val="single" w:sz="8" w:space="0" w:color="000000"/>
            </w:tcBorders>
            <w:tcMar>
              <w:top w:w="0" w:type="dxa"/>
              <w:left w:w="113" w:type="dxa"/>
              <w:bottom w:w="0" w:type="dxa"/>
              <w:right w:w="108" w:type="dxa"/>
            </w:tcMar>
          </w:tcPr>
          <w:p w14:paraId="729CA9DF" w14:textId="77777777" w:rsidR="001235D3"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62</w:t>
            </w:r>
          </w:p>
          <w:p w14:paraId="6BD63BEA" w14:textId="32979467" w:rsidR="008729FC" w:rsidRPr="00731EEE" w:rsidRDefault="008729FC" w:rsidP="00971B99">
            <w:pPr>
              <w:pStyle w:val="Standard"/>
              <w:jc w:val="center"/>
              <w:rPr>
                <w:rFonts w:asciiTheme="minorHAnsi" w:hAnsiTheme="minorHAnsi" w:cstheme="minorHAnsi"/>
              </w:rPr>
            </w:pPr>
            <w:r w:rsidRPr="00731EEE">
              <w:rPr>
                <w:rFonts w:asciiTheme="minorHAnsi" w:hAnsiTheme="minorHAnsi" w:cstheme="minorHAnsi"/>
              </w:rPr>
              <w:t>(41,96)[17,137]</w:t>
            </w:r>
          </w:p>
        </w:tc>
      </w:tr>
      <w:tr w:rsidR="001235D3" w:rsidRPr="00DB19EF" w14:paraId="583F1BF5" w14:textId="77777777" w:rsidTr="008729FC">
        <w:trPr>
          <w:trHeight w:val="244"/>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83BE4B5" w14:textId="77777777" w:rsidR="001235D3" w:rsidRPr="00DB19EF" w:rsidRDefault="001235D3" w:rsidP="00971B99">
            <w:pPr>
              <w:pStyle w:val="Standard"/>
              <w:jc w:val="center"/>
            </w:pPr>
            <w:r w:rsidRPr="00DB19EF">
              <w:rPr>
                <w:rFonts w:eastAsia="Times New Roman" w:cs="Times New Roman"/>
                <w:b/>
                <w:sz w:val="22"/>
                <w:szCs w:val="22"/>
              </w:rPr>
              <w:t>SNP</w:t>
            </w: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CC1D935" w14:textId="77777777" w:rsidR="001235D3" w:rsidRPr="00DB19EF" w:rsidRDefault="001235D3" w:rsidP="00971B99">
            <w:pPr>
              <w:pStyle w:val="Standard"/>
              <w:jc w:val="center"/>
            </w:pPr>
            <w:r w:rsidRPr="00DB19EF">
              <w:rPr>
                <w:rFonts w:eastAsia="Times New Roman" w:cs="Times New Roman"/>
                <w:b/>
                <w:i/>
                <w:sz w:val="22"/>
                <w:szCs w:val="22"/>
              </w:rPr>
              <w:t>n</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3B69DFF" w14:textId="5FD0C15F"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29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FD80E03" w14:textId="5681FCDA"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39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E9E62C8" w14:textId="23B274F8"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52</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D405664" w14:textId="38C8CD71" w:rsidR="001235D3" w:rsidRPr="00731EEE" w:rsidRDefault="008729FC" w:rsidP="00971B99">
            <w:pPr>
              <w:pStyle w:val="Standard"/>
              <w:jc w:val="center"/>
              <w:rPr>
                <w:rFonts w:asciiTheme="minorHAnsi" w:hAnsiTheme="minorHAnsi" w:cstheme="minorHAnsi"/>
                <w:highlight w:val="yellow"/>
              </w:rPr>
            </w:pPr>
            <w:r w:rsidRPr="00731EEE">
              <w:rPr>
                <w:rFonts w:asciiTheme="minorHAnsi" w:hAnsiTheme="minorHAnsi" w:cstheme="minorHAnsi"/>
                <w:highlight w:val="yellow"/>
              </w:rPr>
              <w:t>63</w:t>
            </w:r>
          </w:p>
        </w:tc>
      </w:tr>
      <w:tr w:rsidR="008A1B52" w:rsidRPr="00DB19EF" w14:paraId="165A7E8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2079E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0F20622"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LD</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474E161" w14:textId="47C0B055"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62.1(32.7, 249.5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18A436B" w14:textId="4639933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color w:val="000000" w:themeColor="text1"/>
                <w:highlight w:val="yellow"/>
              </w:rPr>
              <w:t>208.1 (110.1, 1135.9)</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F80831C" w14:textId="29D21CEB"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201.9 (126.7, 449.0)</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C80055C" w14:textId="7CAC3F14"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 xml:space="preserve">179.8 (121.9, 320.8) </w:t>
            </w:r>
          </w:p>
        </w:tc>
      </w:tr>
      <w:tr w:rsidR="008A1B52" w:rsidRPr="00DB19EF" w14:paraId="43842AEF"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8B4CE4C" w14:textId="77777777" w:rsidR="008A1B52" w:rsidRPr="00DB19EF" w:rsidRDefault="008A1B52" w:rsidP="008A1B52">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B5AF780" w14:textId="77777777" w:rsidR="008A1B52" w:rsidRPr="00DB19EF" w:rsidRDefault="00000000" w:rsidP="008A1B52">
            <w:pPr>
              <w:pStyle w:val="Standard"/>
              <w:jc w:val="center"/>
            </w:pPr>
            <m:oMathPara>
              <m:oMathParaPr>
                <m:jc m:val="center"/>
              </m:oMathParaPr>
              <m:oMath>
                <m:sSub>
                  <m:sSubPr>
                    <m:ctrlPr>
                      <w:rPr>
                        <w:rFonts w:ascii="Cambria Math" w:hAnsi="Cambria Math"/>
                      </w:rPr>
                    </m:ctrlPr>
                  </m:sSubPr>
                  <m:e>
                    <m:r>
                      <w:rPr>
                        <w:rFonts w:ascii="Cambria Math" w:hAnsi="Cambria Math"/>
                      </w:rPr>
                      <m:t>Nb</m:t>
                    </m:r>
                  </m:e>
                  <m:sub>
                    <m:r>
                      <w:rPr>
                        <w:rFonts w:ascii="Cambria Math" w:hAnsi="Cambria Math"/>
                      </w:rPr>
                      <m:t>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76FCEF0E" w14:textId="77777777"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96(56,198)</w:t>
            </w:r>
          </w:p>
          <w:p w14:paraId="42E76FF3" w14:textId="606BD19D"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[7,3]</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208A7F4" w14:textId="235552AC"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247(148,567)[4,5]</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10864DD" w14:textId="1B5153C6"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196(132,332)[8,15]</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ECDAD74" w14:textId="1A078AC1" w:rsidR="008A1B52" w:rsidRPr="008A1B52" w:rsidRDefault="008A1B52" w:rsidP="008A1B52">
            <w:pPr>
              <w:pStyle w:val="Standard"/>
              <w:jc w:val="center"/>
              <w:rPr>
                <w:rFonts w:asciiTheme="minorHAnsi" w:hAnsiTheme="minorHAnsi" w:cstheme="minorHAnsi"/>
                <w:highlight w:val="yellow"/>
              </w:rPr>
            </w:pPr>
            <w:r w:rsidRPr="008A1B52">
              <w:rPr>
                <w:rFonts w:asciiTheme="minorHAnsi" w:hAnsiTheme="minorHAnsi" w:cstheme="minorHAnsi"/>
                <w:highlight w:val="yellow"/>
              </w:rPr>
              <w:t>174(123,252)[16,22]</w:t>
            </w:r>
          </w:p>
        </w:tc>
      </w:tr>
      <w:tr w:rsidR="00192470" w:rsidRPr="00DB19EF" w14:paraId="2FEE1E97"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406FECF7"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0E286EA" w14:textId="21A96659" w:rsidR="00192470" w:rsidRPr="008729FC" w:rsidRDefault="00000000" w:rsidP="00192470">
            <w:pPr>
              <w:pStyle w:val="Standard"/>
              <w:jc w:val="center"/>
              <w:rPr>
                <w:b/>
                <w:bCs/>
              </w:rPr>
            </w:pPr>
            <m:oMathPara>
              <m:oMath>
                <m:sSub>
                  <m:sSubPr>
                    <m:ctrlPr>
                      <w:rPr>
                        <w:rFonts w:ascii="Cambria Math" w:hAnsi="Cambria Math"/>
                      </w:rPr>
                    </m:ctrlPr>
                  </m:sSubPr>
                  <m:e>
                    <m:r>
                      <w:rPr>
                        <w:rFonts w:ascii="Cambria Math" w:hAnsi="Cambria Math"/>
                      </w:rPr>
                      <m:t>Nb</m:t>
                    </m:r>
                  </m:e>
                  <m:sub>
                    <m:r>
                      <w:rPr>
                        <w:rFonts w:ascii="Cambria Math" w:hAnsi="Cambria Math"/>
                      </w:rPr>
                      <m:t xml:space="preserve">LD </m:t>
                    </m:r>
                  </m:sub>
                </m:sSub>
                <m:sSub>
                  <m:sSubPr>
                    <m:ctrlPr>
                      <w:rPr>
                        <w:rFonts w:ascii="Cambria Math" w:hAnsi="Cambria Math"/>
                      </w:rPr>
                    </m:ctrlPr>
                  </m:sSubPr>
                  <m:e>
                    <m:r>
                      <w:rPr>
                        <w:rFonts w:ascii="Cambria Math" w:hAnsi="Cambria Math"/>
                      </w:rPr>
                      <m:t>+ Nb</m:t>
                    </m:r>
                  </m:e>
                  <m:sub>
                    <m:r>
                      <w:rPr>
                        <w:rFonts w:ascii="Cambria Math" w:hAnsi="Cambria Math"/>
                      </w:rPr>
                      <m:t>SA  (±SA)</m:t>
                    </m:r>
                  </m:sub>
                </m:sSub>
              </m:oMath>
            </m:oMathPara>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1E90EBBC" w14:textId="0845AF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74.57</w:t>
            </w:r>
            <w:r w:rsidRPr="00192470">
              <w:rPr>
                <w:rFonts w:cs="Calibri"/>
                <w:color w:val="000000"/>
                <w:highlight w:val="yellow"/>
              </w:rPr>
              <w:t>(</w:t>
            </w:r>
            <w:r w:rsidRPr="00192470">
              <w:rPr>
                <w:rFonts w:cs="Calibri"/>
                <w:color w:val="000000"/>
                <w:sz w:val="22"/>
                <w:szCs w:val="22"/>
                <w:highlight w:val="yellow"/>
              </w:rPr>
              <w:t>20.57</w:t>
            </w:r>
            <w:r w:rsidRPr="00192470">
              <w:rPr>
                <w:rFonts w:cs="Calibri"/>
                <w:color w:val="000000"/>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EBF203" w14:textId="746035A9"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228.66</w:t>
            </w:r>
            <w:r w:rsidRPr="00192470">
              <w:rPr>
                <w:rFonts w:cs="Calibri"/>
                <w:color w:val="000000"/>
                <w:highlight w:val="yellow"/>
              </w:rPr>
              <w:t>(57.75</w:t>
            </w:r>
            <w:r w:rsidRPr="00192470">
              <w:rPr>
                <w:rFonts w:asciiTheme="minorHAnsi" w:eastAsia="Times New Roman" w:hAnsiTheme="minorHAnsi" w:cstheme="minorHAnsi"/>
                <w:highlight w:val="yellow"/>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865C10B" w14:textId="29F77C52"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197.21</w:t>
            </w:r>
            <w:r w:rsidRPr="00192470">
              <w:rPr>
                <w:rFonts w:cs="Calibri"/>
                <w:color w:val="000000"/>
                <w:highlight w:val="yellow"/>
              </w:rPr>
              <w:t xml:space="preserve"> (39.08)</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D870596" w14:textId="16692D3C" w:rsidR="00192470" w:rsidRPr="00192470" w:rsidRDefault="00192470" w:rsidP="00192470">
            <w:pPr>
              <w:pStyle w:val="Standard"/>
              <w:jc w:val="center"/>
              <w:rPr>
                <w:rFonts w:asciiTheme="minorHAnsi" w:eastAsia="Times New Roman" w:hAnsiTheme="minorHAnsi" w:cstheme="minorHAnsi"/>
                <w:highlight w:val="yellow"/>
              </w:rPr>
            </w:pPr>
            <w:r w:rsidRPr="00192470">
              <w:rPr>
                <w:rFonts w:cs="Calibri"/>
                <w:color w:val="000000"/>
                <w:sz w:val="22"/>
                <w:szCs w:val="22"/>
                <w:highlight w:val="yellow"/>
              </w:rPr>
              <w:t>174.85</w:t>
            </w:r>
            <w:r w:rsidRPr="00192470">
              <w:rPr>
                <w:rFonts w:cs="Calibri"/>
                <w:color w:val="000000"/>
                <w:highlight w:val="yellow"/>
              </w:rPr>
              <w:t xml:space="preserve"> (29.32)</w:t>
            </w:r>
          </w:p>
        </w:tc>
      </w:tr>
      <w:tr w:rsidR="00192470" w:rsidRPr="00DB19EF" w14:paraId="18421731" w14:textId="77777777" w:rsidTr="008729FC">
        <w:trPr>
          <w:trHeight w:val="557"/>
        </w:trPr>
        <w:tc>
          <w:tcPr>
            <w:tcW w:w="856"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5D184B30" w14:textId="77777777" w:rsidR="00192470" w:rsidRPr="00DB19EF" w:rsidRDefault="00192470" w:rsidP="00192470">
            <w:pPr>
              <w:pStyle w:val="Standard"/>
              <w:jc w:val="center"/>
              <w:rPr>
                <w:rFonts w:eastAsia="Times New Roman" w:cs="Times New Roman"/>
              </w:rPr>
            </w:pPr>
          </w:p>
        </w:tc>
        <w:tc>
          <w:tcPr>
            <w:tcW w:w="2227"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8096375" w14:textId="77777777" w:rsidR="00192470" w:rsidRPr="00720D84" w:rsidRDefault="00000000" w:rsidP="00192470">
            <w:pPr>
              <w:pStyle w:val="Standard"/>
              <w:jc w:val="center"/>
              <w:rPr>
                <w:sz w:val="22"/>
                <w:szCs w:val="22"/>
              </w:rPr>
            </w:pPr>
            <m:oMath>
              <m:f>
                <m:fPr>
                  <m:type m:val="lin"/>
                  <m:ctrlPr>
                    <w:rPr>
                      <w:rFonts w:ascii="Cambria Math" w:hAnsi="Cambria Math"/>
                      <w:sz w:val="22"/>
                      <w:szCs w:val="22"/>
                    </w:rPr>
                  </m:ctrlPr>
                </m:fPr>
                <m:num>
                  <m:r>
                    <w:rPr>
                      <w:rFonts w:ascii="Cambria Math" w:hAnsi="Cambria Math"/>
                      <w:sz w:val="22"/>
                      <w:szCs w:val="22"/>
                    </w:rPr>
                    <m:t>Nb</m:t>
                  </m:r>
                </m:num>
                <m:den>
                  <m:r>
                    <w:rPr>
                      <w:rFonts w:ascii="Cambria Math" w:hAnsi="Cambria Math"/>
                      <w:sz w:val="22"/>
                      <w:szCs w:val="22"/>
                    </w:rPr>
                    <m:t>Na</m:t>
                  </m:r>
                </m:den>
              </m:f>
            </m:oMath>
            <w:r w:rsidR="00192470" w:rsidRPr="00720D84">
              <w:rPr>
                <w:rFonts w:eastAsia="Times New Roman" w:cs="Times New Roman"/>
                <w:sz w:val="22"/>
                <w:szCs w:val="22"/>
                <w:vertAlign w:val="superscript"/>
              </w:rPr>
              <w:t>†</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6B392C02" w14:textId="5BF9094C"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0.10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0B5A44E3" w14:textId="7BE692C8"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0.30</w:t>
            </w:r>
          </w:p>
        </w:tc>
        <w:tc>
          <w:tcPr>
            <w:tcW w:w="1584"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21116B32" w14:textId="5799EB41" w:rsidR="00192470" w:rsidRPr="00192470" w:rsidRDefault="00192470" w:rsidP="00192470">
            <w:pPr>
              <w:pStyle w:val="Standard"/>
              <w:jc w:val="center"/>
              <w:rPr>
                <w:rFonts w:asciiTheme="minorHAnsi" w:hAnsiTheme="minorHAnsi" w:cstheme="minorHAnsi"/>
                <w:highlight w:val="yellow"/>
              </w:rPr>
            </w:pPr>
            <w:r w:rsidRPr="00192470">
              <w:rPr>
                <w:rFonts w:eastAsia="Times New Roman" w:cstheme="minorHAnsi"/>
                <w:color w:val="000000"/>
                <w:highlight w:val="yellow"/>
              </w:rPr>
              <w:t>0.26</w:t>
            </w:r>
          </w:p>
        </w:tc>
        <w:tc>
          <w:tcPr>
            <w:tcW w:w="1585" w:type="dxa"/>
            <w:tcBorders>
              <w:top w:val="single" w:sz="8" w:space="0" w:color="000000"/>
              <w:left w:val="single" w:sz="8" w:space="0" w:color="000000"/>
              <w:bottom w:val="single" w:sz="8" w:space="0" w:color="000000"/>
              <w:right w:val="single" w:sz="8" w:space="0" w:color="000000"/>
            </w:tcBorders>
            <w:tcMar>
              <w:top w:w="0" w:type="dxa"/>
              <w:left w:w="113" w:type="dxa"/>
              <w:bottom w:w="0" w:type="dxa"/>
              <w:right w:w="108" w:type="dxa"/>
            </w:tcMar>
          </w:tcPr>
          <w:p w14:paraId="344A0F84" w14:textId="46E30C55" w:rsidR="00192470" w:rsidRPr="00192470" w:rsidRDefault="00192470" w:rsidP="00192470">
            <w:pPr>
              <w:pStyle w:val="Standard"/>
              <w:jc w:val="center"/>
              <w:rPr>
                <w:rFonts w:asciiTheme="minorHAnsi" w:hAnsiTheme="minorHAnsi" w:cstheme="minorHAnsi"/>
                <w:highlight w:val="yellow"/>
              </w:rPr>
            </w:pPr>
            <w:r w:rsidRPr="00192470">
              <w:rPr>
                <w:rFonts w:asciiTheme="minorHAnsi" w:hAnsiTheme="minorHAnsi" w:cstheme="minorHAnsi"/>
                <w:highlight w:val="yellow"/>
              </w:rPr>
              <w:t>0.23</w:t>
            </w:r>
          </w:p>
        </w:tc>
      </w:tr>
    </w:tbl>
    <w:bookmarkEnd w:id="32"/>
    <w:p w14:paraId="3A807D48" w14:textId="77777777" w:rsidR="001235D3" w:rsidRPr="00DB19EF" w:rsidRDefault="001235D3" w:rsidP="001235D3">
      <w:pPr>
        <w:pStyle w:val="Standard"/>
      </w:pPr>
      <w:r w:rsidRPr="00DB19EF">
        <w:rPr>
          <w:vertAlign w:val="superscript"/>
        </w:rPr>
        <w:t xml:space="preserve">† </w:t>
      </w:r>
      <w:r w:rsidRPr="00DB19EF">
        <w:t xml:space="preserve">The ratio </w:t>
      </w:r>
      <w:r w:rsidRPr="00DB19EF">
        <w:rPr>
          <w:i/>
        </w:rPr>
        <w:t>Nb/Ne</w:t>
      </w:r>
      <w:r w:rsidRPr="00DB19EF">
        <w:t xml:space="preserve"> determined using combined estimate, where </w:t>
      </w:r>
      <w:r w:rsidRPr="00DB19EF">
        <w:rPr>
          <w:i/>
        </w:rPr>
        <w:t>Na</w:t>
      </w:r>
      <w:r w:rsidRPr="00DB19EF">
        <w:t xml:space="preserve"> represents the adult population size, estimated for the year 2017 (Bruce et al., 2018)</w:t>
      </w:r>
    </w:p>
    <w:p w14:paraId="6E52FBC2" w14:textId="77777777" w:rsidR="001235D3" w:rsidRPr="00DB19EF" w:rsidRDefault="001235D3" w:rsidP="001235D3">
      <w:pPr>
        <w:pStyle w:val="Standard"/>
        <w:spacing w:line="480" w:lineRule="auto"/>
      </w:pPr>
    </w:p>
    <w:p w14:paraId="0091420F" w14:textId="77777777" w:rsidR="001235D3" w:rsidRPr="00DB19EF" w:rsidRDefault="001235D3" w:rsidP="001235D3">
      <w:pPr>
        <w:pStyle w:val="Standard"/>
        <w:spacing w:line="480" w:lineRule="auto"/>
      </w:pPr>
    </w:p>
    <w:p w14:paraId="5F9FE13C" w14:textId="77777777" w:rsidR="001235D3" w:rsidRPr="00DB19EF" w:rsidRDefault="001235D3" w:rsidP="001235D3">
      <w:pPr>
        <w:pStyle w:val="Standard"/>
        <w:spacing w:line="480" w:lineRule="auto"/>
      </w:pPr>
    </w:p>
    <w:p w14:paraId="1390A5F3" w14:textId="77777777" w:rsidR="001235D3" w:rsidRPr="00DB19EF" w:rsidRDefault="001235D3" w:rsidP="001235D3">
      <w:pPr>
        <w:pStyle w:val="Standard"/>
        <w:spacing w:line="360" w:lineRule="auto"/>
      </w:pPr>
    </w:p>
    <w:p w14:paraId="2F3B107A" w14:textId="77777777" w:rsidR="001235D3" w:rsidRPr="00DB19EF" w:rsidRDefault="001235D3" w:rsidP="001235D3">
      <w:pPr>
        <w:pStyle w:val="Standard"/>
        <w:spacing w:after="240"/>
        <w:jc w:val="both"/>
        <w:rPr>
          <w:b/>
        </w:rPr>
      </w:pPr>
    </w:p>
    <w:p w14:paraId="07F3F0D0" w14:textId="77777777" w:rsidR="001235D3" w:rsidRPr="00DB19EF" w:rsidRDefault="001235D3" w:rsidP="001235D3">
      <w:pPr>
        <w:pStyle w:val="Standard"/>
        <w:keepNext/>
        <w:keepLines/>
        <w:pageBreakBefore/>
        <w:widowControl/>
        <w:spacing w:before="120"/>
        <w:outlineLvl w:val="0"/>
      </w:pPr>
      <w:r w:rsidRPr="00DB19EF">
        <w:rPr>
          <w:i/>
          <w:sz w:val="28"/>
          <w:szCs w:val="28"/>
        </w:rPr>
        <w:lastRenderedPageBreak/>
        <w:t>Appendix A</w:t>
      </w:r>
    </w:p>
    <w:p w14:paraId="346A22E5" w14:textId="77777777" w:rsidR="001235D3" w:rsidRPr="00DB19EF" w:rsidRDefault="001235D3" w:rsidP="001235D3">
      <w:pPr>
        <w:pStyle w:val="Standard"/>
        <w:keepNext/>
        <w:keepLines/>
      </w:pPr>
      <w:r w:rsidRPr="00DB19EF">
        <w:rPr>
          <w:i/>
        </w:rPr>
        <w:t xml:space="preserve"> </w:t>
      </w:r>
    </w:p>
    <w:p w14:paraId="425285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Inverse-variance weighted mean method and worked example</w:t>
      </w:r>
    </w:p>
    <w:p w14:paraId="72CB471D" w14:textId="77777777" w:rsidR="006F713D" w:rsidRPr="005B66DA" w:rsidRDefault="006F713D" w:rsidP="006F713D">
      <w:pPr>
        <w:rPr>
          <w:rFonts w:ascii="Calibri" w:hAnsi="Calibri"/>
          <w:color w:val="000000" w:themeColor="text1"/>
        </w:rPr>
      </w:pPr>
    </w:p>
    <w:p w14:paraId="7B741FD7" w14:textId="6CF9D2BB"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This is a worked example using data </w:t>
      </w:r>
      <w:r w:rsidRPr="008729FC">
        <w:rPr>
          <w:rFonts w:ascii="Calibri" w:hAnsi="Calibri"/>
          <w:color w:val="000000" w:themeColor="text1"/>
        </w:rPr>
        <w:t xml:space="preserve">from </w:t>
      </w:r>
      <w:r w:rsidR="00BC6693" w:rsidRPr="008729FC">
        <w:rPr>
          <w:rFonts w:ascii="Calibri" w:hAnsi="Calibri"/>
          <w:color w:val="000000" w:themeColor="text1"/>
        </w:rPr>
        <w:t>a fictious sample</w:t>
      </w:r>
      <w:r w:rsidRPr="008729FC">
        <w:rPr>
          <w:rFonts w:ascii="Calibri" w:hAnsi="Calibri"/>
          <w:color w:val="000000" w:themeColor="text1"/>
        </w:rPr>
        <w:t>.</w:t>
      </w:r>
      <w:r w:rsidRPr="005B66DA">
        <w:rPr>
          <w:rFonts w:ascii="Calibri" w:hAnsi="Calibri"/>
          <w:color w:val="000000" w:themeColor="text1"/>
        </w:rPr>
        <w:t xml:space="preserve"> This weighted mean will give the lowest variance of any weighted mean of the values. As with nearly all Ne calculations the harmonic mean must be used as the real quantities of interest is proportional to 1/Ne.</w:t>
      </w:r>
    </w:p>
    <w:p w14:paraId="30F66222" w14:textId="77777777" w:rsidR="006F713D" w:rsidRPr="005B66DA" w:rsidRDefault="006F713D" w:rsidP="006F713D">
      <w:pPr>
        <w:rPr>
          <w:rFonts w:ascii="Calibri" w:hAnsi="Calibri"/>
          <w:color w:val="000000" w:themeColor="text1"/>
        </w:rPr>
      </w:pPr>
    </w:p>
    <w:p w14:paraId="771F82E5"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Values</w:t>
      </w:r>
    </w:p>
    <w:p w14:paraId="0EED9583" w14:textId="77777777" w:rsidR="006F713D" w:rsidRPr="005B66DA" w:rsidRDefault="006F713D" w:rsidP="006F713D">
      <w:pPr>
        <w:rPr>
          <w:rFonts w:ascii="Calibri" w:hAnsi="Calibri"/>
          <w:color w:val="000000" w:themeColor="text1"/>
        </w:rPr>
      </w:pPr>
    </w:p>
    <w:p w14:paraId="4B8D820E" w14:textId="77777777" w:rsidR="006F713D" w:rsidRPr="005B66DA" w:rsidRDefault="006F713D" w:rsidP="006F713D">
      <w:pPr>
        <w:rPr>
          <w:rFonts w:ascii="Calibri" w:hAnsi="Calibri"/>
          <w:b/>
          <w:color w:val="000000" w:themeColor="text1"/>
        </w:rPr>
      </w:pPr>
      <w:proofErr w:type="spellStart"/>
      <w:r w:rsidRPr="005B66DA">
        <w:rPr>
          <w:rFonts w:ascii="Calibri" w:hAnsi="Calibri"/>
          <w:b/>
          <w:color w:val="000000" w:themeColor="text1"/>
        </w:rPr>
        <w:t>LDNe</w:t>
      </w:r>
      <w:proofErr w:type="spellEnd"/>
      <w:r w:rsidRPr="005B66DA">
        <w:rPr>
          <w:rFonts w:ascii="Calibri" w:hAnsi="Calibri"/>
          <w:b/>
          <w:color w:val="000000" w:themeColor="text1"/>
        </w:rPr>
        <w:t>: 208.5</w:t>
      </w:r>
    </w:p>
    <w:p w14:paraId="0EC32729"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COLONY: 289</w:t>
      </w:r>
    </w:p>
    <w:p w14:paraId="6FC1FBBA"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Sample Size: 63</w:t>
      </w:r>
    </w:p>
    <w:p w14:paraId="7FE2F25F" w14:textId="77777777" w:rsidR="006F713D" w:rsidRPr="005B66DA" w:rsidRDefault="006F713D" w:rsidP="006F713D">
      <w:pPr>
        <w:rPr>
          <w:rFonts w:ascii="Calibri" w:hAnsi="Calibri"/>
          <w:color w:val="000000" w:themeColor="text1"/>
        </w:rPr>
      </w:pPr>
    </w:p>
    <w:p w14:paraId="4079249E" w14:textId="61D7145D" w:rsidR="006F713D" w:rsidRPr="005B66DA" w:rsidRDefault="005B66DA" w:rsidP="006F713D">
      <w:pPr>
        <w:pStyle w:val="Heading2"/>
        <w:rPr>
          <w:b/>
          <w:color w:val="000000" w:themeColor="text1"/>
          <w:sz w:val="24"/>
          <w:szCs w:val="24"/>
        </w:rPr>
      </w:pPr>
      <w:bookmarkStart w:id="33" w:name="_Toc25250067"/>
      <w:r>
        <w:rPr>
          <w:b/>
          <w:color w:val="000000" w:themeColor="text1"/>
          <w:sz w:val="24"/>
          <w:szCs w:val="24"/>
        </w:rPr>
        <w:t>The V</w:t>
      </w:r>
      <w:r w:rsidR="006F713D" w:rsidRPr="005B66DA">
        <w:rPr>
          <w:b/>
          <w:color w:val="000000" w:themeColor="text1"/>
          <w:sz w:val="24"/>
          <w:szCs w:val="24"/>
        </w:rPr>
        <w:t>ariances</w:t>
      </w:r>
      <w:bookmarkEnd w:id="33"/>
    </w:p>
    <w:p w14:paraId="027E8FDA"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Unfortunately, neither COLONY or </w:t>
      </w:r>
      <w:proofErr w:type="spellStart"/>
      <w:r w:rsidRPr="005B66DA">
        <w:rPr>
          <w:rFonts w:ascii="Calibri" w:hAnsi="Calibri"/>
          <w:color w:val="000000" w:themeColor="text1"/>
        </w:rPr>
        <w:t>NeEstimator</w:t>
      </w:r>
      <w:proofErr w:type="spellEnd"/>
      <w:r w:rsidRPr="005B66DA">
        <w:rPr>
          <w:rFonts w:ascii="Calibri" w:hAnsi="Calibri"/>
          <w:color w:val="000000" w:themeColor="text1"/>
        </w:rPr>
        <w:t xml:space="preserve">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{"citationID":"l7Ierbg1","properties":{"formattedCitation":"(Do et al., 2014; O. R. Jones &amp; Wang, 2010)","plainCitation":"(Do et al., 2014; O. R. Jones &amp; Wang, 2010)","dontUpdate":true,"noteIndex":0},"citationItems":[{"id":330,"uris":["http://zotero.org/users/local/wg6A3x9B/items/QD7YKV97"],"uri":["http://zotero.org/users/local/wg6A3x9B/items/QD7YKV97"],"itemData":{"id":330,"type":"article-journal","container-title":"Molecular Ecology Resources","DOI":"10.1111/1755-0998.12157","ISSN":"1755098X","issue":"1","language":"en","page":"209-214","source":"Crossref","title":"NeEstimator v2: re-implementation of software for the estimation of contemporary effective population size (Ne) from genetic data","title-short":"&lt;span style=\"font-variant","volume":"14","author":[{"family":"Do","given":"C."},{"family":"Waples","given":"R S"},{"family":"Peel","given":"D."},{"family":"Macbeth","given":"G. M."},{"family":"Tillett","given":"B. J."},{"family":"Ovenden","given":"J. R."}],"issued":{"date-parts":[["2014",1]]}}},{"id":907,"uris":["http://zotero.org/users/local/wg6A3x9B/items/GF9ZVAIZ"],"uri":["http://zotero.org/users/local/wg6A3x9B/items/GF9ZVAIZ"],"itemData":{"id":907,"type":"article-journal","container-title":"Molecular Ecology Resources","DOI":"10.1111/j.1755-0998.2009.02787.x","ISSN":"1755098X, 17550998","issue":"3","language":"en","page":"551-555","source":"Crossref","title":"COLONY: a program for parentage and sibship inference from multilocus genotype data","title-short":"COLONY","volume":"10","author":[{"family":"Jones","given":"O R"},{"family":"Wang","given":"J"}],"issued":{"date-parts":[["2010",5]]}}}],"schema":"https://github.com/citation-style-language/schema/raw/master/csl-citation.json"}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(Do et al., 2014; Jones &amp; Wang, 2010)</w:t>
      </w:r>
      <w:r w:rsidRPr="005B66DA">
        <w:rPr>
          <w:rFonts w:ascii="Calibri" w:hAnsi="Calibri"/>
          <w:color w:val="000000" w:themeColor="text1"/>
        </w:rPr>
        <w:fldChar w:fldCharType="end"/>
      </w:r>
      <w:r w:rsidRPr="005B66DA">
        <w:rPr>
          <w:rFonts w:ascii="Calibri" w:hAnsi="Calibri"/>
          <w:color w:val="000000" w:themeColor="text1"/>
        </w:rPr>
        <w:t xml:space="preserve"> provides the raw variance figures required, however these can be approximated by working backwards from the provided confidence intervals. </w:t>
      </w:r>
    </w:p>
    <w:p w14:paraId="4C61587D" w14:textId="77777777" w:rsidR="006F713D" w:rsidRPr="005B66DA" w:rsidRDefault="006F713D" w:rsidP="006F713D">
      <w:pPr>
        <w:rPr>
          <w:rFonts w:ascii="Calibri" w:hAnsi="Calibri"/>
          <w:color w:val="000000" w:themeColor="text1"/>
        </w:rPr>
      </w:pPr>
    </w:p>
    <w:p w14:paraId="4D8C9964" w14:textId="77777777" w:rsidR="006F713D" w:rsidRPr="005B66DA" w:rsidRDefault="006F713D" w:rsidP="006F713D">
      <w:pPr>
        <w:pStyle w:val="Heading3"/>
        <w:rPr>
          <w:b/>
          <w:color w:val="000000" w:themeColor="text1"/>
          <w:sz w:val="24"/>
          <w:szCs w:val="24"/>
        </w:rPr>
      </w:pPr>
      <w:bookmarkStart w:id="34" w:name="_Toc25250068"/>
      <w:r w:rsidRPr="005B66DA">
        <w:rPr>
          <w:b/>
          <w:color w:val="000000" w:themeColor="text1"/>
          <w:sz w:val="24"/>
          <w:szCs w:val="24"/>
        </w:rPr>
        <w:t>COLONY</w:t>
      </w:r>
      <w:bookmarkEnd w:id="34"/>
    </w:p>
    <w:p w14:paraId="25E563FA" w14:textId="5972FD16" w:rsidR="006F713D" w:rsidRPr="005B66DA" w:rsidRDefault="006F713D" w:rsidP="006F713D">
      <w:pPr>
        <w:rPr>
          <w:rFonts w:ascii="Calibri" w:hAnsi="Calibri"/>
          <w:color w:val="000000" w:themeColor="text1"/>
        </w:rPr>
      </w:pPr>
      <w:r w:rsidRPr="005B66DA">
        <w:rPr>
          <w:rFonts w:ascii="Calibri" w:hAnsi="Calibri"/>
          <w:color w:val="000000" w:themeColor="text1"/>
        </w:rPr>
        <w:t>Colony generates 95% confidence intervals using the following formula</w:t>
      </w:r>
      <w:r w:rsidR="00BC6693">
        <w:rPr>
          <w:rFonts w:ascii="Calibri" w:hAnsi="Calibri"/>
          <w:color w:val="000000" w:themeColor="text1"/>
        </w:rPr>
        <w:t>:</w:t>
      </w:r>
    </w:p>
    <w:p w14:paraId="6C392EB5"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CI: </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r>
            <w:rPr>
              <w:rFonts w:ascii="Cambria Math" w:eastAsia="Helvetica" w:hAnsi="Cambria Math"/>
              <w:color w:val="000000" w:themeColor="text1"/>
            </w:rPr>
            <m:t>±1.96</m:t>
          </m:r>
          <m:rad>
            <m:radPr>
              <m:degHide m:val="1"/>
              <m:ctrlPr>
                <w:rPr>
                  <w:rFonts w:ascii="Cambria Math" w:eastAsiaTheme="minorEastAsia" w:hAnsi="Cambria Math"/>
                  <w:i/>
                  <w:color w:val="000000" w:themeColor="text1"/>
                </w:rPr>
              </m:ctrlPr>
            </m:radPr>
            <m:deg/>
            <m:e>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e>
          </m:rad>
          <m:r>
            <w:rPr>
              <w:rFonts w:ascii="Cambria Math" w:hAnsi="Cambria Math"/>
              <w:color w:val="000000" w:themeColor="text1"/>
            </w:rPr>
            <m:t>,</m:t>
          </m:r>
        </m:oMath>
      </m:oMathPara>
    </w:p>
    <w:p w14:paraId="68C1BB21"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V</w:t>
      </w:r>
      <w:r w:rsidRPr="005B66DA">
        <w:rPr>
          <w:rFonts w:ascii="Calibri" w:hAnsi="Calibri"/>
          <w:color w:val="000000" w:themeColor="text1"/>
          <w:vertAlign w:val="superscript"/>
        </w:rPr>
        <w:t>*</w:t>
      </w:r>
      <w:r w:rsidRPr="005B66DA">
        <w:rPr>
          <w:rFonts w:ascii="Calibri" w:hAnsi="Calibri"/>
          <w:color w:val="000000" w:themeColor="text1"/>
        </w:rPr>
        <w:t xml:space="preserve"> is the variance of the estimate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Knowing the upper and lower bounds of this confidence interval, we can estimate V</w:t>
      </w:r>
      <w:r w:rsidRPr="005B66DA">
        <w:rPr>
          <w:rFonts w:ascii="Calibri" w:hAnsi="Calibri"/>
          <w:color w:val="000000" w:themeColor="text1"/>
          <w:vertAlign w:val="superscript"/>
        </w:rPr>
        <w:t xml:space="preserve">* </w:t>
      </w:r>
      <w:r w:rsidRPr="005B66DA">
        <w:rPr>
          <w:rFonts w:ascii="Calibri" w:hAnsi="Calibri"/>
          <w:color w:val="000000" w:themeColor="text1"/>
        </w:rPr>
        <w:t>as,</w:t>
      </w:r>
    </w:p>
    <w:p w14:paraId="6B34D80C"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r>
                        <w:rPr>
                          <w:rFonts w:ascii="Cambria Math" w:hAnsi="Cambria Math"/>
                          <w:color w:val="000000" w:themeColor="text1"/>
                        </w:rPr>
                        <m:t>2</m:t>
                      </m:r>
                      <m:sSup>
                        <m:sSupPr>
                          <m:ctrlPr>
                            <w:rPr>
                              <w:rFonts w:ascii="Cambria Math" w:eastAsiaTheme="minorEastAsia"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3.92</m:t>
                      </m:r>
                    </m:den>
                  </m:f>
                </m:e>
              </m:d>
            </m:e>
            <m:sup>
              <m:r>
                <w:rPr>
                  <w:rFonts w:ascii="Cambria Math" w:hAnsi="Cambria Math"/>
                  <w:color w:val="000000" w:themeColor="text1"/>
                </w:rPr>
                <m:t>2</m:t>
              </m:r>
            </m:sup>
          </m:sSup>
          <m:r>
            <w:rPr>
              <w:rFonts w:ascii="Cambria Math" w:hAnsi="Cambria Math"/>
              <w:color w:val="000000" w:themeColor="text1"/>
            </w:rPr>
            <m:t>,</m:t>
          </m:r>
        </m:oMath>
      </m:oMathPara>
    </w:p>
    <w:p w14:paraId="6551364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or,</w:t>
      </w:r>
    </w:p>
    <w:p w14:paraId="779B12AF"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1328B0D3"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L</w:t>
      </w:r>
      <w:r w:rsidRPr="005B66DA">
        <w:rPr>
          <w:rFonts w:ascii="Calibri" w:hAnsi="Calibri"/>
          <w:color w:val="000000" w:themeColor="text1"/>
          <w:vertAlign w:val="superscript"/>
        </w:rPr>
        <w:t xml:space="preserve">* </w:t>
      </w:r>
      <w:r w:rsidRPr="005B66DA">
        <w:rPr>
          <w:rFonts w:ascii="Calibri" w:hAnsi="Calibri"/>
          <w:color w:val="000000" w:themeColor="text1"/>
        </w:rPr>
        <w:t>and L are the lower confidence bounds in terms of 1/</w:t>
      </w:r>
      <m:oMath>
        <m:r>
          <w:rPr>
            <w:rFonts w:ascii="Cambria Math" w:hAnsi="Cambria Math"/>
            <w:color w:val="000000" w:themeColor="text1"/>
          </w:rPr>
          <m:t>2</m:t>
        </m:r>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and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respectively. An identical argument follows for the upper bounds.  However, we desire the variance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which we can approximate using a first order Taylor expansion. That is, </w:t>
      </w:r>
    </w:p>
    <w:p w14:paraId="1B143BD6" w14:textId="77777777" w:rsidR="006F713D" w:rsidRPr="005B66DA" w:rsidRDefault="006F713D" w:rsidP="006F713D">
      <w:pPr>
        <w:rPr>
          <w:rFonts w:ascii="Calibri" w:hAnsi="Calibri"/>
          <w:color w:val="000000" w:themeColor="text1"/>
        </w:rPr>
      </w:pP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Var[X]</m:t>
        </m:r>
      </m:oMath>
      <w:r w:rsidRPr="005B66DA">
        <w:rPr>
          <w:rFonts w:ascii="Calibri" w:hAnsi="Calibri"/>
          <w:color w:val="000000" w:themeColor="text1"/>
        </w:rPr>
        <w:t>. Substituting in our particular case,</w:t>
      </w:r>
    </w:p>
    <w:p w14:paraId="72484885" w14:textId="77777777" w:rsidR="006F713D" w:rsidRPr="005B66DA" w:rsidRDefault="006F713D" w:rsidP="006F713D">
      <w:pPr>
        <w:rPr>
          <w:rFonts w:ascii="Calibri" w:hAnsi="Calibri"/>
          <w:color w:val="000000" w:themeColor="text1"/>
        </w:rPr>
      </w:pPr>
    </w:p>
    <w:p w14:paraId="5A1316F8"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hAnsi="Cambria Math"/>
              <w:color w:val="000000" w:themeColor="text1"/>
            </w:rPr>
            <m:t>,</m:t>
          </m:r>
        </m:oMath>
      </m:oMathPara>
    </w:p>
    <w:p w14:paraId="2964FD4A"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4</m:t>
                      </m:r>
                    </m:num>
                    <m:den>
                      <m:r>
                        <w:rPr>
                          <w:rFonts w:ascii="Cambria Math" w:hAnsi="Cambria Math"/>
                          <w:color w:val="000000" w:themeColor="text1"/>
                        </w:rPr>
                        <m:t>2</m:t>
                      </m:r>
                    </m:den>
                  </m:f>
                  <m:sSup>
                    <m:sSupPr>
                      <m:ctrlPr>
                        <w:rPr>
                          <w:rFonts w:ascii="Cambria Math" w:eastAsiaTheme="minorEastAsia" w:hAnsi="Cambria Math"/>
                          <w:i/>
                          <w:color w:val="000000" w:themeColor="text1"/>
                        </w:rPr>
                      </m:ctrlPr>
                    </m:sSup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sup>
                      <m:r>
                        <w:rPr>
                          <w:rFonts w:ascii="Cambria Math" w:hAnsi="Cambria Math"/>
                          <w:color w:val="000000" w:themeColor="text1"/>
                        </w:rPr>
                        <m:t>2</m:t>
                      </m:r>
                    </m:sup>
                  </m:sSup>
                  <m:r>
                    <w:rPr>
                      <w:rFonts w:ascii="Cambria Math" w:hAnsi="Cambria Math"/>
                      <w:color w:val="000000" w:themeColor="text1"/>
                    </w:rPr>
                    <m:t xml:space="preserve"> </m:t>
                  </m:r>
                </m:e>
              </m:d>
            </m:e>
            <m:sup>
              <m:r>
                <w:rPr>
                  <w:rFonts w:ascii="Cambria Math" w:hAnsi="Cambria Math"/>
                  <w:color w:val="000000" w:themeColor="text1"/>
                </w:rPr>
                <m:t>2</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num>
                    <m:den>
                      <m:r>
                        <w:rPr>
                          <w:rFonts w:ascii="Cambria Math" w:hAnsi="Cambria Math"/>
                          <w:color w:val="000000" w:themeColor="text1"/>
                        </w:rPr>
                        <m:t>4</m:t>
                      </m:r>
                    </m:den>
                  </m:f>
                </m:e>
              </m:d>
            </m:e>
            <m:sup>
              <m:r>
                <w:rPr>
                  <w:rFonts w:ascii="Cambria Math" w:hAnsi="Cambria Math"/>
                  <w:color w:val="000000" w:themeColor="text1"/>
                </w:rPr>
                <m:t>2</m:t>
              </m:r>
            </m:sup>
          </m:sSup>
          <m:r>
            <w:rPr>
              <w:rFonts w:ascii="Cambria Math" w:hAnsi="Cambria Math"/>
              <w:color w:val="000000" w:themeColor="text1"/>
            </w:rPr>
            <m:t>,</m:t>
          </m:r>
        </m:oMath>
      </m:oMathPara>
    </w:p>
    <w:p w14:paraId="2255C784"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L</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r>
            <w:rPr>
              <w:rFonts w:ascii="Cambria Math" w:hAnsi="Cambria Math"/>
              <w:color w:val="000000" w:themeColor="text1"/>
            </w:rPr>
            <m:t>.</m:t>
          </m:r>
        </m:oMath>
      </m:oMathPara>
    </w:p>
    <w:p w14:paraId="4FD3DF4E"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We also have </w:t>
      </w:r>
    </w:p>
    <w:p w14:paraId="0E2A90B3"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e>
            <m:sup>
              <m:r>
                <w:rPr>
                  <w:rFonts w:ascii="Cambria Math" w:hAnsi="Cambria Math"/>
                  <w:color w:val="000000" w:themeColor="text1"/>
                </w:rPr>
                <m:t>4</m:t>
              </m:r>
            </m:sup>
          </m:sSup>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U</m:t>
                      </m:r>
                    </m:den>
                  </m:f>
                  <m:r>
                    <w:rPr>
                      <w:rFonts w:ascii="Cambria Math" w:hAnsi="Cambria Math"/>
                      <w:color w:val="000000" w:themeColor="text1"/>
                    </w:rPr>
                    <m:t xml:space="preserve"> </m:t>
                  </m:r>
                  <m:r>
                    <w:rPr>
                      <w:rFonts w:ascii="Cambria Math" w:eastAsia="Helvetica" w:hAnsi="Cambria Math"/>
                      <w:color w:val="000000" w:themeColor="text1"/>
                    </w:rPr>
                    <m:t xml:space="preserve">- </m:t>
                  </m:r>
                  <m:f>
                    <m:fPr>
                      <m:type m:val="skw"/>
                      <m:ctrlPr>
                        <w:rPr>
                          <w:rFonts w:ascii="Cambria Math" w:eastAsiaTheme="minorEastAsia" w:hAnsi="Cambria Math"/>
                          <w:i/>
                          <w:color w:val="000000" w:themeColor="text1"/>
                        </w:rPr>
                      </m:ctrlPr>
                    </m:fPr>
                    <m:num>
                      <m:r>
                        <w:rPr>
                          <w:rFonts w:ascii="Cambria Math" w:hAnsi="Cambria Math"/>
                          <w:color w:val="000000" w:themeColor="text1"/>
                        </w:rPr>
                        <m:t>1</m:t>
                      </m:r>
                    </m:num>
                    <m:den>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den>
                  </m:f>
                </m:e>
              </m:d>
            </m:e>
            <m:sup>
              <m:r>
                <w:rPr>
                  <w:rFonts w:ascii="Cambria Math" w:hAnsi="Cambria Math"/>
                  <w:color w:val="000000" w:themeColor="text1"/>
                </w:rPr>
                <m:t>2</m:t>
              </m:r>
            </m:sup>
          </m:sSup>
        </m:oMath>
      </m:oMathPara>
    </w:p>
    <w:p w14:paraId="11FDE2F2"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via the upper bound. These are now in terms of known values and we can estimate </w:t>
      </w:r>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w:r w:rsidRPr="005B66DA">
        <w:rPr>
          <w:rFonts w:ascii="Calibri" w:hAnsi="Calibri"/>
          <w:color w:val="000000" w:themeColor="text1"/>
        </w:rPr>
        <w:t xml:space="preserve">. </w:t>
      </w:r>
    </w:p>
    <w:p w14:paraId="53F80F11" w14:textId="77777777" w:rsidR="006F713D" w:rsidRPr="005B66DA" w:rsidRDefault="006F713D" w:rsidP="006F713D">
      <w:pPr>
        <w:rPr>
          <w:rFonts w:ascii="Calibri" w:hAnsi="Calibri"/>
          <w:color w:val="000000" w:themeColor="text1"/>
        </w:rPr>
      </w:pPr>
    </w:p>
    <w:tbl>
      <w:tblPr>
        <w:tblStyle w:val="PlainTable4"/>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988"/>
        <w:gridCol w:w="708"/>
        <w:gridCol w:w="709"/>
        <w:gridCol w:w="2410"/>
      </w:tblGrid>
      <w:tr w:rsidR="006F713D" w:rsidRPr="005B66DA" w14:paraId="14EF1823" w14:textId="77777777" w:rsidTr="00802CC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bottom w:val="single" w:sz="12" w:space="0" w:color="auto"/>
            </w:tcBorders>
            <w:shd w:val="clear" w:color="auto" w:fill="auto"/>
          </w:tcPr>
          <w:p w14:paraId="6E66DF0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708" w:type="dxa"/>
            <w:tcBorders>
              <w:top w:val="single" w:sz="12" w:space="0" w:color="auto"/>
              <w:bottom w:val="single" w:sz="12" w:space="0" w:color="auto"/>
            </w:tcBorders>
            <w:shd w:val="clear" w:color="auto" w:fill="auto"/>
          </w:tcPr>
          <w:p w14:paraId="7B8635C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U</w:t>
            </w:r>
          </w:p>
        </w:tc>
        <w:tc>
          <w:tcPr>
            <w:tcW w:w="709" w:type="dxa"/>
            <w:tcBorders>
              <w:top w:val="single" w:sz="12" w:space="0" w:color="auto"/>
              <w:bottom w:val="single" w:sz="12" w:space="0" w:color="auto"/>
            </w:tcBorders>
            <w:shd w:val="clear" w:color="auto" w:fill="auto"/>
          </w:tcPr>
          <w:p w14:paraId="66C9FC6A"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L</w:t>
            </w:r>
          </w:p>
        </w:tc>
        <w:tc>
          <w:tcPr>
            <w:tcW w:w="2410" w:type="dxa"/>
            <w:tcBorders>
              <w:top w:val="single" w:sz="12" w:space="0" w:color="auto"/>
              <w:bottom w:val="single" w:sz="12" w:space="0" w:color="auto"/>
            </w:tcBorders>
            <w:shd w:val="clear" w:color="auto" w:fill="auto"/>
          </w:tcPr>
          <w:p w14:paraId="6DE568B7" w14:textId="77777777" w:rsidR="006F713D" w:rsidRPr="005B66DA" w:rsidRDefault="006F713D" w:rsidP="00802CCE">
            <w:pPr>
              <w:jc w:val="center"/>
              <w:cnfStyle w:val="100000000000" w:firstRow="1" w:lastRow="0" w:firstColumn="0" w:lastColumn="0" w:oddVBand="0" w:evenVBand="0" w:oddHBand="0" w:evenHBand="0" w:firstRowFirstColumn="0" w:firstRowLastColumn="0" w:lastRowFirstColumn="0" w:lastRowLastColumn="0"/>
              <w:rPr>
                <w:rFonts w:ascii="Calibri" w:hAnsi="Calibri"/>
                <w:color w:val="000000" w:themeColor="text1"/>
              </w:rPr>
            </w:pPr>
            <m:oMath>
              <m:r>
                <m:rPr>
                  <m:sty m:val="bi"/>
                </m:rP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e>
              </m:d>
            </m:oMath>
            <w:r w:rsidRPr="005B66DA">
              <w:rPr>
                <w:rFonts w:ascii="Calibri" w:hAnsi="Calibri"/>
                <w:color w:val="000000" w:themeColor="text1"/>
              </w:rPr>
              <w:t>.</w:t>
            </w:r>
          </w:p>
        </w:tc>
      </w:tr>
      <w:tr w:rsidR="006F713D" w:rsidRPr="005B66DA" w14:paraId="74853A45" w14:textId="77777777" w:rsidTr="00802CCE">
        <w:trPr>
          <w:cnfStyle w:val="000000100000" w:firstRow="0" w:lastRow="0" w:firstColumn="0" w:lastColumn="0" w:oddVBand="0" w:evenVBand="0" w:oddHBand="1" w:evenHBand="0" w:firstRowFirstColumn="0" w:firstRowLastColumn="0" w:lastRowFirstColumn="0" w:lastRowLastColumn="0"/>
          <w:trHeight w:val="181"/>
          <w:jc w:val="center"/>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auto"/>
            </w:tcBorders>
            <w:shd w:val="clear" w:color="auto" w:fill="auto"/>
          </w:tcPr>
          <w:p w14:paraId="337DC0AC"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top w:val="single" w:sz="12" w:space="0" w:color="auto"/>
            </w:tcBorders>
            <w:shd w:val="clear" w:color="auto" w:fill="auto"/>
          </w:tcPr>
          <w:p w14:paraId="7A5544A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709" w:type="dxa"/>
            <w:tcBorders>
              <w:top w:val="single" w:sz="12" w:space="0" w:color="auto"/>
            </w:tcBorders>
            <w:shd w:val="clear" w:color="auto" w:fill="auto"/>
          </w:tcPr>
          <w:p w14:paraId="3438718C"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200</w:t>
            </w:r>
          </w:p>
        </w:tc>
        <w:tc>
          <w:tcPr>
            <w:tcW w:w="2410" w:type="dxa"/>
            <w:tcBorders>
              <w:top w:val="single" w:sz="12" w:space="0" w:color="auto"/>
            </w:tcBorders>
            <w:shd w:val="clear" w:color="auto" w:fill="auto"/>
          </w:tcPr>
          <w:p w14:paraId="7468D376"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4134.811506</w:t>
            </w:r>
          </w:p>
        </w:tc>
      </w:tr>
      <w:tr w:rsidR="006F713D" w:rsidRPr="005B66DA" w14:paraId="51573595" w14:textId="77777777" w:rsidTr="00802CCE">
        <w:trPr>
          <w:jc w:val="center"/>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auto"/>
            </w:tcBorders>
            <w:shd w:val="clear" w:color="auto" w:fill="auto"/>
          </w:tcPr>
          <w:p w14:paraId="36195231" w14:textId="77777777" w:rsidR="006F713D" w:rsidRPr="005B66DA" w:rsidRDefault="006F713D" w:rsidP="00802CCE">
            <w:pPr>
              <w:jc w:val="center"/>
              <w:rPr>
                <w:rFonts w:ascii="Calibri" w:hAnsi="Calibri"/>
                <w:b w:val="0"/>
                <w:color w:val="000000" w:themeColor="text1"/>
              </w:rPr>
            </w:pPr>
            <w:r w:rsidRPr="005B66DA">
              <w:rPr>
                <w:rFonts w:ascii="Calibri" w:hAnsi="Calibri"/>
                <w:b w:val="0"/>
                <w:color w:val="000000" w:themeColor="text1"/>
              </w:rPr>
              <w:t>289</w:t>
            </w:r>
          </w:p>
        </w:tc>
        <w:tc>
          <w:tcPr>
            <w:tcW w:w="708" w:type="dxa"/>
            <w:tcBorders>
              <w:bottom w:val="single" w:sz="12" w:space="0" w:color="auto"/>
            </w:tcBorders>
            <w:shd w:val="clear" w:color="auto" w:fill="auto"/>
          </w:tcPr>
          <w:p w14:paraId="0472F5A6"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461</w:t>
            </w:r>
          </w:p>
        </w:tc>
        <w:tc>
          <w:tcPr>
            <w:tcW w:w="709" w:type="dxa"/>
            <w:tcBorders>
              <w:bottom w:val="single" w:sz="12" w:space="0" w:color="auto"/>
            </w:tcBorders>
            <w:shd w:val="clear" w:color="auto" w:fill="auto"/>
          </w:tcPr>
          <w:p w14:paraId="49469E99"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themeColor="text1"/>
              </w:rPr>
            </w:pPr>
            <w:r w:rsidRPr="005B66DA">
              <w:rPr>
                <w:rFonts w:ascii="Calibri" w:hAnsi="Calibri"/>
                <w:color w:val="000000" w:themeColor="text1"/>
              </w:rPr>
              <w:t>-</w:t>
            </w:r>
          </w:p>
        </w:tc>
        <w:tc>
          <w:tcPr>
            <w:tcW w:w="2410" w:type="dxa"/>
            <w:tcBorders>
              <w:bottom w:val="single" w:sz="12" w:space="0" w:color="auto"/>
            </w:tcBorders>
            <w:shd w:val="clear" w:color="auto" w:fill="auto"/>
          </w:tcPr>
          <w:p w14:paraId="353F1D63" w14:textId="77777777" w:rsidR="006F713D" w:rsidRPr="005B66DA" w:rsidRDefault="006F713D" w:rsidP="00802CCE">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2906.636596</w:t>
            </w:r>
          </w:p>
        </w:tc>
      </w:tr>
      <w:tr w:rsidR="006F713D" w:rsidRPr="005B66DA" w14:paraId="7D3ACEE7" w14:textId="77777777" w:rsidTr="00802CC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05" w:type="dxa"/>
            <w:gridSpan w:val="3"/>
            <w:tcBorders>
              <w:top w:val="single" w:sz="12" w:space="0" w:color="auto"/>
              <w:bottom w:val="single" w:sz="12" w:space="0" w:color="auto"/>
            </w:tcBorders>
            <w:shd w:val="clear" w:color="auto" w:fill="auto"/>
          </w:tcPr>
          <w:p w14:paraId="19AF6E1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2410" w:type="dxa"/>
            <w:tcBorders>
              <w:top w:val="single" w:sz="12" w:space="0" w:color="auto"/>
              <w:bottom w:val="single" w:sz="12" w:space="0" w:color="auto"/>
            </w:tcBorders>
            <w:shd w:val="clear" w:color="auto" w:fill="auto"/>
          </w:tcPr>
          <w:p w14:paraId="7A1E7350" w14:textId="77777777" w:rsidR="006F713D" w:rsidRPr="005B66DA" w:rsidRDefault="006F713D" w:rsidP="00802CCE">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5B66DA">
              <w:rPr>
                <w:rFonts w:ascii="Calibri" w:eastAsia="Times New Roman" w:hAnsi="Calibri"/>
                <w:color w:val="000000"/>
              </w:rPr>
              <w:t>3520.724051</w:t>
            </w:r>
          </w:p>
        </w:tc>
      </w:tr>
    </w:tbl>
    <w:p w14:paraId="54206416" w14:textId="77777777" w:rsidR="006F713D" w:rsidRPr="005B66DA" w:rsidRDefault="006F713D" w:rsidP="006F713D">
      <w:pPr>
        <w:pStyle w:val="Heading3"/>
        <w:rPr>
          <w:b/>
          <w:color w:val="000000" w:themeColor="text1"/>
          <w:sz w:val="24"/>
          <w:szCs w:val="24"/>
        </w:rPr>
      </w:pPr>
      <w:bookmarkStart w:id="35" w:name="_Toc25250069"/>
      <w:r w:rsidRPr="005B66DA">
        <w:rPr>
          <w:b/>
          <w:color w:val="000000" w:themeColor="text1"/>
          <w:sz w:val="24"/>
          <w:szCs w:val="24"/>
        </w:rPr>
        <w:t>Ne Estimator</w:t>
      </w:r>
      <w:bookmarkEnd w:id="35"/>
    </w:p>
    <w:p w14:paraId="79AC76AE" w14:textId="77777777" w:rsidR="006F713D" w:rsidRPr="005B66DA" w:rsidRDefault="006F713D" w:rsidP="006F713D">
      <w:pPr>
        <w:rPr>
          <w:rFonts w:ascii="Calibri" w:hAnsi="Calibri"/>
          <w:color w:val="000000" w:themeColor="text1"/>
        </w:rPr>
      </w:pPr>
    </w:p>
    <w:p w14:paraId="6851F77B"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Similar to COLONY Ne Estimator does not provide raw variances, and we need to work in terms of the confidence intervals for </w:t>
      </w:r>
      <m:oMath>
        <m:d>
          <m:dPr>
            <m:ctrlPr>
              <w:rPr>
                <w:rFonts w:ascii="Cambria Math" w:hAnsi="Cambria Math"/>
                <w:i/>
                <w:color w:val="000000" w:themeColor="text1"/>
              </w:rPr>
            </m:ctrlPr>
          </m:dPr>
          <m:e>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e>
        </m:d>
      </m:oMath>
      <w:r w:rsidRPr="005B66DA">
        <w:rPr>
          <w:rFonts w:ascii="Calibri" w:hAnsi="Calibri"/>
          <w:color w:val="000000" w:themeColor="text1"/>
        </w:rPr>
        <w:t xml:space="preserve"> which we will call here r</w:t>
      </w:r>
      <w:r w:rsidRPr="005B66DA">
        <w:rPr>
          <w:rFonts w:ascii="Calibri" w:hAnsi="Calibri"/>
          <w:color w:val="000000" w:themeColor="text1"/>
          <w:vertAlign w:val="superscript"/>
        </w:rPr>
        <w:t>*</w:t>
      </w:r>
      <w:r w:rsidRPr="005B66DA">
        <w:rPr>
          <w:rFonts w:ascii="Calibri" w:hAnsi="Calibri"/>
          <w:color w:val="000000" w:themeColor="text1"/>
        </w:rPr>
        <w:t xml:space="preserve">. The drift term is approximately </w:t>
      </w:r>
      <m:oMath>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oMath>
      <w:r w:rsidRPr="005B66DA">
        <w:rPr>
          <w:rFonts w:ascii="Calibri" w:hAnsi="Calibri"/>
          <w:color w:val="000000" w:themeColor="text1"/>
        </w:rPr>
        <w:t>, where S is the sample size. The 95% confidence interval for r</w:t>
      </w:r>
      <w:r w:rsidRPr="005B66DA">
        <w:rPr>
          <w:rFonts w:ascii="Calibri" w:hAnsi="Calibri"/>
          <w:color w:val="000000" w:themeColor="text1"/>
          <w:vertAlign w:val="superscript"/>
        </w:rPr>
        <w:t xml:space="preserve">* </w:t>
      </w:r>
      <w:r w:rsidRPr="005B66DA">
        <w:rPr>
          <w:rFonts w:ascii="Calibri" w:hAnsi="Calibri"/>
          <w:color w:val="000000" w:themeColor="text1"/>
        </w:rPr>
        <w:t xml:space="preserve">is explicitly normal in the case of the jackknife confidence interval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{"citationID":"CosZicXx","properties":{"formattedCitation":"(A. T. Jones, Ovenden, &amp; Wang, 2016)","plainCitation":"(A. T. Jones, Ovenden, &amp; Wang, 2016)","dontUpdate":true,"noteIndex":0},"citationItems":[{"id":631,"uris":["http://zotero.org/users/local/wg6A3x9B/items/R89FPMGF"],"uri":["http://zotero.org/users/local/wg6A3x9B/items/R89FPMGF"],"itemData":{"id":631,"type":"article-journal","container-title":"Heredity","DOI":"10.1038/hdy.2016.19","ISSN":"0018-067X, 1365-2540","issue":"4","language":"en","page":"217-223","source":"Crossref","title":"Improved confidence intervals for the linkage disequilibrium method for estimating effective population size","volume":"117","author":[{"family":"Jones","given":"A T"},{"family":"Ovenden","given":"J R"},{"family":"Wang","given":"Y-G"}],"issued":{"date-parts":[["2016",10]]}}}],"schema":"https://github.com/citation-style-language/schema/raw/master/csl-citation.json"}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(Jones, Ovenden, &amp; Wang, 2016)</w:t>
      </w:r>
      <w:r w:rsidRPr="005B66DA">
        <w:rPr>
          <w:rFonts w:ascii="Calibri" w:hAnsi="Calibri"/>
          <w:color w:val="000000" w:themeColor="text1"/>
        </w:rPr>
        <w:fldChar w:fldCharType="end"/>
      </w:r>
      <w:r w:rsidRPr="005B66DA">
        <w:rPr>
          <w:rFonts w:ascii="Calibri" w:hAnsi="Calibri"/>
          <w:color w:val="000000" w:themeColor="text1"/>
        </w:rPr>
        <w:t>. Thus, V</w:t>
      </w:r>
      <w:r w:rsidRPr="005B66DA">
        <w:rPr>
          <w:rFonts w:ascii="Calibri" w:hAnsi="Calibri"/>
          <w:color w:val="000000" w:themeColor="text1"/>
          <w:vertAlign w:val="superscript"/>
        </w:rPr>
        <w:t>*</w:t>
      </w:r>
      <w:r w:rsidRPr="005B66DA">
        <w:rPr>
          <w:rFonts w:ascii="Calibri" w:hAnsi="Calibri"/>
          <w:color w:val="000000" w:themeColor="text1"/>
        </w:rPr>
        <w:t>, the variance of r</w:t>
      </w:r>
      <w:r w:rsidRPr="005B66DA">
        <w:rPr>
          <w:rFonts w:ascii="Calibri" w:hAnsi="Calibri"/>
          <w:color w:val="000000" w:themeColor="text1"/>
          <w:vertAlign w:val="superscript"/>
        </w:rPr>
        <w:t xml:space="preserve">* </w:t>
      </w:r>
      <w:r w:rsidRPr="005B66DA">
        <w:rPr>
          <w:rFonts w:ascii="Calibri" w:hAnsi="Calibri"/>
          <w:color w:val="000000" w:themeColor="text1"/>
        </w:rPr>
        <w:t>is approximated by</w:t>
      </w:r>
    </w:p>
    <w:p w14:paraId="2B9016B5" w14:textId="77777777" w:rsidR="006F713D" w:rsidRPr="005B66DA" w:rsidRDefault="006F713D" w:rsidP="006F713D">
      <w:pPr>
        <w:rPr>
          <w:rFonts w:ascii="Calibri" w:hAnsi="Calibri"/>
          <w:color w:val="000000" w:themeColor="text1"/>
        </w:rPr>
      </w:pPr>
    </w:p>
    <w:p w14:paraId="51C3DC3E" w14:textId="77777777" w:rsidR="006F713D" w:rsidRPr="005B66DA" w:rsidRDefault="006F713D" w:rsidP="006F713D">
      <w:pPr>
        <w:rPr>
          <w:rFonts w:ascii="Calibri" w:hAnsi="Calibri"/>
          <w:color w:val="000000" w:themeColor="text1"/>
        </w:rPr>
      </w:pPr>
    </w:p>
    <w:p w14:paraId="61E52318" w14:textId="77777777" w:rsidR="006F713D" w:rsidRPr="005B66DA" w:rsidRDefault="00000000" w:rsidP="006F713D">
      <w:pPr>
        <w:rPr>
          <w:rFonts w:ascii="Calibri" w:hAnsi="Calibri"/>
          <w:color w:val="000000" w:themeColor="text1"/>
        </w:rPr>
      </w:pPr>
      <m:oMathPara>
        <m:oMath>
          <m:sSup>
            <m:sSupPr>
              <m:ctrlPr>
                <w:rPr>
                  <w:rFonts w:ascii="Cambria Math" w:eastAsiaTheme="minorEastAsia" w:hAnsi="Cambria Math"/>
                  <w:i/>
                  <w:color w:val="000000" w:themeColor="text1"/>
                </w:rPr>
              </m:ctrlPr>
            </m:sSupPr>
            <m:e>
              <m:r>
                <w:rPr>
                  <w:rFonts w:ascii="Cambria Math" w:hAnsi="Cambria Math"/>
                  <w:color w:val="000000" w:themeColor="text1"/>
                </w:rPr>
                <m:t>V</m:t>
              </m:r>
            </m:e>
            <m:sup>
              <m:r>
                <w:rPr>
                  <w:rFonts w:ascii="Cambria Math" w:eastAsia="MS Mincho" w:hAnsi="Cambria Math"/>
                  <w:color w:val="000000" w:themeColor="text1"/>
                </w:rPr>
                <m:t>*</m:t>
              </m:r>
            </m:sup>
          </m:sSup>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eastAsia="Helvetica" w:hAnsi="Cambria Math"/>
              <w:color w:val="000000" w:themeColor="text1"/>
            </w:rPr>
            <m:t xml:space="preserve">≈ </m:t>
          </m:r>
          <m:sSup>
            <m:sSupPr>
              <m:ctrlPr>
                <w:rPr>
                  <w:rFonts w:ascii="Cambria Math" w:eastAsiaTheme="minorEastAsia" w:hAnsi="Cambria Math"/>
                  <w:i/>
                  <w:color w:val="000000" w:themeColor="text1"/>
                </w:rPr>
              </m:ctrlPr>
            </m:sSupPr>
            <m:e>
              <m:d>
                <m:dPr>
                  <m:begChr m:val="["/>
                  <m:endChr m:val="]"/>
                  <m:ctrlPr>
                    <w:rPr>
                      <w:rFonts w:ascii="Cambria Math" w:eastAsiaTheme="minorEastAsia" w:hAnsi="Cambria Math"/>
                      <w:i/>
                      <w:color w:val="000000" w:themeColor="text1"/>
                    </w:rPr>
                  </m:ctrlPr>
                </m:dPr>
                <m:e>
                  <m:f>
                    <m:fPr>
                      <m:ctrlPr>
                        <w:rPr>
                          <w:rFonts w:ascii="Cambria Math" w:eastAsiaTheme="minorEastAsia" w:hAnsi="Cambria Math"/>
                          <w:i/>
                          <w:color w:val="000000" w:themeColor="text1"/>
                        </w:rPr>
                      </m:ctrlPr>
                    </m:fPr>
                    <m:num>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num>
                    <m:den>
                      <m:r>
                        <w:rPr>
                          <w:rFonts w:ascii="Cambria Math" w:hAnsi="Cambria Math"/>
                          <w:color w:val="000000" w:themeColor="text1"/>
                        </w:rPr>
                        <m:t>2</m:t>
                      </m:r>
                    </m:den>
                  </m:f>
                </m:e>
              </m:d>
            </m:e>
            <m:sup>
              <m:r>
                <w:rPr>
                  <w:rFonts w:ascii="Cambria Math" w:hAnsi="Cambria Math"/>
                  <w:color w:val="000000" w:themeColor="text1"/>
                </w:rPr>
                <m:t>2</m:t>
              </m:r>
            </m:sup>
          </m:sSup>
          <m:r>
            <w:rPr>
              <w:rFonts w:ascii="Cambria Math" w:hAnsi="Cambria Math"/>
              <w:color w:val="000000" w:themeColor="text1"/>
            </w:rPr>
            <m:t>,</m:t>
          </m:r>
        </m:oMath>
      </m:oMathPara>
    </w:p>
    <w:p w14:paraId="2E803120" w14:textId="77777777" w:rsidR="006F713D" w:rsidRPr="005B66DA" w:rsidRDefault="006F713D" w:rsidP="006F713D">
      <w:pPr>
        <w:rPr>
          <w:rFonts w:ascii="Calibri" w:hAnsi="Calibri"/>
          <w:color w:val="000000" w:themeColor="text1"/>
        </w:rPr>
      </w:pPr>
    </w:p>
    <w:p w14:paraId="06E9779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where U and L are the upper and lower bounds provided for r</w:t>
      </w:r>
      <w:r w:rsidRPr="005B66DA">
        <w:rPr>
          <w:rFonts w:ascii="Calibri" w:hAnsi="Calibri"/>
          <w:color w:val="000000" w:themeColor="text1"/>
          <w:vertAlign w:val="superscript"/>
        </w:rPr>
        <w:t>*</w:t>
      </w:r>
      <w:r w:rsidRPr="005B66DA">
        <w:rPr>
          <w:rFonts w:ascii="Calibri" w:hAnsi="Calibri"/>
          <w:color w:val="000000" w:themeColor="text1"/>
        </w:rPr>
        <w:t xml:space="preserve">. However, again, we wish to have the variance in terms of </w:t>
      </w:r>
      <m:oMath>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oMath>
      <w:r w:rsidRPr="005B66DA">
        <w:rPr>
          <w:rFonts w:ascii="Calibri" w:hAnsi="Calibri"/>
          <w:color w:val="000000" w:themeColor="text1"/>
        </w:rPr>
        <w:t xml:space="preserve">. Using the same approach as for COLONY, we will approximate this using </w:t>
      </w:r>
      <m:oMath>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(f</m:t>
                </m:r>
              </m:e>
              <m:sup>
                <m:r>
                  <w:rPr>
                    <w:rFonts w:ascii="Cambria Math" w:eastAsia="Helvetica" w:hAnsi="Cambria Math"/>
                    <w:color w:val="000000" w:themeColor="text1"/>
                  </w:rPr>
                  <m:t>'</m:t>
                </m:r>
              </m:sup>
            </m:sSup>
            <m:r>
              <w:rPr>
                <w:rFonts w:ascii="Cambria Math" w:hAnsi="Cambria Math"/>
                <w:color w:val="000000" w:themeColor="text1"/>
              </w:rPr>
              <m:t>E</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e>
          <m:sup>
            <m:r>
              <w:rPr>
                <w:rFonts w:ascii="Cambria Math" w:hAnsi="Cambria Math"/>
                <w:color w:val="000000" w:themeColor="text1"/>
              </w:rPr>
              <m:t>2</m:t>
            </m:r>
          </m:sup>
        </m:sSup>
        <m:r>
          <w:rPr>
            <w:rFonts w:ascii="Cambria Math" w:hAnsi="Cambria Math"/>
            <w:color w:val="000000" w:themeColor="text1"/>
          </w:rPr>
          <m:t>Var</m:t>
        </m:r>
        <m:d>
          <m:dPr>
            <m:begChr m:val="["/>
            <m:endChr m:val="]"/>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m:t>
        </m:r>
      </m:oMath>
      <w:r w:rsidRPr="005B66DA">
        <w:rPr>
          <w:rFonts w:ascii="Calibri" w:hAnsi="Calibri"/>
          <w:color w:val="000000" w:themeColor="text1"/>
        </w:rPr>
        <w:t xml:space="preserve"> The true function used to calculate N</w:t>
      </w:r>
      <w:r w:rsidRPr="005B66DA">
        <w:rPr>
          <w:rFonts w:ascii="Calibri" w:hAnsi="Calibri"/>
          <w:color w:val="000000" w:themeColor="text1"/>
          <w:vertAlign w:val="subscript"/>
        </w:rPr>
        <w:t>e</w:t>
      </w:r>
      <w:r w:rsidRPr="005B66DA">
        <w:rPr>
          <w:rFonts w:ascii="Calibri" w:hAnsi="Calibri"/>
          <w:color w:val="000000" w:themeColor="text1"/>
        </w:rPr>
        <w:t xml:space="preserve"> using r</w:t>
      </w:r>
      <w:r w:rsidRPr="005B66DA">
        <w:rPr>
          <w:rFonts w:ascii="Calibri" w:hAnsi="Calibri"/>
          <w:color w:val="000000" w:themeColor="text1"/>
          <w:vertAlign w:val="superscript"/>
        </w:rPr>
        <w:t>*</w:t>
      </w:r>
      <w:r w:rsidRPr="005B66DA">
        <w:rPr>
          <w:rFonts w:ascii="Calibri" w:hAnsi="Calibri"/>
          <w:color w:val="000000" w:themeColor="text1"/>
        </w:rPr>
        <w:t xml:space="preserve"> can be found in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{"citationID":"I2eyjzGR","properties":{"formattedCitation":"(Waples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xml:space="preserve">, here we use the simpler original form (Equation 1 in Jones et al 2016 and others) as our </w:t>
      </w:r>
      <m:oMath>
        <m:r>
          <w:rPr>
            <w:rFonts w:ascii="Cambria Math" w:hAnsi="Cambria Math"/>
            <w:color w:val="000000" w:themeColor="text1"/>
          </w:rPr>
          <m:t>f</m:t>
        </m:r>
        <m:d>
          <m:dPr>
            <m:ctrlPr>
              <w:rPr>
                <w:rFonts w:ascii="Cambria Math" w:hAnsi="Cambria Math"/>
                <w:i/>
                <w:color w:val="000000" w:themeColor="text1"/>
              </w:rPr>
            </m:ctrlPr>
          </m:dPr>
          <m:e>
            <m:r>
              <w:rPr>
                <w:rFonts w:ascii="Cambria Math" w:hAnsi="Cambria Math"/>
                <w:color w:val="000000" w:themeColor="text1"/>
              </w:rPr>
              <m:t>X</m:t>
            </m:r>
          </m:e>
        </m:d>
        <m:r>
          <w:rPr>
            <w:rFonts w:ascii="Cambria Math" w:hAnsi="Cambria Math"/>
            <w:color w:val="000000" w:themeColor="text1"/>
          </w:rPr>
          <m:t xml:space="preserve"> </m:t>
        </m:r>
      </m:oMath>
      <w:r w:rsidRPr="005B66DA">
        <w:rPr>
          <w:rFonts w:ascii="Calibri" w:hAnsi="Calibri"/>
          <w:color w:val="000000" w:themeColor="text1"/>
        </w:rPr>
        <w:t xml:space="preserve">for this estimate, that is </w:t>
      </w:r>
    </w:p>
    <w:p w14:paraId="459C881C" w14:textId="77777777" w:rsidR="006F713D" w:rsidRPr="005B66DA" w:rsidRDefault="00000000" w:rsidP="006F713D">
      <w:pPr>
        <w:rPr>
          <w:rFonts w:ascii="Calibri" w:hAnsi="Calibri"/>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r</m:t>
                      </m:r>
                    </m:e>
                  </m:acc>
                </m:e>
                <m:sup>
                  <m:r>
                    <w:rPr>
                      <w:rFonts w:ascii="Cambria Math" w:hAnsi="Cambria Math"/>
                      <w:color w:val="000000" w:themeColor="text1"/>
                    </w:rPr>
                    <m:t>2</m:t>
                  </m:r>
                </m:sup>
              </m:sSup>
              <m:r>
                <w:rPr>
                  <w:rFonts w:ascii="Cambria Math" w:eastAsia="Helvetica" w:hAnsi="Cambria Math"/>
                  <w:color w:val="000000" w:themeColor="text1"/>
                </w:rPr>
                <m:t>-</m:t>
              </m:r>
              <m:r>
                <w:rPr>
                  <w:rFonts w:ascii="Cambria Math" w:hAnsi="Cambria Math"/>
                  <w:color w:val="000000" w:themeColor="text1"/>
                </w:rPr>
                <m:t>drift)</m:t>
              </m:r>
            </m:den>
          </m:f>
          <m:r>
            <w:rPr>
              <w:rFonts w:ascii="Cambria Math" w:hAnsi="Cambria Math"/>
              <w:color w:val="000000" w:themeColor="text1"/>
            </w:rPr>
            <m:t xml:space="preserve">= </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den>
          </m:f>
          <m:r>
            <w:rPr>
              <w:rFonts w:ascii="Cambria Math" w:hAnsi="Cambria Math"/>
              <w:color w:val="000000" w:themeColor="text1"/>
            </w:rPr>
            <m:t>.</m:t>
          </m:r>
        </m:oMath>
      </m:oMathPara>
    </w:p>
    <w:p w14:paraId="211E67E0" w14:textId="77777777" w:rsidR="006F713D" w:rsidRPr="005B66DA" w:rsidRDefault="006F713D" w:rsidP="006F713D">
      <w:pPr>
        <w:rPr>
          <w:rFonts w:ascii="Calibri" w:hAnsi="Calibri"/>
          <w:color w:val="000000" w:themeColor="text1"/>
        </w:rPr>
      </w:pPr>
    </w:p>
    <w:p w14:paraId="2683BDB7"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Working as before,</w:t>
      </w:r>
    </w:p>
    <w:p w14:paraId="2711D7F2"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sSup>
            <m:sSupPr>
              <m:ctrlPr>
                <w:rPr>
                  <w:rFonts w:ascii="Cambria Math" w:eastAsiaTheme="minorEastAsia" w:hAnsi="Cambria Math"/>
                  <w:i/>
                  <w:color w:val="000000" w:themeColor="text1"/>
                </w:rPr>
              </m:ctrlPr>
            </m:sSupPr>
            <m:e>
              <m:sSup>
                <m:sSupPr>
                  <m:ctrlPr>
                    <w:rPr>
                      <w:rFonts w:ascii="Cambria Math" w:eastAsiaTheme="minorEastAsia" w:hAnsi="Cambria Math"/>
                      <w:i/>
                      <w:color w:val="000000" w:themeColor="text1"/>
                    </w:rPr>
                  </m:ctrlPr>
                </m:sSupPr>
                <m:e>
                  <m:d>
                    <m:dPr>
                      <m:begChr m:val="["/>
                      <m:endChr m:val="]"/>
                      <m:ctrlPr>
                        <w:rPr>
                          <w:rFonts w:ascii="Cambria Math" w:hAnsi="Cambria Math"/>
                          <w:i/>
                          <w:color w:val="000000" w:themeColor="text1"/>
                        </w:rPr>
                      </m:ctrlPr>
                    </m:dPr>
                    <m:e>
                      <m:f>
                        <m:fPr>
                          <m:ctrlPr>
                            <w:rPr>
                              <w:rFonts w:ascii="Cambria Math" w:eastAsiaTheme="minorEastAsia" w:hAnsi="Cambria Math"/>
                              <w:i/>
                              <w:color w:val="000000" w:themeColor="text1"/>
                            </w:rPr>
                          </m:ctrlPr>
                        </m:fPr>
                        <m:num>
                          <m:r>
                            <w:rPr>
                              <w:rFonts w:ascii="Cambria Math" w:eastAsia="Helvetica" w:hAnsi="Cambria Math"/>
                              <w:color w:val="000000" w:themeColor="text1"/>
                            </w:rPr>
                            <m:t>-</m:t>
                          </m:r>
                          <m:r>
                            <w:rPr>
                              <w:rFonts w:ascii="Cambria Math" w:eastAsiaTheme="minorEastAsia" w:hAnsi="Cambria Math"/>
                              <w:color w:val="000000" w:themeColor="text1"/>
                            </w:rPr>
                            <m:t>1</m:t>
                          </m:r>
                        </m:num>
                        <m:den>
                          <m:r>
                            <w:rPr>
                              <w:rFonts w:ascii="Cambria Math" w:hAnsi="Cambria Math"/>
                              <w:color w:val="000000" w:themeColor="text1"/>
                            </w:rPr>
                            <m:t>3</m:t>
                          </m:r>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2</m:t>
                              </m:r>
                            </m:sup>
                          </m:sSup>
                        </m:den>
                      </m:f>
                      <m:r>
                        <w:rPr>
                          <w:rFonts w:ascii="Cambria Math" w:hAnsi="Cambria Math"/>
                          <w:color w:val="000000" w:themeColor="text1"/>
                        </w:rPr>
                        <m:t xml:space="preserve"> </m:t>
                      </m:r>
                    </m:e>
                  </m:d>
                </m:e>
                <m:sup>
                  <m:r>
                    <w:rPr>
                      <w:rFonts w:ascii="Cambria Math" w:hAnsi="Cambria Math"/>
                      <w:color w:val="000000" w:themeColor="text1"/>
                    </w:rPr>
                    <m:t>2</m:t>
                  </m:r>
                </m:sup>
              </m:sSup>
              <m:r>
                <w:rPr>
                  <w:rFonts w:ascii="Cambria Math" w:hAnsi="Cambria Math"/>
                  <w:color w:val="000000" w:themeColor="text1"/>
                </w:rPr>
                <m:t>V</m:t>
              </m:r>
            </m:e>
            <m:sup>
              <m:r>
                <w:rPr>
                  <w:rFonts w:ascii="Cambria Math" w:eastAsia="MS Mincho" w:hAnsi="Cambria Math"/>
                  <w:color w:val="000000" w:themeColor="text1"/>
                </w:rPr>
                <m:t>*</m:t>
              </m:r>
            </m:sup>
          </m:sSup>
        </m:oMath>
      </m:oMathPara>
    </w:p>
    <w:p w14:paraId="729616CF"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4</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9</m:t>
              </m:r>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02F5F060"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w:lastRenderedPageBreak/>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r>
            <w:rPr>
              <w:rFonts w:ascii="Cambria Math" w:eastAsia="Helvetica"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36</m:t>
              </m:r>
            </m:den>
          </m:f>
          <m:f>
            <m:fPr>
              <m:ctrlPr>
                <w:rPr>
                  <w:rFonts w:ascii="Cambria Math" w:hAnsi="Cambria Math"/>
                  <w:i/>
                  <w:color w:val="000000" w:themeColor="text1"/>
                </w:rPr>
              </m:ctrlPr>
            </m:fPr>
            <m:num>
              <m:r>
                <w:rPr>
                  <w:rFonts w:ascii="Cambria Math" w:hAnsi="Cambria Math"/>
                  <w:color w:val="000000" w:themeColor="text1"/>
                </w:rPr>
                <m:t>1</m:t>
              </m:r>
            </m:num>
            <m:den>
              <m:d>
                <m:dPr>
                  <m:begChr m:val="["/>
                  <m:endChr m:val="]"/>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m:t>
                      </m:r>
                    </m:e>
                    <m:sup>
                      <m:r>
                        <w:rPr>
                          <w:rFonts w:ascii="Cambria Math" w:hAnsi="Cambria Math"/>
                          <w:color w:val="000000" w:themeColor="text1"/>
                        </w:rPr>
                        <m:t>4</m:t>
                      </m:r>
                    </m:sup>
                  </m:sSup>
                </m:e>
              </m:d>
            </m:den>
          </m:f>
          <m:sSup>
            <m:sSupPr>
              <m:ctrlPr>
                <w:rPr>
                  <w:rFonts w:ascii="Cambria Math" w:eastAsiaTheme="minorEastAsia" w:hAnsi="Cambria Math"/>
                  <w:i/>
                  <w:color w:val="000000" w:themeColor="text1"/>
                </w:rPr>
              </m:ctrlPr>
            </m:sSupPr>
            <m:e>
              <m:d>
                <m:dPr>
                  <m:ctrlPr>
                    <w:rPr>
                      <w:rFonts w:ascii="Cambria Math" w:eastAsiaTheme="minorEastAsia"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r>
                    <w:rPr>
                      <w:rFonts w:ascii="Cambria Math" w:eastAsia="Helvetica" w:hAnsi="Cambria Math"/>
                      <w:color w:val="000000" w:themeColor="text1"/>
                    </w:rPr>
                    <m:t>-</m:t>
                  </m:r>
                  <m:r>
                    <w:rPr>
                      <w:rFonts w:ascii="Cambria Math" w:hAnsi="Cambria Math"/>
                      <w:color w:val="000000" w:themeColor="text1"/>
                    </w:rPr>
                    <m:t xml:space="preserve"> </m:t>
                  </m:r>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e>
              </m:d>
            </m:e>
            <m:sup>
              <m:r>
                <w:rPr>
                  <w:rFonts w:ascii="Cambria Math" w:eastAsiaTheme="minorEastAsia" w:hAnsi="Cambria Math"/>
                  <w:color w:val="000000" w:themeColor="text1"/>
                </w:rPr>
                <m:t>2</m:t>
              </m:r>
            </m:sup>
          </m:sSup>
        </m:oMath>
      </m:oMathPara>
    </w:p>
    <w:p w14:paraId="30133904" w14:textId="77777777" w:rsidR="006F713D" w:rsidRPr="005B66DA" w:rsidRDefault="006F713D" w:rsidP="006F713D">
      <w:pPr>
        <w:rPr>
          <w:rFonts w:ascii="Calibri" w:hAnsi="Calibri"/>
          <w:color w:val="000000" w:themeColor="text1"/>
        </w:rPr>
      </w:pPr>
    </w:p>
    <w:p w14:paraId="6C7F1363" w14:textId="77777777" w:rsidR="006F713D" w:rsidRPr="005B66DA" w:rsidRDefault="006F713D" w:rsidP="006F713D">
      <w:pPr>
        <w:rPr>
          <w:rFonts w:ascii="Calibri" w:hAnsi="Calibri"/>
          <w:color w:val="000000" w:themeColor="text1"/>
        </w:rPr>
      </w:pPr>
    </w:p>
    <w:p w14:paraId="6217B200"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However, we still need to obtain </w:t>
      </w:r>
      <m:oMath>
        <m:sSup>
          <m:sSupPr>
            <m:ctrlPr>
              <w:rPr>
                <w:rFonts w:ascii="Cambria Math" w:hAnsi="Cambria Math"/>
                <w:i/>
                <w:color w:val="000000" w:themeColor="text1"/>
              </w:rPr>
            </m:ctrlPr>
          </m:sSupPr>
          <m:e>
            <m:r>
              <w:rPr>
                <w:rFonts w:ascii="Cambria Math" w:hAnsi="Cambria Math"/>
                <w:color w:val="000000" w:themeColor="text1"/>
              </w:rPr>
              <m:t>U</m:t>
            </m:r>
          </m:e>
          <m:sup>
            <m:r>
              <w:rPr>
                <w:rFonts w:ascii="Cambria Math" w:eastAsia="MS Mincho" w:hAnsi="Cambria Math"/>
                <w:color w:val="000000" w:themeColor="text1"/>
              </w:rPr>
              <m:t>*</m:t>
            </m:r>
          </m:sup>
        </m:sSup>
      </m:oMath>
      <w:r w:rsidRPr="005B66DA">
        <w:rPr>
          <w:rFonts w:ascii="Calibri" w:hAnsi="Calibri"/>
          <w:color w:val="000000" w:themeColor="text1"/>
        </w:rPr>
        <w:t xml:space="preserve"> and </w:t>
      </w:r>
      <m:oMath>
        <m:sSup>
          <m:sSupPr>
            <m:ctrlPr>
              <w:rPr>
                <w:rFonts w:ascii="Cambria Math" w:hAnsi="Cambria Math"/>
                <w:i/>
                <w:color w:val="000000" w:themeColor="text1"/>
              </w:rPr>
            </m:ctrlPr>
          </m:sSupPr>
          <m:e>
            <m:r>
              <w:rPr>
                <w:rFonts w:ascii="Cambria Math" w:hAnsi="Cambria Math"/>
                <w:color w:val="000000" w:themeColor="text1"/>
              </w:rPr>
              <m:t>L</m:t>
            </m:r>
          </m:e>
          <m:sup>
            <m:r>
              <w:rPr>
                <w:rFonts w:ascii="Cambria Math" w:eastAsia="MS Mincho" w:hAnsi="Cambria Math"/>
                <w:color w:val="000000" w:themeColor="text1"/>
              </w:rPr>
              <m:t>*</m:t>
            </m:r>
          </m:sup>
        </m:sSup>
      </m:oMath>
      <w:r w:rsidRPr="005B66DA">
        <w:rPr>
          <w:rFonts w:ascii="Calibri" w:hAnsi="Calibri"/>
          <w:color w:val="000000" w:themeColor="text1"/>
        </w:rPr>
        <w:t xml:space="preserve"> the upper and lower confidence bounds for r</w:t>
      </w:r>
      <w:r w:rsidRPr="005B66DA">
        <w:rPr>
          <w:rFonts w:ascii="Calibri" w:hAnsi="Calibri"/>
          <w:color w:val="000000" w:themeColor="text1"/>
          <w:vertAlign w:val="superscript"/>
        </w:rPr>
        <w:t>*</w:t>
      </w:r>
      <w:r w:rsidRPr="005B66DA">
        <w:rPr>
          <w:rFonts w:ascii="Calibri" w:hAnsi="Calibri"/>
          <w:color w:val="000000" w:themeColor="text1"/>
        </w:rPr>
        <w:t>. This can be achieved by inverting the function of r</w:t>
      </w:r>
      <w:r w:rsidRPr="005B66DA">
        <w:rPr>
          <w:rFonts w:ascii="Calibri" w:hAnsi="Calibri"/>
          <w:color w:val="000000" w:themeColor="text1"/>
          <w:vertAlign w:val="superscript"/>
        </w:rPr>
        <w:t>*</w:t>
      </w:r>
      <w:r w:rsidRPr="005B66DA">
        <w:rPr>
          <w:rFonts w:ascii="Calibri" w:hAnsi="Calibri"/>
          <w:color w:val="000000" w:themeColor="text1"/>
        </w:rPr>
        <w:t xml:space="preserve"> and S from Table 1 in </w:t>
      </w:r>
      <w:r w:rsidRPr="005B66DA">
        <w:rPr>
          <w:rFonts w:ascii="Calibri" w:hAnsi="Calibri"/>
          <w:color w:val="000000" w:themeColor="text1"/>
        </w:rPr>
        <w:fldChar w:fldCharType="begin"/>
      </w:r>
      <w:r w:rsidRPr="005B66DA">
        <w:rPr>
          <w:rFonts w:ascii="Calibri" w:hAnsi="Calibri"/>
          <w:color w:val="000000" w:themeColor="text1"/>
        </w:rPr>
        <w:instrText xml:space="preserve"> ADDIN ZOTERO_ITEM CSL_CITATION {"citationID":"pFNjT6Bi","properties":{"formattedCitation":"(Waples &amp; Do, 2008)","plainCitation":"(Waples &amp; Do, 2008)","dontUpdate":true,"noteIndex":0},"citationItems":[{"id":60,"uris":["http://zotero.org/users/local/wg6A3x9B/items/FUVJHD8K"],"uri":["http://zotero.org/users/local/wg6A3x9B/items/FUVJHD8K"],"itemData":{"id":60,"type":"article-journal","container-title":"Molecular Ecology Resources","DOI":"10.1111/j.1755-0998.2007.02061.x","ISSN":"1755098X","issue":"4","language":"en","page":"753-756","source":"CrossRef","title":"LDNe: a program for estimating effective population size from data on linkage disequilibrium","title-short":"&lt;span style=\"font-variant","volume":"8","author":[{"family":"Waples","given":"R S"},{"family":"Do","given":"Chi"}],"issued":{"date-parts":[["2008",7]]}}}],"schema":"https://github.com/citation-style-language/schema/raw/master/csl-citation.json"} </w:instrText>
      </w:r>
      <w:r w:rsidRPr="005B66DA">
        <w:rPr>
          <w:rFonts w:ascii="Calibri" w:hAnsi="Calibri"/>
          <w:color w:val="000000" w:themeColor="text1"/>
        </w:rPr>
        <w:fldChar w:fldCharType="separate"/>
      </w:r>
      <w:r w:rsidRPr="005B66DA">
        <w:rPr>
          <w:rFonts w:ascii="Calibri" w:hAnsi="Calibri"/>
          <w:noProof/>
          <w:color w:val="000000" w:themeColor="text1"/>
        </w:rPr>
        <w:t>Waples &amp; Do (2008)</w:t>
      </w:r>
      <w:r w:rsidRPr="005B66DA">
        <w:rPr>
          <w:rFonts w:ascii="Calibri" w:hAnsi="Calibri"/>
          <w:color w:val="000000" w:themeColor="text1"/>
        </w:rPr>
        <w:fldChar w:fldCharType="end"/>
      </w:r>
      <w:r w:rsidRPr="005B66DA">
        <w:rPr>
          <w:rFonts w:ascii="Calibri" w:hAnsi="Calibri"/>
          <w:color w:val="000000" w:themeColor="text1"/>
        </w:rPr>
        <w:t>. In this particular case we cannot use the simple approximation. In our case the inverted function is</w:t>
      </w:r>
    </w:p>
    <w:p w14:paraId="42149FB6" w14:textId="77777777" w:rsidR="006F713D" w:rsidRPr="005B66DA" w:rsidRDefault="006F713D" w:rsidP="006F713D">
      <w:pPr>
        <w:rPr>
          <w:rFonts w:ascii="Calibri" w:hAnsi="Calibri"/>
          <w:color w:val="000000" w:themeColor="text1"/>
        </w:rPr>
      </w:pPr>
    </w:p>
    <w:p w14:paraId="2C3FF0AB" w14:textId="77777777" w:rsidR="006F713D" w:rsidRPr="005B66DA" w:rsidRDefault="00000000" w:rsidP="006F713D">
      <w:pPr>
        <w:rPr>
          <w:rFonts w:ascii="Calibri" w:hAnsi="Calibri"/>
          <w:color w:val="000000" w:themeColor="text1"/>
        </w:rPr>
      </w:pPr>
      <m:oMathPara>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eastAsia="Helvetica" w:hAnsi="Cambria Math"/>
                  <w:color w:val="000000" w:themeColor="text1"/>
                </w:rPr>
                <m:t>-</m:t>
              </m:r>
              <m:r>
                <w:rPr>
                  <w:rFonts w:ascii="Cambria Math" w:hAnsi="Cambria Math"/>
                  <w:color w:val="000000" w:themeColor="text1"/>
                </w:rPr>
                <m:t>69</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r>
                <w:rPr>
                  <w:rFonts w:ascii="Cambria Math" w:hAnsi="Cambria Math"/>
                  <w:color w:val="000000" w:themeColor="text1"/>
                </w:rPr>
                <m:t xml:space="preserve">+ </m:t>
              </m:r>
              <m:rad>
                <m:radPr>
                  <m:degHide m:val="1"/>
                  <m:ctrlPr>
                    <w:rPr>
                      <w:rFonts w:ascii="Cambria Math" w:hAnsi="Cambria Math"/>
                      <w:i/>
                      <w:color w:val="000000" w:themeColor="text1"/>
                    </w:rPr>
                  </m:ctrlPr>
                </m:radPr>
                <m:deg/>
                <m:e>
                  <m:r>
                    <w:rPr>
                      <w:rFonts w:ascii="Cambria Math" w:hAnsi="Cambria Math"/>
                      <w:color w:val="000000" w:themeColor="text1"/>
                    </w:rPr>
                    <m:t>10000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r>
                    <w:rPr>
                      <w:rFonts w:ascii="Cambria Math" w:hAnsi="Cambria Math"/>
                      <w:color w:val="000000" w:themeColor="text1"/>
                    </w:rPr>
                    <m:t>+4761</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4</m:t>
                      </m:r>
                    </m:sup>
                  </m:sSup>
                  <m:r>
                    <w:rPr>
                      <w:rFonts w:ascii="Cambria Math" w:eastAsia="Helvetica" w:hAnsi="Cambria Math"/>
                      <w:color w:val="000000" w:themeColor="text1"/>
                    </w:rPr>
                    <m:t>-</m:t>
                  </m:r>
                  <m:r>
                    <w:rPr>
                      <w:rFonts w:ascii="Cambria Math" w:hAnsi="Cambria Math"/>
                      <w:color w:val="000000" w:themeColor="text1"/>
                    </w:rPr>
                    <m:t>248400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3</m:t>
                      </m:r>
                    </m:sup>
                  </m:sSup>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rad>
              <m:r>
                <w:rPr>
                  <w:rFonts w:ascii="Cambria Math" w:hAnsi="Cambria Math"/>
                  <w:color w:val="000000" w:themeColor="text1"/>
                </w:rPr>
                <m:t>+1800S</m:t>
              </m:r>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num>
            <m:den>
              <m:r>
                <w:rPr>
                  <w:rFonts w:ascii="Cambria Math" w:hAnsi="Cambria Math"/>
                  <w:color w:val="000000" w:themeColor="text1"/>
                </w:rPr>
                <m:t>1800</m:t>
              </m:r>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2</m:t>
                  </m:r>
                </m:sup>
              </m:sSup>
              <m:sSubSup>
                <m:sSubSupPr>
                  <m:ctrlPr>
                    <w:rPr>
                      <w:rFonts w:ascii="Cambria Math" w:hAnsi="Cambria Math"/>
                      <w:i/>
                      <w:color w:val="000000" w:themeColor="text1"/>
                    </w:rPr>
                  </m:ctrlPr>
                </m:sSubSupPr>
                <m:e>
                  <m:r>
                    <w:rPr>
                      <w:rFonts w:ascii="Cambria Math" w:hAnsi="Cambria Math"/>
                      <w:color w:val="000000" w:themeColor="text1"/>
                    </w:rPr>
                    <m:t>N</m:t>
                  </m:r>
                </m:e>
                <m:sub>
                  <m:r>
                    <w:rPr>
                      <w:rFonts w:ascii="Cambria Math" w:hAnsi="Cambria Math"/>
                      <w:color w:val="000000" w:themeColor="text1"/>
                    </w:rPr>
                    <m:t>e</m:t>
                  </m:r>
                </m:sub>
                <m:sup>
                  <m:r>
                    <w:rPr>
                      <w:rFonts w:ascii="Cambria Math" w:hAnsi="Cambria Math"/>
                      <w:color w:val="000000" w:themeColor="text1"/>
                    </w:rPr>
                    <m:t>2</m:t>
                  </m:r>
                </m:sup>
              </m:sSubSup>
            </m:den>
          </m:f>
          <m:r>
            <w:rPr>
              <w:rFonts w:ascii="Cambria Math" w:hAnsi="Cambria Math"/>
              <w:color w:val="000000" w:themeColor="text1"/>
            </w:rPr>
            <m:t xml:space="preserve"> </m:t>
          </m:r>
          <m:r>
            <w:rPr>
              <w:rFonts w:ascii="Cambria Math" w:eastAsia="Helvetica" w:hAnsi="Cambria Math"/>
              <w:color w:val="000000" w:themeColor="text1"/>
            </w:rPr>
            <m:t>-</m:t>
          </m:r>
          <m:f>
            <m:fPr>
              <m:type m:val="skw"/>
              <m:ctrlPr>
                <w:rPr>
                  <w:rFonts w:ascii="Cambria Math" w:hAnsi="Cambria Math"/>
                  <w:i/>
                  <w:color w:val="000000" w:themeColor="text1"/>
                </w:rPr>
              </m:ctrlPr>
            </m:fPr>
            <m:num>
              <m:r>
                <w:rPr>
                  <w:rFonts w:ascii="Cambria Math" w:hAnsi="Cambria Math"/>
                  <w:color w:val="000000" w:themeColor="text1"/>
                </w:rPr>
                <m:t>1</m:t>
              </m:r>
            </m:num>
            <m:den>
              <m:r>
                <w:rPr>
                  <w:rFonts w:ascii="Cambria Math" w:hAnsi="Cambria Math"/>
                  <w:color w:val="000000" w:themeColor="text1"/>
                </w:rPr>
                <m:t>S</m:t>
              </m:r>
            </m:den>
          </m:f>
          <m:r>
            <w:rPr>
              <w:rFonts w:ascii="Cambria Math" w:hAnsi="Cambria Math"/>
              <w:color w:val="000000" w:themeColor="text1"/>
            </w:rPr>
            <m:t>.</m:t>
          </m:r>
        </m:oMath>
      </m:oMathPara>
    </w:p>
    <w:p w14:paraId="2C00AB03" w14:textId="77777777" w:rsidR="006F713D" w:rsidRPr="005B66DA" w:rsidRDefault="006F713D" w:rsidP="006F713D">
      <w:pPr>
        <w:rPr>
          <w:rFonts w:ascii="Calibri" w:hAnsi="Calibri"/>
          <w:color w:val="000000" w:themeColor="text1"/>
        </w:rPr>
      </w:pPr>
    </w:p>
    <w:p w14:paraId="30AD523B" w14:textId="77777777" w:rsidR="006F713D" w:rsidRPr="005B66DA" w:rsidRDefault="006F713D" w:rsidP="006F713D">
      <w:pPr>
        <w:rPr>
          <w:rFonts w:ascii="Calibri" w:hAnsi="Calibri"/>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802"/>
        <w:gridCol w:w="1802"/>
        <w:gridCol w:w="1802"/>
        <w:gridCol w:w="1802"/>
      </w:tblGrid>
      <w:tr w:rsidR="006F713D" w:rsidRPr="005B66DA" w14:paraId="11EC1A83" w14:textId="77777777" w:rsidTr="00802CCE">
        <w:trPr>
          <w:trHeight w:val="419"/>
          <w:jc w:val="center"/>
        </w:trPr>
        <w:tc>
          <w:tcPr>
            <w:tcW w:w="1802" w:type="dxa"/>
          </w:tcPr>
          <w:p w14:paraId="0438677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Ne</w:t>
            </w:r>
          </w:p>
        </w:tc>
        <w:tc>
          <w:tcPr>
            <w:tcW w:w="1802" w:type="dxa"/>
          </w:tcPr>
          <w:p w14:paraId="02E7203F"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(N</w:t>
            </w:r>
            <w:r w:rsidRPr="005B66DA">
              <w:rPr>
                <w:rFonts w:ascii="Calibri" w:hAnsi="Calibri"/>
                <w:color w:val="000000" w:themeColor="text1"/>
                <w:vertAlign w:val="subscript"/>
              </w:rPr>
              <w:t>e</w:t>
            </w:r>
            <w:r w:rsidRPr="005B66DA">
              <w:rPr>
                <w:rFonts w:ascii="Calibri" w:hAnsi="Calibri"/>
                <w:color w:val="000000" w:themeColor="text1"/>
              </w:rPr>
              <w:t>)</w:t>
            </w:r>
          </w:p>
        </w:tc>
        <w:tc>
          <w:tcPr>
            <w:tcW w:w="1802" w:type="dxa"/>
          </w:tcPr>
          <w:p w14:paraId="77CCD1B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CI Bound (</w:t>
            </w:r>
            <m:oMath>
              <m:sSup>
                <m:sSupPr>
                  <m:ctrlPr>
                    <w:rPr>
                      <w:rFonts w:ascii="Cambria Math" w:hAnsi="Cambria Math"/>
                      <w:i/>
                      <w:color w:val="000000" w:themeColor="text1"/>
                    </w:rPr>
                  </m:ctrlPr>
                </m:sSupPr>
                <m:e>
                  <m:r>
                    <w:rPr>
                      <w:rFonts w:ascii="Cambria Math" w:hAnsi="Cambria Math"/>
                      <w:color w:val="000000" w:themeColor="text1"/>
                    </w:rPr>
                    <m:t>r</m:t>
                  </m:r>
                </m:e>
                <m:sup>
                  <m:r>
                    <w:rPr>
                      <w:rFonts w:ascii="Cambria Math" w:eastAsia="MS Mincho" w:hAnsi="Cambria Math"/>
                      <w:color w:val="000000" w:themeColor="text1"/>
                    </w:rPr>
                    <m:t>*</m:t>
                  </m:r>
                </m:sup>
              </m:sSup>
            </m:oMath>
            <w:r w:rsidRPr="005B66DA">
              <w:rPr>
                <w:rFonts w:ascii="Calibri" w:hAnsi="Calibri"/>
                <w:color w:val="000000" w:themeColor="text1"/>
              </w:rPr>
              <w:t>)</w:t>
            </w:r>
          </w:p>
        </w:tc>
        <w:tc>
          <w:tcPr>
            <w:tcW w:w="1802" w:type="dxa"/>
          </w:tcPr>
          <w:p w14:paraId="07959E71" w14:textId="77777777" w:rsidR="006F713D" w:rsidRPr="005B66DA" w:rsidRDefault="006F713D" w:rsidP="00802CCE">
            <w:pPr>
              <w:jc w:val="center"/>
              <w:rPr>
                <w:rFonts w:ascii="Calibri" w:hAnsi="Calibri"/>
                <w:color w:val="000000" w:themeColor="text1"/>
              </w:rPr>
            </w:pPr>
            <m:oMathPara>
              <m:oMath>
                <m:r>
                  <w:rPr>
                    <w:rFonts w:ascii="Cambria Math" w:hAnsi="Cambria Math"/>
                    <w:color w:val="000000" w:themeColor="text1"/>
                  </w:rPr>
                  <m:t>Var</m:t>
                </m:r>
                <m:d>
                  <m:dPr>
                    <m:begChr m:val="["/>
                    <m:endChr m:val="]"/>
                    <m:ctrlPr>
                      <w:rPr>
                        <w:rFonts w:ascii="Cambria Math" w:hAnsi="Cambria Math"/>
                        <w:i/>
                        <w:color w:val="000000" w:themeColor="text1"/>
                      </w:rPr>
                    </m:ctrlPr>
                  </m:dPr>
                  <m:e>
                    <m:sSub>
                      <m:sSubPr>
                        <m:ctrlPr>
                          <w:rPr>
                            <w:rFonts w:ascii="Cambria Math" w:eastAsiaTheme="minorEastAsia"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e</m:t>
                        </m:r>
                      </m:sub>
                    </m:sSub>
                  </m:e>
                </m:d>
              </m:oMath>
            </m:oMathPara>
          </w:p>
        </w:tc>
      </w:tr>
      <w:tr w:rsidR="006F713D" w:rsidRPr="005B66DA" w14:paraId="3DC3B788" w14:textId="77777777" w:rsidTr="00802CCE">
        <w:trPr>
          <w:jc w:val="center"/>
        </w:trPr>
        <w:tc>
          <w:tcPr>
            <w:tcW w:w="1802" w:type="dxa"/>
          </w:tcPr>
          <w:p w14:paraId="29C1D5AE"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0C2F2FA2"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116.4</w:t>
            </w:r>
          </w:p>
        </w:tc>
        <w:tc>
          <w:tcPr>
            <w:tcW w:w="1802" w:type="dxa"/>
          </w:tcPr>
          <w:p w14:paraId="09430EE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0.000368638</w:t>
            </w:r>
          </w:p>
        </w:tc>
        <w:tc>
          <w:tcPr>
            <w:tcW w:w="1802" w:type="dxa"/>
          </w:tcPr>
          <w:p w14:paraId="6C9F7E78"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6523.337897</w:t>
            </w:r>
          </w:p>
        </w:tc>
      </w:tr>
      <w:tr w:rsidR="006F713D" w:rsidRPr="005B66DA" w14:paraId="21180F6C" w14:textId="77777777" w:rsidTr="00802CCE">
        <w:trPr>
          <w:jc w:val="center"/>
        </w:trPr>
        <w:tc>
          <w:tcPr>
            <w:tcW w:w="1802" w:type="dxa"/>
          </w:tcPr>
          <w:p w14:paraId="1864B2A7"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208.5</w:t>
            </w:r>
          </w:p>
        </w:tc>
        <w:tc>
          <w:tcPr>
            <w:tcW w:w="1802" w:type="dxa"/>
          </w:tcPr>
          <w:p w14:paraId="6A2666C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712.7</w:t>
            </w:r>
          </w:p>
        </w:tc>
        <w:tc>
          <w:tcPr>
            <w:tcW w:w="1802" w:type="dxa"/>
          </w:tcPr>
          <w:p w14:paraId="5E414C9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6.05919E-05</w:t>
            </w:r>
          </w:p>
        </w:tc>
        <w:tc>
          <w:tcPr>
            <w:tcW w:w="1802" w:type="dxa"/>
          </w:tcPr>
          <w:p w14:paraId="0A23F91A"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10252.64749</w:t>
            </w:r>
          </w:p>
        </w:tc>
      </w:tr>
      <w:tr w:rsidR="006F713D" w:rsidRPr="005B66DA" w14:paraId="12002545" w14:textId="77777777" w:rsidTr="00802CCE">
        <w:trPr>
          <w:jc w:val="center"/>
        </w:trPr>
        <w:tc>
          <w:tcPr>
            <w:tcW w:w="5406" w:type="dxa"/>
            <w:gridSpan w:val="3"/>
          </w:tcPr>
          <w:p w14:paraId="331465D2"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Mean</w:t>
            </w:r>
          </w:p>
        </w:tc>
        <w:tc>
          <w:tcPr>
            <w:tcW w:w="1802" w:type="dxa"/>
          </w:tcPr>
          <w:p w14:paraId="3092FCF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r>
    </w:tbl>
    <w:p w14:paraId="2AA273C0" w14:textId="77777777" w:rsidR="006F713D" w:rsidRPr="005B66DA" w:rsidRDefault="006F713D" w:rsidP="006F713D">
      <w:pPr>
        <w:rPr>
          <w:rFonts w:ascii="Calibri" w:hAnsi="Calibri"/>
          <w:b/>
          <w:color w:val="000000" w:themeColor="text1"/>
        </w:rPr>
      </w:pPr>
      <w:r w:rsidRPr="005B66DA">
        <w:rPr>
          <w:rFonts w:ascii="Calibri" w:hAnsi="Calibri"/>
          <w:b/>
          <w:color w:val="000000" w:themeColor="text1"/>
        </w:rPr>
        <w:t>Weighted Mean and Final Variance</w:t>
      </w:r>
    </w:p>
    <w:p w14:paraId="353F629E" w14:textId="77777777" w:rsidR="006F713D" w:rsidRPr="005B66DA" w:rsidRDefault="006F713D" w:rsidP="006F713D">
      <w:pPr>
        <w:rPr>
          <w:rFonts w:ascii="Calibri" w:hAnsi="Calibri"/>
          <w:b/>
          <w:bCs/>
          <w:color w:val="000000" w:themeColor="text1"/>
        </w:rPr>
      </w:pPr>
    </w:p>
    <w:p w14:paraId="5BB72761" w14:textId="4D299823" w:rsidR="006F713D" w:rsidRPr="005B66DA" w:rsidRDefault="006F713D" w:rsidP="006F713D">
      <w:pPr>
        <w:rPr>
          <w:rFonts w:ascii="Calibri" w:hAnsi="Calibri"/>
          <w:color w:val="000000" w:themeColor="text1"/>
        </w:rPr>
      </w:pPr>
      <w:r w:rsidRPr="005B66DA">
        <w:rPr>
          <w:rFonts w:ascii="Calibri" w:hAnsi="Calibri"/>
          <w:color w:val="000000" w:themeColor="text1"/>
        </w:rPr>
        <w:t>Now we follow</w:t>
      </w:r>
      <w:r w:rsidRPr="005B66DA">
        <w:rPr>
          <w:rFonts w:ascii="Calibri" w:eastAsia="Helvetica" w:hAnsi="Calibri"/>
          <w:color w:val="000000" w:themeColor="text1"/>
        </w:rPr>
        <w:t xml:space="preserve"> the formula the weighted harmonic mean, </w:t>
      </w:r>
    </w:p>
    <w:p w14:paraId="1C6EA83B" w14:textId="77777777" w:rsidR="006F713D" w:rsidRPr="005B66DA" w:rsidRDefault="00000000" w:rsidP="006F713D">
      <w:pPr>
        <w:rPr>
          <w:rFonts w:ascii="Calibri" w:hAnsi="Calibri"/>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x</m:t>
              </m:r>
            </m:e>
          </m:acc>
          <m:r>
            <w:rPr>
              <w:rFonts w:ascii="Cambria Math" w:hAnsi="Cambria Math"/>
              <w:color w:val="000000" w:themeColor="text1"/>
            </w:rPr>
            <m:t xml:space="preserve">= </m:t>
          </m:r>
          <m:f>
            <m:fPr>
              <m:ctrlPr>
                <w:rPr>
                  <w:rFonts w:ascii="Cambria Math" w:hAnsi="Cambria Math"/>
                  <w:i/>
                  <w:color w:val="000000" w:themeColor="text1"/>
                </w:rPr>
              </m:ctrlPr>
            </m:fPr>
            <m:num>
              <m:r>
                <w:rPr>
                  <w:rFonts w:ascii="Cambria Math" w:hAnsi="Cambria Math"/>
                  <w:color w:val="000000" w:themeColor="text1"/>
                </w:rPr>
                <m:t>1</m:t>
              </m:r>
            </m:num>
            <m:den>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f>
                    <m:fPr>
                      <m:ctrlPr>
                        <w:rPr>
                          <w:rFonts w:ascii="Cambria Math" w:hAnsi="Cambria Math"/>
                          <w:i/>
                          <w:color w:val="000000" w:themeColor="text1"/>
                        </w:rPr>
                      </m:ctrlPr>
                    </m:fPr>
                    <m:num>
                      <m:r>
                        <w:rPr>
                          <w:rFonts w:ascii="Cambria Math" w:hAnsi="Cambria Math"/>
                          <w:color w:val="000000" w:themeColor="text1"/>
                        </w:rPr>
                        <m:t>1</m:t>
                      </m:r>
                    </m:num>
                    <m:den>
                      <m:sSub>
                        <m:sSubPr>
                          <m:ctrlPr>
                            <w:rPr>
                              <w:rFonts w:ascii="Cambria Math" w:hAnsi="Cambria Math"/>
                              <w:i/>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den>
                  </m:f>
                </m:e>
              </m:nary>
            </m:den>
          </m:f>
          <m:r>
            <w:rPr>
              <w:rFonts w:ascii="Cambria Math" w:hAnsi="Cambria Math"/>
              <w:color w:val="000000" w:themeColor="text1"/>
            </w:rPr>
            <m:t>,</m:t>
          </m:r>
        </m:oMath>
      </m:oMathPara>
    </w:p>
    <w:p w14:paraId="5C3899C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where the weights, </w:t>
      </w:r>
      <m:oMath>
        <m:sSub>
          <m:sSubPr>
            <m:ctrlPr>
              <w:rPr>
                <w:rFonts w:ascii="Cambria Math" w:hAnsi="Cambria Math"/>
                <w:i/>
                <w:color w:val="000000" w:themeColor="text1"/>
              </w:rPr>
            </m:ctrlPr>
          </m:sSubPr>
          <m:e>
            <m:r>
              <w:rPr>
                <w:rFonts w:ascii="Cambria Math" w:hAnsi="Cambria Math"/>
                <w:color w:val="000000" w:themeColor="text1"/>
              </w:rPr>
              <m:t>w</m:t>
            </m:r>
          </m:e>
          <m:sub>
            <m:r>
              <w:rPr>
                <w:rFonts w:ascii="Cambria Math" w:hAnsi="Cambria Math"/>
                <w:color w:val="000000" w:themeColor="text1"/>
              </w:rPr>
              <m:t>i</m:t>
            </m:r>
          </m:sub>
        </m:sSub>
      </m:oMath>
      <w:r w:rsidRPr="005B66DA">
        <w:rPr>
          <w:rFonts w:ascii="Calibri" w:hAnsi="Calibri"/>
          <w:color w:val="000000" w:themeColor="text1"/>
        </w:rPr>
        <w:t>, sum to 1. In this case we need to normalise the inverse-variances to sum to 1.</w:t>
      </w:r>
    </w:p>
    <w:p w14:paraId="02713A6C" w14:textId="77777777" w:rsidR="006F713D" w:rsidRPr="005B66DA" w:rsidRDefault="006F713D" w:rsidP="006F713D">
      <w:pPr>
        <w:rPr>
          <w:rFonts w:ascii="Calibri" w:hAnsi="Calibri"/>
          <w:b/>
          <w:bCs/>
          <w:color w:val="000000" w:themeColor="text1"/>
        </w:rPr>
      </w:pPr>
    </w:p>
    <w:tbl>
      <w:tblPr>
        <w:tblStyle w:val="TableGrid"/>
        <w:tblW w:w="0" w:type="auto"/>
        <w:jc w:val="center"/>
        <w:tblBorders>
          <w:top w:val="double" w:sz="4" w:space="0" w:color="FFFFFF" w:themeColor="background1"/>
          <w:left w:val="double" w:sz="4" w:space="0" w:color="FFFFFF" w:themeColor="background1"/>
          <w:bottom w:val="double" w:sz="4" w:space="0" w:color="FFFFFF" w:themeColor="background1"/>
          <w:right w:val="double" w:sz="4" w:space="0" w:color="FFFFFF" w:themeColor="background1"/>
          <w:insideH w:val="double" w:sz="4" w:space="0" w:color="FFFFFF" w:themeColor="background1"/>
          <w:insideV w:val="double" w:sz="4" w:space="0" w:color="FFFFFF" w:themeColor="background1"/>
        </w:tblBorders>
        <w:tblLook w:val="04A0" w:firstRow="1" w:lastRow="0" w:firstColumn="1" w:lastColumn="0" w:noHBand="0" w:noVBand="1"/>
      </w:tblPr>
      <w:tblGrid>
        <w:gridCol w:w="1401"/>
        <w:gridCol w:w="1544"/>
        <w:gridCol w:w="1493"/>
        <w:gridCol w:w="1493"/>
        <w:gridCol w:w="1791"/>
        <w:gridCol w:w="1493"/>
      </w:tblGrid>
      <w:tr w:rsidR="006F713D" w:rsidRPr="005B66DA" w14:paraId="27D99CA5" w14:textId="77777777" w:rsidTr="00802CCE">
        <w:trPr>
          <w:trHeight w:val="419"/>
          <w:jc w:val="center"/>
        </w:trPr>
        <w:tc>
          <w:tcPr>
            <w:tcW w:w="1401" w:type="dxa"/>
            <w:tcBorders>
              <w:top w:val="single" w:sz="12" w:space="0" w:color="auto"/>
              <w:bottom w:val="single" w:sz="12" w:space="0" w:color="auto"/>
            </w:tcBorders>
          </w:tcPr>
          <w:p w14:paraId="4CDAF8C1"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Ne</w:t>
            </w:r>
          </w:p>
        </w:tc>
        <w:tc>
          <w:tcPr>
            <w:tcW w:w="1544" w:type="dxa"/>
            <w:tcBorders>
              <w:top w:val="single" w:sz="12" w:space="0" w:color="auto"/>
              <w:bottom w:val="single" w:sz="12" w:space="0" w:color="auto"/>
            </w:tcBorders>
          </w:tcPr>
          <w:p w14:paraId="0785F4D0"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Method</w:t>
            </w:r>
          </w:p>
        </w:tc>
        <w:tc>
          <w:tcPr>
            <w:tcW w:w="1493" w:type="dxa"/>
            <w:tcBorders>
              <w:top w:val="single" w:sz="12" w:space="0" w:color="auto"/>
              <w:bottom w:val="single" w:sz="12" w:space="0" w:color="auto"/>
            </w:tcBorders>
          </w:tcPr>
          <w:p w14:paraId="390D7ADF"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Variance</w:t>
            </w:r>
          </w:p>
        </w:tc>
        <w:tc>
          <w:tcPr>
            <w:tcW w:w="1493" w:type="dxa"/>
            <w:tcBorders>
              <w:top w:val="single" w:sz="12" w:space="0" w:color="auto"/>
              <w:bottom w:val="single" w:sz="12" w:space="0" w:color="auto"/>
            </w:tcBorders>
          </w:tcPr>
          <w:p w14:paraId="552F9666"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Inverse Variance</w:t>
            </w:r>
          </w:p>
        </w:tc>
        <w:tc>
          <w:tcPr>
            <w:tcW w:w="1791" w:type="dxa"/>
            <w:tcBorders>
              <w:top w:val="single" w:sz="12" w:space="0" w:color="auto"/>
              <w:bottom w:val="single" w:sz="12" w:space="0" w:color="auto"/>
            </w:tcBorders>
          </w:tcPr>
          <w:p w14:paraId="1DA9BBA5" w14:textId="77777777" w:rsidR="006F713D" w:rsidRPr="005B66DA" w:rsidRDefault="006F713D" w:rsidP="00802CCE">
            <w:pPr>
              <w:jc w:val="center"/>
              <w:rPr>
                <w:rFonts w:ascii="Calibri" w:hAnsi="Calibri"/>
                <w:b/>
                <w:color w:val="000000" w:themeColor="text1"/>
              </w:rPr>
            </w:pPr>
            <w:r w:rsidRPr="005B66DA">
              <w:rPr>
                <w:rFonts w:ascii="Calibri" w:hAnsi="Calibri"/>
                <w:b/>
                <w:color w:val="000000" w:themeColor="text1"/>
              </w:rPr>
              <w:t>Normalised Inverse Variance Weight</w:t>
            </w:r>
          </w:p>
        </w:tc>
        <w:tc>
          <w:tcPr>
            <w:tcW w:w="1493" w:type="dxa"/>
            <w:tcBorders>
              <w:top w:val="single" w:sz="12" w:space="0" w:color="auto"/>
              <w:bottom w:val="single" w:sz="12" w:space="0" w:color="auto"/>
            </w:tcBorders>
          </w:tcPr>
          <w:p w14:paraId="139074B2" w14:textId="77777777" w:rsidR="006F713D" w:rsidRPr="005B66DA" w:rsidRDefault="00000000" w:rsidP="00802CCE">
            <w:pPr>
              <w:rPr>
                <w:rFonts w:ascii="Calibri" w:hAnsi="Calibri"/>
                <w:b/>
                <w:color w:val="000000" w:themeColor="text1"/>
              </w:rPr>
            </w:pPr>
            <m:oMathPara>
              <m:oMath>
                <m:f>
                  <m:fPr>
                    <m:ctrlPr>
                      <w:rPr>
                        <w:rFonts w:ascii="Cambria Math" w:hAnsi="Cambria Math"/>
                        <w:b/>
                        <w:i/>
                        <w:color w:val="000000" w:themeColor="text1"/>
                      </w:rPr>
                    </m:ctrlPr>
                  </m:fPr>
                  <m:num>
                    <m:r>
                      <m:rPr>
                        <m:sty m:val="bi"/>
                      </m:rPr>
                      <w:rPr>
                        <w:rFonts w:ascii="Cambria Math" w:hAnsi="Cambria Math"/>
                        <w:color w:val="000000" w:themeColor="text1"/>
                      </w:rPr>
                      <m:t>1</m:t>
                    </m:r>
                  </m:num>
                  <m:den>
                    <m:sSub>
                      <m:sSubPr>
                        <m:ctrlPr>
                          <w:rPr>
                            <w:rFonts w:ascii="Cambria Math" w:hAnsi="Cambria Math"/>
                            <w:b/>
                            <w:i/>
                            <w:color w:val="000000" w:themeColor="text1"/>
                          </w:rPr>
                        </m:ctrlPr>
                      </m:sSubPr>
                      <m:e>
                        <m:r>
                          <m:rPr>
                            <m:sty m:val="bi"/>
                          </m:rPr>
                          <w:rPr>
                            <w:rFonts w:ascii="Cambria Math" w:hAnsi="Cambria Math"/>
                            <w:color w:val="000000" w:themeColor="text1"/>
                          </w:rPr>
                          <m:t>N</m:t>
                        </m:r>
                      </m:e>
                      <m:sub>
                        <m:r>
                          <m:rPr>
                            <m:sty m:val="bi"/>
                          </m:rPr>
                          <w:rPr>
                            <w:rFonts w:ascii="Cambria Math" w:hAnsi="Cambria Math"/>
                            <w:color w:val="000000" w:themeColor="text1"/>
                          </w:rPr>
                          <m:t>e</m:t>
                        </m:r>
                      </m:sub>
                    </m:sSub>
                  </m:den>
                </m:f>
              </m:oMath>
            </m:oMathPara>
          </w:p>
        </w:tc>
      </w:tr>
      <w:tr w:rsidR="006F713D" w:rsidRPr="005B66DA" w14:paraId="75950236" w14:textId="77777777" w:rsidTr="00802CCE">
        <w:trPr>
          <w:jc w:val="center"/>
        </w:trPr>
        <w:tc>
          <w:tcPr>
            <w:tcW w:w="1401" w:type="dxa"/>
            <w:tcBorders>
              <w:top w:val="single" w:sz="12" w:space="0" w:color="auto"/>
            </w:tcBorders>
          </w:tcPr>
          <w:p w14:paraId="625B2075"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289</w:t>
            </w:r>
          </w:p>
        </w:tc>
        <w:tc>
          <w:tcPr>
            <w:tcW w:w="1544" w:type="dxa"/>
            <w:tcBorders>
              <w:top w:val="single" w:sz="12" w:space="0" w:color="auto"/>
            </w:tcBorders>
          </w:tcPr>
          <w:p w14:paraId="5CF92363"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COLONY</w:t>
            </w:r>
          </w:p>
        </w:tc>
        <w:tc>
          <w:tcPr>
            <w:tcW w:w="1493" w:type="dxa"/>
            <w:tcBorders>
              <w:top w:val="single" w:sz="12" w:space="0" w:color="auto"/>
            </w:tcBorders>
          </w:tcPr>
          <w:p w14:paraId="5CCF629B"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3520.724051</w:t>
            </w:r>
          </w:p>
        </w:tc>
        <w:tc>
          <w:tcPr>
            <w:tcW w:w="1493" w:type="dxa"/>
            <w:tcBorders>
              <w:top w:val="single" w:sz="12" w:space="0" w:color="auto"/>
            </w:tcBorders>
          </w:tcPr>
          <w:p w14:paraId="1B06C5C1"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0.000284032</w:t>
            </w:r>
          </w:p>
        </w:tc>
        <w:tc>
          <w:tcPr>
            <w:tcW w:w="1791" w:type="dxa"/>
            <w:tcBorders>
              <w:top w:val="single" w:sz="12" w:space="0" w:color="auto"/>
            </w:tcBorders>
          </w:tcPr>
          <w:p w14:paraId="6DDD30B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0.704357394</w:t>
            </w:r>
          </w:p>
        </w:tc>
        <w:tc>
          <w:tcPr>
            <w:tcW w:w="1493" w:type="dxa"/>
            <w:tcBorders>
              <w:top w:val="single" w:sz="12" w:space="0" w:color="auto"/>
            </w:tcBorders>
          </w:tcPr>
          <w:p w14:paraId="59A3A244"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0.003460208</w:t>
            </w:r>
          </w:p>
        </w:tc>
      </w:tr>
      <w:tr w:rsidR="006F713D" w:rsidRPr="005B66DA" w14:paraId="0A679754" w14:textId="77777777" w:rsidTr="00802CCE">
        <w:trPr>
          <w:jc w:val="center"/>
        </w:trPr>
        <w:tc>
          <w:tcPr>
            <w:tcW w:w="1401" w:type="dxa"/>
            <w:tcBorders>
              <w:bottom w:val="single" w:sz="12" w:space="0" w:color="auto"/>
            </w:tcBorders>
          </w:tcPr>
          <w:p w14:paraId="7082C6F4" w14:textId="77777777" w:rsidR="006F713D" w:rsidRPr="005B66DA" w:rsidRDefault="006F713D" w:rsidP="00802CCE">
            <w:pPr>
              <w:jc w:val="center"/>
              <w:rPr>
                <w:rFonts w:ascii="Calibri" w:hAnsi="Calibri"/>
                <w:color w:val="000000" w:themeColor="text1"/>
              </w:rPr>
            </w:pPr>
            <w:r w:rsidRPr="005B66DA">
              <w:rPr>
                <w:rFonts w:ascii="Calibri" w:eastAsia="Times New Roman" w:hAnsi="Calibri"/>
                <w:color w:val="000000"/>
              </w:rPr>
              <w:t>208.5</w:t>
            </w:r>
          </w:p>
        </w:tc>
        <w:tc>
          <w:tcPr>
            <w:tcW w:w="1544" w:type="dxa"/>
            <w:tcBorders>
              <w:bottom w:val="single" w:sz="12" w:space="0" w:color="auto"/>
            </w:tcBorders>
          </w:tcPr>
          <w:p w14:paraId="641769DC" w14:textId="77777777" w:rsidR="006F713D" w:rsidRPr="005B66DA" w:rsidRDefault="006F713D" w:rsidP="00802CCE">
            <w:pPr>
              <w:jc w:val="center"/>
              <w:rPr>
                <w:rFonts w:ascii="Calibri" w:hAnsi="Calibri"/>
                <w:color w:val="000000" w:themeColor="text1"/>
              </w:rPr>
            </w:pPr>
            <w:r w:rsidRPr="005B66DA">
              <w:rPr>
                <w:rFonts w:ascii="Calibri" w:hAnsi="Calibri"/>
                <w:color w:val="000000" w:themeColor="text1"/>
              </w:rPr>
              <w:t>LD</w:t>
            </w:r>
          </w:p>
        </w:tc>
        <w:tc>
          <w:tcPr>
            <w:tcW w:w="1493" w:type="dxa"/>
            <w:tcBorders>
              <w:bottom w:val="single" w:sz="12" w:space="0" w:color="auto"/>
            </w:tcBorders>
          </w:tcPr>
          <w:p w14:paraId="71451A6D"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8387.992693</w:t>
            </w:r>
          </w:p>
        </w:tc>
        <w:tc>
          <w:tcPr>
            <w:tcW w:w="1493" w:type="dxa"/>
            <w:tcBorders>
              <w:bottom w:val="single" w:sz="12" w:space="0" w:color="auto"/>
            </w:tcBorders>
          </w:tcPr>
          <w:p w14:paraId="0313AAF5"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0.000119218</w:t>
            </w:r>
          </w:p>
        </w:tc>
        <w:tc>
          <w:tcPr>
            <w:tcW w:w="1791" w:type="dxa"/>
            <w:tcBorders>
              <w:bottom w:val="single" w:sz="12" w:space="0" w:color="auto"/>
            </w:tcBorders>
          </w:tcPr>
          <w:p w14:paraId="24922716"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0.295642606</w:t>
            </w:r>
          </w:p>
        </w:tc>
        <w:tc>
          <w:tcPr>
            <w:tcW w:w="1493" w:type="dxa"/>
            <w:tcBorders>
              <w:bottom w:val="single" w:sz="12" w:space="0" w:color="auto"/>
            </w:tcBorders>
          </w:tcPr>
          <w:p w14:paraId="15F245AC" w14:textId="77777777" w:rsidR="006F713D" w:rsidRPr="005B66DA" w:rsidRDefault="006F713D" w:rsidP="00802CCE">
            <w:pPr>
              <w:jc w:val="center"/>
              <w:rPr>
                <w:rFonts w:ascii="Calibri" w:eastAsia="Times New Roman" w:hAnsi="Calibri"/>
                <w:color w:val="000000"/>
              </w:rPr>
            </w:pPr>
            <w:r w:rsidRPr="005B66DA">
              <w:rPr>
                <w:rFonts w:ascii="Calibri" w:eastAsia="Times New Roman" w:hAnsi="Calibri"/>
                <w:color w:val="000000"/>
              </w:rPr>
              <w:t>0.004796163</w:t>
            </w:r>
          </w:p>
        </w:tc>
      </w:tr>
    </w:tbl>
    <w:p w14:paraId="43251BB3" w14:textId="77777777" w:rsidR="006F713D" w:rsidRPr="005B66DA" w:rsidRDefault="006F713D" w:rsidP="006F713D">
      <w:pPr>
        <w:rPr>
          <w:rFonts w:ascii="Calibri" w:hAnsi="Calibri"/>
          <w:color w:val="000000" w:themeColor="text1"/>
        </w:rPr>
      </w:pPr>
    </w:p>
    <w:p w14:paraId="01A485FC" w14:textId="77777777" w:rsidR="006F713D" w:rsidRPr="005B66DA" w:rsidRDefault="006F713D" w:rsidP="006F713D">
      <w:pPr>
        <w:rPr>
          <w:rFonts w:ascii="Calibri" w:hAnsi="Calibri"/>
          <w:color w:val="000000" w:themeColor="text1"/>
        </w:rPr>
      </w:pPr>
    </w:p>
    <w:p w14:paraId="1FB4D3DD" w14:textId="77777777" w:rsidR="006F713D" w:rsidRPr="005B66DA" w:rsidRDefault="006F713D" w:rsidP="006F713D">
      <w:pPr>
        <w:rPr>
          <w:rFonts w:ascii="Calibri" w:hAnsi="Calibri"/>
          <w:color w:val="000000" w:themeColor="text1"/>
        </w:rPr>
      </w:pPr>
      <w:r w:rsidRPr="005B66DA">
        <w:rPr>
          <w:rFonts w:ascii="Calibri" w:hAnsi="Calibri"/>
          <w:color w:val="000000" w:themeColor="text1"/>
        </w:rPr>
        <w:t xml:space="preserve">The final mean estimate is: </w:t>
      </w:r>
    </w:p>
    <w:p w14:paraId="77308B6B" w14:textId="77777777" w:rsidR="006F713D" w:rsidRPr="005B66DA" w:rsidRDefault="006F713D" w:rsidP="006F713D">
      <w:pPr>
        <w:rPr>
          <w:rFonts w:ascii="Calibri" w:hAnsi="Calibri"/>
          <w:color w:val="000000" w:themeColor="text1"/>
        </w:rPr>
      </w:pPr>
    </w:p>
    <w:p w14:paraId="1C616DD0" w14:textId="77777777" w:rsidR="006F713D" w:rsidRPr="005B66DA" w:rsidRDefault="00000000" w:rsidP="006F713D">
      <w:pPr>
        <w:jc w:val="center"/>
        <w:rPr>
          <w:rFonts w:ascii="Calibri" w:eastAsia="Times New Roman" w:hAnsi="Calibri"/>
          <w:color w:val="000000"/>
        </w:rPr>
      </w:pPr>
      <m:oMath>
        <m:f>
          <m:fPr>
            <m:ctrlPr>
              <w:rPr>
                <w:rFonts w:ascii="Cambria Math" w:hAnsi="Cambria Math"/>
                <w:i/>
                <w:color w:val="000000" w:themeColor="text1"/>
                <w:sz w:val="28"/>
              </w:rPr>
            </m:ctrlPr>
          </m:fPr>
          <m:num>
            <m:r>
              <w:rPr>
                <w:rFonts w:ascii="Cambria Math" w:hAnsi="Cambria Math"/>
                <w:color w:val="000000" w:themeColor="text1"/>
                <w:sz w:val="28"/>
              </w:rPr>
              <m:t>1</m:t>
            </m:r>
          </m:num>
          <m:den>
            <m:d>
              <m:dPr>
                <m:ctrlPr>
                  <w:rPr>
                    <w:rFonts w:ascii="Cambria Math" w:hAnsi="Cambria Math"/>
                    <w:i/>
                    <w:color w:val="000000" w:themeColor="text1"/>
                    <w:sz w:val="28"/>
                  </w:rPr>
                </m:ctrlPr>
              </m:dPr>
              <m:e>
                <m:r>
                  <m:rPr>
                    <m:sty m:val="p"/>
                  </m:rPr>
                  <w:rPr>
                    <w:rFonts w:ascii="Cambria Math" w:eastAsia="Times New Roman" w:hAnsi="Cambria Math"/>
                    <w:color w:val="000000"/>
                    <w:sz w:val="28"/>
                  </w:rPr>
                  <m:t>0.704357394</m:t>
                </m:r>
                <m:r>
                  <m:rPr>
                    <m:sty m:val="p"/>
                  </m:rPr>
                  <w:rPr>
                    <w:rFonts w:ascii="Cambria Math" w:hAnsi="Cambria Math"/>
                    <w:color w:val="000000" w:themeColor="text1"/>
                    <w:sz w:val="28"/>
                  </w:rPr>
                  <m:t xml:space="preserve">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0.003460208</m:t>
                </m:r>
              </m:e>
            </m:d>
            <m:r>
              <w:rPr>
                <w:rFonts w:ascii="Cambria Math" w:hAnsi="Cambria Math"/>
                <w:color w:val="000000" w:themeColor="text1"/>
                <w:sz w:val="28"/>
              </w:rPr>
              <m:t>+</m:t>
            </m:r>
            <m:d>
              <m:dPr>
                <m:ctrlPr>
                  <w:rPr>
                    <w:rFonts w:ascii="Cambria Math" w:hAnsi="Cambria Math"/>
                    <w:i/>
                    <w:color w:val="000000" w:themeColor="text1"/>
                    <w:sz w:val="28"/>
                  </w:rPr>
                </m:ctrlPr>
              </m:dPr>
              <m:e>
                <m:r>
                  <m:rPr>
                    <m:sty m:val="p"/>
                  </m:rPr>
                  <w:rPr>
                    <w:rFonts w:ascii="Cambria Math" w:eastAsia="Times New Roman" w:hAnsi="Cambria Math"/>
                    <w:color w:val="000000"/>
                    <w:sz w:val="28"/>
                  </w:rPr>
                  <m:t xml:space="preserve">0.295642606 </m:t>
                </m:r>
                <m:r>
                  <m:rPr>
                    <m:sty m:val="p"/>
                  </m:rPr>
                  <w:rPr>
                    <w:rFonts w:ascii="Cambria Math" w:eastAsia="Calibri" w:hAnsi="Cambria Math"/>
                    <w:color w:val="000000" w:themeColor="text1"/>
                    <w:sz w:val="28"/>
                  </w:rPr>
                  <m:t xml:space="preserve">∙ </m:t>
                </m:r>
                <m:r>
                  <m:rPr>
                    <m:sty m:val="p"/>
                  </m:rPr>
                  <w:rPr>
                    <w:rFonts w:ascii="Cambria Math" w:eastAsia="Times New Roman" w:hAnsi="Cambria Math"/>
                    <w:color w:val="000000"/>
                    <w:sz w:val="28"/>
                  </w:rPr>
                  <m:t>0.004796163</m:t>
                </m:r>
                <m:r>
                  <m:rPr>
                    <m:sty m:val="p"/>
                  </m:rPr>
                  <w:rPr>
                    <w:rFonts w:ascii="Cambria Math" w:eastAsia="Helvetica" w:hAnsi="Cambria Math"/>
                    <w:color w:val="000000" w:themeColor="text1"/>
                    <w:sz w:val="28"/>
                  </w:rPr>
                  <m:t xml:space="preserve"> </m:t>
                </m:r>
              </m:e>
            </m:d>
          </m:den>
        </m:f>
        <m:r>
          <w:rPr>
            <w:rFonts w:ascii="Cambria Math" w:hAnsi="Cambria Math"/>
            <w:color w:val="000000" w:themeColor="text1"/>
            <w:sz w:val="28"/>
          </w:rPr>
          <m:t xml:space="preserve">= </m:t>
        </m:r>
      </m:oMath>
      <w:r w:rsidR="006F713D" w:rsidRPr="005B66DA">
        <w:rPr>
          <w:rFonts w:ascii="Calibri" w:eastAsia="Times New Roman" w:hAnsi="Calibri"/>
          <w:color w:val="000000"/>
        </w:rPr>
        <w:t>259.3917339</w:t>
      </w:r>
    </w:p>
    <w:p w14:paraId="60BE9003" w14:textId="77777777" w:rsidR="006F713D" w:rsidRPr="005B66DA" w:rsidRDefault="006F713D" w:rsidP="006F713D">
      <w:pPr>
        <w:rPr>
          <w:rFonts w:ascii="Calibri" w:hAnsi="Calibri"/>
          <w:color w:val="000000" w:themeColor="text1"/>
        </w:rPr>
      </w:pPr>
    </w:p>
    <w:p w14:paraId="09A7BFED" w14:textId="77777777" w:rsidR="006F713D" w:rsidRPr="005B66DA" w:rsidRDefault="006F713D" w:rsidP="006F713D">
      <w:pPr>
        <w:rPr>
          <w:rFonts w:ascii="Calibri" w:hAnsi="Calibri"/>
          <w:color w:val="000000" w:themeColor="text1"/>
        </w:rPr>
      </w:pPr>
    </w:p>
    <w:p w14:paraId="037A8BBE" w14:textId="77777777" w:rsidR="006F713D" w:rsidRPr="005B66DA" w:rsidRDefault="006F713D" w:rsidP="006F713D">
      <w:pPr>
        <w:rPr>
          <w:rFonts w:ascii="Calibri" w:hAnsi="Calibri"/>
          <w:color w:val="000000" w:themeColor="text1"/>
        </w:rPr>
      </w:pPr>
      <m:oMathPara>
        <m:oMath>
          <m:r>
            <w:rPr>
              <w:rFonts w:ascii="Cambria Math" w:hAnsi="Cambria Math"/>
              <w:color w:val="000000" w:themeColor="text1"/>
            </w:rPr>
            <m:t xml:space="preserve"> </m:t>
          </m:r>
        </m:oMath>
      </m:oMathPara>
    </w:p>
    <w:p w14:paraId="040CBCBB" w14:textId="149B1801" w:rsidR="00971B99" w:rsidRPr="000372C4" w:rsidRDefault="006F713D">
      <w:pPr>
        <w:rPr>
          <w:rFonts w:ascii="Calibri" w:hAnsi="Calibri"/>
          <w:color w:val="000000" w:themeColor="text1"/>
        </w:rPr>
      </w:pPr>
      <w:r w:rsidRPr="005B66DA">
        <w:rPr>
          <w:rFonts w:ascii="Calibri" w:hAnsi="Calibri"/>
          <w:color w:val="000000" w:themeColor="text1"/>
        </w:rPr>
        <w:t xml:space="preserve">The COLONY estimate has a lower variance and thus contributes around 2/3 of the final estimate (70.4%). </w:t>
      </w:r>
    </w:p>
    <w:sectPr w:rsidR="00971B99" w:rsidRPr="000372C4" w:rsidSect="00971B99">
      <w:footerReference w:type="default" r:id="rId14"/>
      <w:pgSz w:w="12240" w:h="15840"/>
      <w:pgMar w:top="1701" w:right="1418" w:bottom="1701" w:left="1418"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0" w:author="Davenport, Danielle" w:date="2024-05-22T23:17:00Z" w:initials="DD">
    <w:p w14:paraId="3A0B2A45" w14:textId="77777777" w:rsidR="008729FC" w:rsidRDefault="008729FC" w:rsidP="0028625C">
      <w:pPr>
        <w:pStyle w:val="CommentText"/>
      </w:pPr>
      <w:r>
        <w:rPr>
          <w:rStyle w:val="CommentReference"/>
        </w:rPr>
        <w:annotationRef/>
      </w:r>
      <w:r>
        <w:t>"with the exception of the 2010 cohort" was deleted</w:t>
      </w:r>
    </w:p>
  </w:comment>
  <w:comment w:id="26" w:author="Davenport, Danielle" w:date="2024-05-23T19:12:00Z" w:initials="DD">
    <w:p w14:paraId="197F9222" w14:textId="776850C9" w:rsidR="003574B3" w:rsidRDefault="008A545D" w:rsidP="009D702F">
      <w:pPr>
        <w:pStyle w:val="CommentText"/>
      </w:pPr>
      <w:r>
        <w:rPr>
          <w:rStyle w:val="CommentReference"/>
        </w:rPr>
        <w:annotationRef/>
      </w:r>
      <w:r w:rsidR="003574B3">
        <w:t xml:space="preserve">deleted " such that </w:t>
      </w:r>
      <w:r w:rsidR="003574B3">
        <w:rPr>
          <w:noProof/>
        </w:rPr>
        <w:drawing>
          <wp:inline distT="0" distB="0" distL="0" distR="0" wp14:anchorId="77F02E9F" wp14:editId="3A9D4673">
            <wp:extent cx="514376" cy="177809"/>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age"/>
                    <pic:cNvPicPr/>
                  </pic:nvPicPr>
                  <pic:blipFill>
                    <a:blip r:embed="rId1">
                      <a:extLst>
                        <a:ext uri="{28A0092B-C50C-407E-A947-70E740481C1C}">
                          <a14:useLocalDpi xmlns:a14="http://schemas.microsoft.com/office/drawing/2010/main" val="0"/>
                        </a:ext>
                      </a:extLst>
                    </a:blip>
                    <a:stretch>
                      <a:fillRect/>
                    </a:stretch>
                  </pic:blipFill>
                  <pic:spPr>
                    <a:xfrm>
                      <a:off x="0" y="0"/>
                      <a:ext cx="514376" cy="177809"/>
                    </a:xfrm>
                    <a:prstGeom prst="rect">
                      <a:avLst/>
                    </a:prstGeom>
                  </pic:spPr>
                </pic:pic>
              </a:graphicData>
            </a:graphic>
          </wp:inline>
        </w:drawing>
      </w:r>
      <w:r w:rsidR="003574B3">
        <w:t xml:space="preserve"> was lower compared to</w:t>
      </w:r>
      <w:r w:rsidR="003574B3">
        <w:rPr>
          <w:i/>
          <w:iCs/>
        </w:rPr>
        <w:t xml:space="preserve"> </w:t>
      </w:r>
      <w:r w:rsidR="003574B3">
        <w:rPr>
          <w:noProof/>
        </w:rPr>
        <w:drawing>
          <wp:inline distT="0" distB="0" distL="0" distR="0" wp14:anchorId="219C52F9" wp14:editId="64618C7E">
            <wp:extent cx="501676" cy="177809"/>
            <wp:effectExtent l="0" t="0" r="0" b="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pic:cNvPicPr/>
                  </pic:nvPicPr>
                  <pic:blipFill>
                    <a:blip r:embed="rId2">
                      <a:extLst>
                        <a:ext uri="{28A0092B-C50C-407E-A947-70E740481C1C}">
                          <a14:useLocalDpi xmlns:a14="http://schemas.microsoft.com/office/drawing/2010/main" val="0"/>
                        </a:ext>
                      </a:extLst>
                    </a:blip>
                    <a:stretch>
                      <a:fillRect/>
                    </a:stretch>
                  </pic:blipFill>
                  <pic:spPr>
                    <a:xfrm>
                      <a:off x="0" y="0"/>
                      <a:ext cx="501676" cy="177809"/>
                    </a:xfrm>
                    <a:prstGeom prst="rect">
                      <a:avLst/>
                    </a:prstGeom>
                  </pic:spPr>
                </pic:pic>
              </a:graphicData>
            </a:graphic>
          </wp:inline>
        </w:drawing>
      </w:r>
      <w:r w:rsidR="003574B3">
        <w:t>" was deleted as this is no longer reflected in the result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0B2A45" w15:done="0"/>
  <w15:commentEx w15:paraId="197F92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F8FB96" w16cex:dateUtc="2024-05-23T02:17:00Z"/>
  <w16cex:commentExtensible w16cex:durableId="29FA13B8" w16cex:dateUtc="2024-05-2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0B2A45" w16cid:durableId="29F8FB96"/>
  <w16cid:commentId w16cid:paraId="197F9222" w16cid:durableId="29FA13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978088" w14:textId="77777777" w:rsidR="00CA56A9" w:rsidRDefault="00CA56A9">
      <w:r>
        <w:separator/>
      </w:r>
    </w:p>
  </w:endnote>
  <w:endnote w:type="continuationSeparator" w:id="0">
    <w:p w14:paraId="50EBB943" w14:textId="77777777" w:rsidR="00CA56A9" w:rsidRDefault="00CA5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ux Libertine G">
    <w:altName w:val="Calibri"/>
    <w:charset w:val="00"/>
    <w:family w:val="auto"/>
    <w:pitch w:val="variable"/>
  </w:font>
  <w:font w:name="Liberation Sans">
    <w:charset w:val="00"/>
    <w:family w:val="swiss"/>
    <w:pitch w:val="variable"/>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altName w:val="Calibri"/>
    <w:charset w:val="00"/>
    <w:family w:val="swiss"/>
    <w:pitch w:val="variable"/>
    <w:sig w:usb0="E00002EF" w:usb1="4000205B" w:usb2="00000028"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71ADA" w14:textId="77777777" w:rsidR="00971B99" w:rsidRDefault="00971B99">
    <w:pPr>
      <w:pStyle w:val="Standard"/>
      <w:widowControl/>
      <w:tabs>
        <w:tab w:val="center" w:pos="4513"/>
        <w:tab w:val="right" w:pos="9026"/>
      </w:tabs>
      <w:jc w:val="right"/>
    </w:pPr>
    <w:r>
      <w:fldChar w:fldCharType="begin"/>
    </w:r>
    <w:r>
      <w:instrText xml:space="preserve"> PAGE </w:instrText>
    </w:r>
    <w:r>
      <w:fldChar w:fldCharType="separate"/>
    </w:r>
    <w:r w:rsidR="007418AB">
      <w:rPr>
        <w:noProof/>
      </w:rPr>
      <w:t>18</w:t>
    </w:r>
    <w:r>
      <w:fldChar w:fldCharType="end"/>
    </w:r>
  </w:p>
  <w:p w14:paraId="3FEDC030" w14:textId="77777777" w:rsidR="00971B99" w:rsidRDefault="00971B99">
    <w:pPr>
      <w:pStyle w:val="Standard"/>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2246C" w14:textId="77777777" w:rsidR="00CA56A9" w:rsidRDefault="00CA56A9">
      <w:r>
        <w:separator/>
      </w:r>
    </w:p>
  </w:footnote>
  <w:footnote w:type="continuationSeparator" w:id="0">
    <w:p w14:paraId="39B80C34" w14:textId="77777777" w:rsidR="00CA56A9" w:rsidRDefault="00CA5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90F5C"/>
    <w:multiLevelType w:val="multilevel"/>
    <w:tmpl w:val="E1E49F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33164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nport, Danielle">
    <w15:presenceInfo w15:providerId="AD" w15:userId="S::Danielle.Davenport@dfo-mpo.gc.ca::3eb16ec7-774a-40fd-acf5-5580596a4f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C81"/>
    <w:rsid w:val="0002375A"/>
    <w:rsid w:val="000372C4"/>
    <w:rsid w:val="00037AEB"/>
    <w:rsid w:val="00047507"/>
    <w:rsid w:val="00064452"/>
    <w:rsid w:val="00086B34"/>
    <w:rsid w:val="000A363E"/>
    <w:rsid w:val="000A6C19"/>
    <w:rsid w:val="000D2763"/>
    <w:rsid w:val="000D302B"/>
    <w:rsid w:val="000E3124"/>
    <w:rsid w:val="000E461F"/>
    <w:rsid w:val="000F043B"/>
    <w:rsid w:val="000F4D11"/>
    <w:rsid w:val="00122703"/>
    <w:rsid w:val="001235D3"/>
    <w:rsid w:val="00124059"/>
    <w:rsid w:val="00127F1D"/>
    <w:rsid w:val="001410AB"/>
    <w:rsid w:val="00147D61"/>
    <w:rsid w:val="00154AD3"/>
    <w:rsid w:val="00165548"/>
    <w:rsid w:val="001707CE"/>
    <w:rsid w:val="00192470"/>
    <w:rsid w:val="001B2422"/>
    <w:rsid w:val="001B4E2C"/>
    <w:rsid w:val="001C00AD"/>
    <w:rsid w:val="001D300F"/>
    <w:rsid w:val="001E4A0A"/>
    <w:rsid w:val="002008A3"/>
    <w:rsid w:val="00215EC3"/>
    <w:rsid w:val="002412E7"/>
    <w:rsid w:val="00241F79"/>
    <w:rsid w:val="00245848"/>
    <w:rsid w:val="00275E86"/>
    <w:rsid w:val="00276A6B"/>
    <w:rsid w:val="0028474E"/>
    <w:rsid w:val="002A19CC"/>
    <w:rsid w:val="002B295D"/>
    <w:rsid w:val="002D38CD"/>
    <w:rsid w:val="002D603D"/>
    <w:rsid w:val="002F75A0"/>
    <w:rsid w:val="00311AEF"/>
    <w:rsid w:val="00322DBF"/>
    <w:rsid w:val="00326860"/>
    <w:rsid w:val="0033011F"/>
    <w:rsid w:val="00330878"/>
    <w:rsid w:val="00341E77"/>
    <w:rsid w:val="003438F6"/>
    <w:rsid w:val="003574B3"/>
    <w:rsid w:val="00372A43"/>
    <w:rsid w:val="0037382A"/>
    <w:rsid w:val="00387B81"/>
    <w:rsid w:val="00390544"/>
    <w:rsid w:val="003948A5"/>
    <w:rsid w:val="0039570B"/>
    <w:rsid w:val="00396049"/>
    <w:rsid w:val="003A1A55"/>
    <w:rsid w:val="003B4362"/>
    <w:rsid w:val="003B4F38"/>
    <w:rsid w:val="003B63A4"/>
    <w:rsid w:val="003B7842"/>
    <w:rsid w:val="003E3FCD"/>
    <w:rsid w:val="00426BD9"/>
    <w:rsid w:val="00433665"/>
    <w:rsid w:val="004555BC"/>
    <w:rsid w:val="0045668E"/>
    <w:rsid w:val="00462CB1"/>
    <w:rsid w:val="00480A91"/>
    <w:rsid w:val="00495911"/>
    <w:rsid w:val="004D1991"/>
    <w:rsid w:val="004E664E"/>
    <w:rsid w:val="004F08AF"/>
    <w:rsid w:val="00505B97"/>
    <w:rsid w:val="00506FF1"/>
    <w:rsid w:val="00514844"/>
    <w:rsid w:val="00517AAA"/>
    <w:rsid w:val="00525C2D"/>
    <w:rsid w:val="00535091"/>
    <w:rsid w:val="005445E0"/>
    <w:rsid w:val="00550A35"/>
    <w:rsid w:val="005554F1"/>
    <w:rsid w:val="00571041"/>
    <w:rsid w:val="00573EF7"/>
    <w:rsid w:val="005923A0"/>
    <w:rsid w:val="00592866"/>
    <w:rsid w:val="00595A1B"/>
    <w:rsid w:val="005B66DA"/>
    <w:rsid w:val="005C1896"/>
    <w:rsid w:val="005C2E16"/>
    <w:rsid w:val="005C6066"/>
    <w:rsid w:val="005D5A5A"/>
    <w:rsid w:val="005E172B"/>
    <w:rsid w:val="005E477B"/>
    <w:rsid w:val="00605D68"/>
    <w:rsid w:val="00611E9A"/>
    <w:rsid w:val="00613C6E"/>
    <w:rsid w:val="00621923"/>
    <w:rsid w:val="006410E2"/>
    <w:rsid w:val="006419F3"/>
    <w:rsid w:val="006C32C7"/>
    <w:rsid w:val="006C3F8B"/>
    <w:rsid w:val="006C7ED3"/>
    <w:rsid w:val="006F355C"/>
    <w:rsid w:val="006F713D"/>
    <w:rsid w:val="007061FF"/>
    <w:rsid w:val="00711334"/>
    <w:rsid w:val="007113F2"/>
    <w:rsid w:val="007169E8"/>
    <w:rsid w:val="00717399"/>
    <w:rsid w:val="00720D84"/>
    <w:rsid w:val="0072240D"/>
    <w:rsid w:val="00731EEE"/>
    <w:rsid w:val="007418AB"/>
    <w:rsid w:val="007462EA"/>
    <w:rsid w:val="00756CC4"/>
    <w:rsid w:val="00760148"/>
    <w:rsid w:val="00765BF7"/>
    <w:rsid w:val="00780A4D"/>
    <w:rsid w:val="00784ACF"/>
    <w:rsid w:val="00791CC7"/>
    <w:rsid w:val="00791E4C"/>
    <w:rsid w:val="00793CE0"/>
    <w:rsid w:val="007D4D64"/>
    <w:rsid w:val="007E4A99"/>
    <w:rsid w:val="007E5615"/>
    <w:rsid w:val="007F240D"/>
    <w:rsid w:val="007F54BF"/>
    <w:rsid w:val="007F6437"/>
    <w:rsid w:val="0080071F"/>
    <w:rsid w:val="00802CCE"/>
    <w:rsid w:val="00802DCC"/>
    <w:rsid w:val="008048F2"/>
    <w:rsid w:val="008236FD"/>
    <w:rsid w:val="0082392B"/>
    <w:rsid w:val="0082670C"/>
    <w:rsid w:val="00837046"/>
    <w:rsid w:val="008449C0"/>
    <w:rsid w:val="00852534"/>
    <w:rsid w:val="00856062"/>
    <w:rsid w:val="008613C9"/>
    <w:rsid w:val="008729FC"/>
    <w:rsid w:val="00883662"/>
    <w:rsid w:val="008878AD"/>
    <w:rsid w:val="008A1B52"/>
    <w:rsid w:val="008A545D"/>
    <w:rsid w:val="008B6513"/>
    <w:rsid w:val="008C3D5D"/>
    <w:rsid w:val="008C7B2F"/>
    <w:rsid w:val="009201FB"/>
    <w:rsid w:val="00923550"/>
    <w:rsid w:val="00934248"/>
    <w:rsid w:val="0093442F"/>
    <w:rsid w:val="00941163"/>
    <w:rsid w:val="009520E0"/>
    <w:rsid w:val="00955635"/>
    <w:rsid w:val="00964DBB"/>
    <w:rsid w:val="00965D6C"/>
    <w:rsid w:val="00971B99"/>
    <w:rsid w:val="009946DA"/>
    <w:rsid w:val="009B01DF"/>
    <w:rsid w:val="009B08AC"/>
    <w:rsid w:val="009B2031"/>
    <w:rsid w:val="009B7318"/>
    <w:rsid w:val="009D49F7"/>
    <w:rsid w:val="009D4EC0"/>
    <w:rsid w:val="009D6C74"/>
    <w:rsid w:val="009E6217"/>
    <w:rsid w:val="009E65D8"/>
    <w:rsid w:val="009F7AFD"/>
    <w:rsid w:val="00A538C0"/>
    <w:rsid w:val="00A64675"/>
    <w:rsid w:val="00A6474C"/>
    <w:rsid w:val="00A72C98"/>
    <w:rsid w:val="00A739C3"/>
    <w:rsid w:val="00A8188A"/>
    <w:rsid w:val="00A9063E"/>
    <w:rsid w:val="00A963F6"/>
    <w:rsid w:val="00AA3854"/>
    <w:rsid w:val="00AA490E"/>
    <w:rsid w:val="00AB4F09"/>
    <w:rsid w:val="00AC151E"/>
    <w:rsid w:val="00AC6E6B"/>
    <w:rsid w:val="00AD0467"/>
    <w:rsid w:val="00AD40D9"/>
    <w:rsid w:val="00AE0D9B"/>
    <w:rsid w:val="00AE0F27"/>
    <w:rsid w:val="00AE5E0F"/>
    <w:rsid w:val="00AF4B07"/>
    <w:rsid w:val="00B129C2"/>
    <w:rsid w:val="00B279C4"/>
    <w:rsid w:val="00B62ED7"/>
    <w:rsid w:val="00B670E6"/>
    <w:rsid w:val="00B75E64"/>
    <w:rsid w:val="00B77B18"/>
    <w:rsid w:val="00B935B8"/>
    <w:rsid w:val="00B97EE2"/>
    <w:rsid w:val="00BA47E5"/>
    <w:rsid w:val="00BC1556"/>
    <w:rsid w:val="00BC6693"/>
    <w:rsid w:val="00BD313A"/>
    <w:rsid w:val="00BD4053"/>
    <w:rsid w:val="00BE132C"/>
    <w:rsid w:val="00C030D0"/>
    <w:rsid w:val="00C04828"/>
    <w:rsid w:val="00C06639"/>
    <w:rsid w:val="00C10E54"/>
    <w:rsid w:val="00C20ADD"/>
    <w:rsid w:val="00C37346"/>
    <w:rsid w:val="00C44FF7"/>
    <w:rsid w:val="00C478F8"/>
    <w:rsid w:val="00C66C19"/>
    <w:rsid w:val="00C84BF5"/>
    <w:rsid w:val="00CA2168"/>
    <w:rsid w:val="00CA2250"/>
    <w:rsid w:val="00CA3FE4"/>
    <w:rsid w:val="00CA4776"/>
    <w:rsid w:val="00CA56A9"/>
    <w:rsid w:val="00CB7C60"/>
    <w:rsid w:val="00CC4208"/>
    <w:rsid w:val="00CC47B2"/>
    <w:rsid w:val="00CE1B6B"/>
    <w:rsid w:val="00CE6E35"/>
    <w:rsid w:val="00D0108E"/>
    <w:rsid w:val="00D04715"/>
    <w:rsid w:val="00D1741F"/>
    <w:rsid w:val="00D1750D"/>
    <w:rsid w:val="00D2004D"/>
    <w:rsid w:val="00D20EFD"/>
    <w:rsid w:val="00D26A13"/>
    <w:rsid w:val="00D44BF9"/>
    <w:rsid w:val="00DA4380"/>
    <w:rsid w:val="00DA6EF3"/>
    <w:rsid w:val="00DB19EF"/>
    <w:rsid w:val="00DC2C81"/>
    <w:rsid w:val="00DC4ACB"/>
    <w:rsid w:val="00DD19BA"/>
    <w:rsid w:val="00DF3FC8"/>
    <w:rsid w:val="00DF7F73"/>
    <w:rsid w:val="00E2623E"/>
    <w:rsid w:val="00E34FD8"/>
    <w:rsid w:val="00E35297"/>
    <w:rsid w:val="00E41CCF"/>
    <w:rsid w:val="00E41F1C"/>
    <w:rsid w:val="00E736C2"/>
    <w:rsid w:val="00E73F31"/>
    <w:rsid w:val="00E85545"/>
    <w:rsid w:val="00E86E95"/>
    <w:rsid w:val="00EA1234"/>
    <w:rsid w:val="00EA32B5"/>
    <w:rsid w:val="00ED2A0B"/>
    <w:rsid w:val="00EE2C1F"/>
    <w:rsid w:val="00EF2890"/>
    <w:rsid w:val="00EF3858"/>
    <w:rsid w:val="00F3170E"/>
    <w:rsid w:val="00F41D2C"/>
    <w:rsid w:val="00F428D7"/>
    <w:rsid w:val="00F4323C"/>
    <w:rsid w:val="00F55D9E"/>
    <w:rsid w:val="00F5687C"/>
    <w:rsid w:val="00F62751"/>
    <w:rsid w:val="00F7559C"/>
    <w:rsid w:val="00F75F61"/>
    <w:rsid w:val="00F808E2"/>
    <w:rsid w:val="00F81030"/>
    <w:rsid w:val="00F92635"/>
    <w:rsid w:val="00F9297F"/>
    <w:rsid w:val="00FA56BE"/>
    <w:rsid w:val="00FD3D1C"/>
    <w:rsid w:val="00FF28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B60E2"/>
  <w15:docId w15:val="{EB27C740-C92F-4253-8980-202508226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6E95"/>
    <w:rPr>
      <w:rFonts w:ascii="Times New Roman" w:hAnsi="Times New Roman" w:cs="Times New Roman"/>
      <w:lang w:eastAsia="en-GB"/>
    </w:rPr>
  </w:style>
  <w:style w:type="paragraph" w:styleId="Heading1">
    <w:name w:val="heading 1"/>
    <w:basedOn w:val="Normal"/>
    <w:next w:val="Standard"/>
    <w:link w:val="Heading1Char"/>
    <w:uiPriority w:val="9"/>
    <w:qFormat/>
    <w:rsid w:val="001235D3"/>
    <w:pPr>
      <w:keepNext/>
      <w:keepLines/>
      <w:suppressAutoHyphens/>
      <w:autoSpaceDN w:val="0"/>
      <w:spacing w:before="400"/>
      <w:textAlignment w:val="baseline"/>
      <w:outlineLvl w:val="0"/>
    </w:pPr>
    <w:rPr>
      <w:rFonts w:ascii="Calibri" w:eastAsia="Linux Libertine G" w:hAnsi="Calibri" w:cs="Linux Libertine G"/>
      <w:color w:val="000000"/>
      <w:sz w:val="40"/>
      <w:szCs w:val="40"/>
      <w:lang w:eastAsia="zh-CN" w:bidi="hi-IN"/>
    </w:rPr>
  </w:style>
  <w:style w:type="paragraph" w:styleId="Heading2">
    <w:name w:val="heading 2"/>
    <w:basedOn w:val="Normal"/>
    <w:next w:val="Standard"/>
    <w:link w:val="Heading2Char"/>
    <w:uiPriority w:val="9"/>
    <w:semiHidden/>
    <w:unhideWhenUsed/>
    <w:qFormat/>
    <w:rsid w:val="001235D3"/>
    <w:pPr>
      <w:keepNext/>
      <w:keepLines/>
      <w:suppressAutoHyphens/>
      <w:autoSpaceDN w:val="0"/>
      <w:spacing w:before="360"/>
      <w:textAlignment w:val="baseline"/>
      <w:outlineLvl w:val="1"/>
    </w:pPr>
    <w:rPr>
      <w:rFonts w:ascii="Calibri" w:eastAsia="Linux Libertine G" w:hAnsi="Calibri" w:cs="Linux Libertine G"/>
      <w:color w:val="000000"/>
      <w:sz w:val="32"/>
      <w:szCs w:val="32"/>
      <w:lang w:eastAsia="zh-CN" w:bidi="hi-IN"/>
    </w:rPr>
  </w:style>
  <w:style w:type="paragraph" w:styleId="Heading3">
    <w:name w:val="heading 3"/>
    <w:basedOn w:val="Normal"/>
    <w:next w:val="Standard"/>
    <w:link w:val="Heading3Char"/>
    <w:uiPriority w:val="9"/>
    <w:semiHidden/>
    <w:unhideWhenUsed/>
    <w:qFormat/>
    <w:rsid w:val="001235D3"/>
    <w:pPr>
      <w:keepNext/>
      <w:keepLines/>
      <w:suppressAutoHyphens/>
      <w:autoSpaceDN w:val="0"/>
      <w:spacing w:before="320" w:after="80"/>
      <w:textAlignment w:val="baseline"/>
      <w:outlineLvl w:val="2"/>
    </w:pPr>
    <w:rPr>
      <w:rFonts w:ascii="Calibri" w:eastAsia="Linux Libertine G" w:hAnsi="Calibri" w:cs="Linux Libertine G"/>
      <w:color w:val="434343"/>
      <w:sz w:val="28"/>
      <w:szCs w:val="28"/>
      <w:lang w:eastAsia="zh-CN" w:bidi="hi-IN"/>
    </w:rPr>
  </w:style>
  <w:style w:type="paragraph" w:styleId="Heading4">
    <w:name w:val="heading 4"/>
    <w:basedOn w:val="Normal"/>
    <w:next w:val="Standard"/>
    <w:link w:val="Heading4Char"/>
    <w:uiPriority w:val="9"/>
    <w:semiHidden/>
    <w:unhideWhenUsed/>
    <w:qFormat/>
    <w:rsid w:val="001235D3"/>
    <w:pPr>
      <w:keepNext/>
      <w:keepLines/>
      <w:suppressAutoHyphens/>
      <w:autoSpaceDN w:val="0"/>
      <w:spacing w:before="280" w:after="80"/>
      <w:textAlignment w:val="baseline"/>
      <w:outlineLvl w:val="3"/>
    </w:pPr>
    <w:rPr>
      <w:rFonts w:ascii="Calibri" w:eastAsia="Linux Libertine G" w:hAnsi="Calibri" w:cs="Linux Libertine G"/>
      <w:color w:val="666666"/>
      <w:lang w:eastAsia="zh-CN" w:bidi="hi-IN"/>
    </w:rPr>
  </w:style>
  <w:style w:type="paragraph" w:styleId="Heading5">
    <w:name w:val="heading 5"/>
    <w:basedOn w:val="Normal"/>
    <w:next w:val="Standard"/>
    <w:link w:val="Heading5Char"/>
    <w:uiPriority w:val="9"/>
    <w:semiHidden/>
    <w:unhideWhenUsed/>
    <w:qFormat/>
    <w:rsid w:val="001235D3"/>
    <w:pPr>
      <w:keepNext/>
      <w:keepLines/>
      <w:suppressAutoHyphens/>
      <w:autoSpaceDN w:val="0"/>
      <w:spacing w:before="240" w:after="80"/>
      <w:textAlignment w:val="baseline"/>
      <w:outlineLvl w:val="4"/>
    </w:pPr>
    <w:rPr>
      <w:rFonts w:ascii="Calibri" w:eastAsia="Linux Libertine G" w:hAnsi="Calibri" w:cs="Linux Libertine G"/>
      <w:color w:val="666666"/>
      <w:lang w:eastAsia="zh-CN" w:bidi="hi-IN"/>
    </w:rPr>
  </w:style>
  <w:style w:type="paragraph" w:styleId="Heading6">
    <w:name w:val="heading 6"/>
    <w:basedOn w:val="Normal"/>
    <w:next w:val="Standard"/>
    <w:link w:val="Heading6Char"/>
    <w:uiPriority w:val="9"/>
    <w:semiHidden/>
    <w:unhideWhenUsed/>
    <w:qFormat/>
    <w:rsid w:val="001235D3"/>
    <w:pPr>
      <w:keepNext/>
      <w:keepLines/>
      <w:suppressAutoHyphens/>
      <w:autoSpaceDN w:val="0"/>
      <w:spacing w:before="240" w:after="80"/>
      <w:textAlignment w:val="baseline"/>
      <w:outlineLvl w:val="5"/>
    </w:pPr>
    <w:rPr>
      <w:rFonts w:ascii="Calibri" w:eastAsia="Linux Libertine G" w:hAnsi="Calibri" w:cs="Linux Libertine G"/>
      <w:i/>
      <w:color w:val="666666"/>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D3"/>
    <w:rPr>
      <w:rFonts w:ascii="Calibri" w:eastAsia="Linux Libertine G" w:hAnsi="Calibri" w:cs="Linux Libertine G"/>
      <w:color w:val="000000"/>
      <w:sz w:val="40"/>
      <w:szCs w:val="40"/>
      <w:lang w:eastAsia="zh-CN" w:bidi="hi-IN"/>
    </w:rPr>
  </w:style>
  <w:style w:type="character" w:customStyle="1" w:styleId="Heading2Char">
    <w:name w:val="Heading 2 Char"/>
    <w:basedOn w:val="DefaultParagraphFont"/>
    <w:link w:val="Heading2"/>
    <w:uiPriority w:val="9"/>
    <w:semiHidden/>
    <w:rsid w:val="001235D3"/>
    <w:rPr>
      <w:rFonts w:ascii="Calibri" w:eastAsia="Linux Libertine G" w:hAnsi="Calibri" w:cs="Linux Libertine G"/>
      <w:color w:val="000000"/>
      <w:sz w:val="32"/>
      <w:szCs w:val="32"/>
      <w:lang w:eastAsia="zh-CN" w:bidi="hi-IN"/>
    </w:rPr>
  </w:style>
  <w:style w:type="character" w:customStyle="1" w:styleId="Heading3Char">
    <w:name w:val="Heading 3 Char"/>
    <w:basedOn w:val="DefaultParagraphFont"/>
    <w:link w:val="Heading3"/>
    <w:uiPriority w:val="9"/>
    <w:semiHidden/>
    <w:rsid w:val="001235D3"/>
    <w:rPr>
      <w:rFonts w:ascii="Calibri" w:eastAsia="Linux Libertine G" w:hAnsi="Calibri" w:cs="Linux Libertine G"/>
      <w:color w:val="434343"/>
      <w:sz w:val="28"/>
      <w:szCs w:val="28"/>
      <w:lang w:eastAsia="zh-CN" w:bidi="hi-IN"/>
    </w:rPr>
  </w:style>
  <w:style w:type="character" w:customStyle="1" w:styleId="Heading4Char">
    <w:name w:val="Heading 4 Char"/>
    <w:basedOn w:val="DefaultParagraphFont"/>
    <w:link w:val="Heading4"/>
    <w:uiPriority w:val="9"/>
    <w:semiHidden/>
    <w:rsid w:val="001235D3"/>
    <w:rPr>
      <w:rFonts w:ascii="Calibri" w:eastAsia="Linux Libertine G" w:hAnsi="Calibri" w:cs="Linux Libertine G"/>
      <w:color w:val="666666"/>
      <w:lang w:eastAsia="zh-CN" w:bidi="hi-IN"/>
    </w:rPr>
  </w:style>
  <w:style w:type="character" w:customStyle="1" w:styleId="Heading5Char">
    <w:name w:val="Heading 5 Char"/>
    <w:basedOn w:val="DefaultParagraphFont"/>
    <w:link w:val="Heading5"/>
    <w:uiPriority w:val="9"/>
    <w:semiHidden/>
    <w:rsid w:val="001235D3"/>
    <w:rPr>
      <w:rFonts w:ascii="Calibri" w:eastAsia="Linux Libertine G" w:hAnsi="Calibri" w:cs="Linux Libertine G"/>
      <w:color w:val="666666"/>
      <w:lang w:eastAsia="zh-CN" w:bidi="hi-IN"/>
    </w:rPr>
  </w:style>
  <w:style w:type="character" w:customStyle="1" w:styleId="Heading6Char">
    <w:name w:val="Heading 6 Char"/>
    <w:basedOn w:val="DefaultParagraphFont"/>
    <w:link w:val="Heading6"/>
    <w:uiPriority w:val="9"/>
    <w:semiHidden/>
    <w:rsid w:val="001235D3"/>
    <w:rPr>
      <w:rFonts w:ascii="Calibri" w:eastAsia="Linux Libertine G" w:hAnsi="Calibri" w:cs="Linux Libertine G"/>
      <w:i/>
      <w:color w:val="666666"/>
      <w:lang w:eastAsia="zh-CN" w:bidi="hi-IN"/>
    </w:rPr>
  </w:style>
  <w:style w:type="paragraph" w:customStyle="1" w:styleId="Standard">
    <w:name w:val="Standard"/>
    <w:rsid w:val="001235D3"/>
    <w:pPr>
      <w:widowControl w:val="0"/>
      <w:suppressAutoHyphens/>
      <w:autoSpaceDN w:val="0"/>
      <w:textAlignment w:val="baseline"/>
    </w:pPr>
    <w:rPr>
      <w:rFonts w:ascii="Calibri" w:eastAsia="Linux Libertine G" w:hAnsi="Calibri" w:cs="Linux Libertine G"/>
      <w:lang w:eastAsia="zh-CN" w:bidi="hi-IN"/>
    </w:rPr>
  </w:style>
  <w:style w:type="paragraph" w:customStyle="1" w:styleId="Heading">
    <w:name w:val="Heading"/>
    <w:basedOn w:val="Standard"/>
    <w:next w:val="Textbody"/>
    <w:rsid w:val="001235D3"/>
    <w:pPr>
      <w:keepNext/>
      <w:spacing w:before="240" w:after="120"/>
    </w:pPr>
    <w:rPr>
      <w:rFonts w:ascii="Liberation Sans" w:hAnsi="Liberation Sans"/>
      <w:sz w:val="28"/>
      <w:szCs w:val="28"/>
    </w:rPr>
  </w:style>
  <w:style w:type="paragraph" w:customStyle="1" w:styleId="Textbody">
    <w:name w:val="Text body"/>
    <w:basedOn w:val="Standard"/>
    <w:rsid w:val="001235D3"/>
    <w:pPr>
      <w:spacing w:after="140" w:line="276" w:lineRule="auto"/>
    </w:pPr>
  </w:style>
  <w:style w:type="paragraph" w:styleId="List">
    <w:name w:val="List"/>
    <w:basedOn w:val="Textbody"/>
    <w:rsid w:val="001235D3"/>
  </w:style>
  <w:style w:type="paragraph" w:styleId="Caption">
    <w:name w:val="caption"/>
    <w:basedOn w:val="Standard"/>
    <w:rsid w:val="001235D3"/>
    <w:pPr>
      <w:suppressLineNumbers/>
      <w:spacing w:before="120" w:after="120"/>
    </w:pPr>
    <w:rPr>
      <w:i/>
      <w:iCs/>
    </w:rPr>
  </w:style>
  <w:style w:type="paragraph" w:customStyle="1" w:styleId="Index">
    <w:name w:val="Index"/>
    <w:basedOn w:val="Standard"/>
    <w:rsid w:val="001235D3"/>
    <w:pPr>
      <w:suppressLineNumbers/>
    </w:pPr>
  </w:style>
  <w:style w:type="paragraph" w:styleId="Title">
    <w:name w:val="Title"/>
    <w:basedOn w:val="Normal"/>
    <w:next w:val="Standard"/>
    <w:link w:val="TitleChar"/>
    <w:uiPriority w:val="10"/>
    <w:qFormat/>
    <w:rsid w:val="001235D3"/>
    <w:pPr>
      <w:keepNext/>
      <w:keepLines/>
      <w:suppressAutoHyphens/>
      <w:autoSpaceDN w:val="0"/>
      <w:spacing w:after="60"/>
      <w:textAlignment w:val="baseline"/>
    </w:pPr>
    <w:rPr>
      <w:rFonts w:ascii="Calibri" w:eastAsia="Linux Libertine G" w:hAnsi="Calibri" w:cs="Linux Libertine G"/>
      <w:color w:val="000000"/>
      <w:sz w:val="52"/>
      <w:szCs w:val="52"/>
      <w:lang w:eastAsia="zh-CN" w:bidi="hi-IN"/>
    </w:rPr>
  </w:style>
  <w:style w:type="character" w:customStyle="1" w:styleId="TitleChar">
    <w:name w:val="Title Char"/>
    <w:basedOn w:val="DefaultParagraphFont"/>
    <w:link w:val="Title"/>
    <w:uiPriority w:val="10"/>
    <w:rsid w:val="001235D3"/>
    <w:rPr>
      <w:rFonts w:ascii="Calibri" w:eastAsia="Linux Libertine G" w:hAnsi="Calibri" w:cs="Linux Libertine G"/>
      <w:color w:val="000000"/>
      <w:sz w:val="52"/>
      <w:szCs w:val="52"/>
      <w:lang w:eastAsia="zh-CN" w:bidi="hi-IN"/>
    </w:rPr>
  </w:style>
  <w:style w:type="paragraph" w:styleId="Subtitle">
    <w:name w:val="Subtitle"/>
    <w:basedOn w:val="Normal"/>
    <w:next w:val="Standard"/>
    <w:link w:val="SubtitleChar"/>
    <w:uiPriority w:val="11"/>
    <w:qFormat/>
    <w:rsid w:val="001235D3"/>
    <w:pPr>
      <w:keepNext/>
      <w:keepLines/>
      <w:suppressAutoHyphens/>
      <w:autoSpaceDN w:val="0"/>
      <w:spacing w:after="320"/>
      <w:textAlignment w:val="baseline"/>
    </w:pPr>
    <w:rPr>
      <w:rFonts w:ascii="Calibri" w:eastAsia="Linux Libertine G" w:hAnsi="Calibri" w:cs="Linux Libertine G"/>
      <w:color w:val="666666"/>
      <w:sz w:val="30"/>
      <w:szCs w:val="30"/>
      <w:lang w:eastAsia="zh-CN" w:bidi="hi-IN"/>
    </w:rPr>
  </w:style>
  <w:style w:type="character" w:customStyle="1" w:styleId="SubtitleChar">
    <w:name w:val="Subtitle Char"/>
    <w:basedOn w:val="DefaultParagraphFont"/>
    <w:link w:val="Subtitle"/>
    <w:uiPriority w:val="11"/>
    <w:rsid w:val="001235D3"/>
    <w:rPr>
      <w:rFonts w:ascii="Calibri" w:eastAsia="Linux Libertine G" w:hAnsi="Calibri" w:cs="Linux Libertine G"/>
      <w:color w:val="666666"/>
      <w:sz w:val="30"/>
      <w:szCs w:val="30"/>
      <w:lang w:eastAsia="zh-CN" w:bidi="hi-IN"/>
    </w:rPr>
  </w:style>
  <w:style w:type="paragraph" w:styleId="Header">
    <w:name w:val="header"/>
    <w:basedOn w:val="Standard"/>
    <w:link w:val="HeaderChar"/>
    <w:rsid w:val="001235D3"/>
  </w:style>
  <w:style w:type="character" w:customStyle="1" w:styleId="HeaderChar">
    <w:name w:val="Header Char"/>
    <w:basedOn w:val="DefaultParagraphFont"/>
    <w:link w:val="Header"/>
    <w:rsid w:val="001235D3"/>
    <w:rPr>
      <w:rFonts w:ascii="Calibri" w:eastAsia="Linux Libertine G" w:hAnsi="Calibri" w:cs="Linux Libertine G"/>
      <w:lang w:eastAsia="zh-CN" w:bidi="hi-IN"/>
    </w:rPr>
  </w:style>
  <w:style w:type="paragraph" w:styleId="Footer">
    <w:name w:val="footer"/>
    <w:basedOn w:val="Standard"/>
    <w:link w:val="FooterChar"/>
    <w:rsid w:val="001235D3"/>
  </w:style>
  <w:style w:type="character" w:customStyle="1" w:styleId="FooterChar">
    <w:name w:val="Footer Char"/>
    <w:basedOn w:val="DefaultParagraphFont"/>
    <w:link w:val="Footer"/>
    <w:rsid w:val="001235D3"/>
    <w:rPr>
      <w:rFonts w:ascii="Calibri" w:eastAsia="Linux Libertine G" w:hAnsi="Calibri" w:cs="Linux Libertine G"/>
      <w:lang w:eastAsia="zh-CN" w:bidi="hi-IN"/>
    </w:rPr>
  </w:style>
  <w:style w:type="character" w:customStyle="1" w:styleId="ListLabel1">
    <w:name w:val="ListLabel 1"/>
    <w:rsid w:val="001235D3"/>
  </w:style>
  <w:style w:type="character" w:customStyle="1" w:styleId="Internetlink">
    <w:name w:val="Internet link"/>
    <w:rsid w:val="001235D3"/>
    <w:rPr>
      <w:color w:val="000080"/>
      <w:u w:val="single"/>
    </w:rPr>
  </w:style>
  <w:style w:type="character" w:customStyle="1" w:styleId="ListLabel2">
    <w:name w:val="ListLabel 2"/>
    <w:rsid w:val="001235D3"/>
    <w:rPr>
      <w:i w:val="0"/>
      <w:caps w:val="0"/>
      <w:smallCaps w:val="0"/>
      <w:strike w:val="0"/>
      <w:dstrike w:val="0"/>
      <w:position w:val="0"/>
      <w:sz w:val="24"/>
      <w:szCs w:val="24"/>
      <w:u w:val="single"/>
      <w:vertAlign w:val="baseline"/>
    </w:rPr>
  </w:style>
  <w:style w:type="character" w:customStyle="1" w:styleId="ListLabel3">
    <w:name w:val="ListLabel 3"/>
    <w:rsid w:val="001235D3"/>
    <w:rPr>
      <w:u w:val="single"/>
    </w:rPr>
  </w:style>
  <w:style w:type="paragraph" w:styleId="CommentText">
    <w:name w:val="annotation text"/>
    <w:basedOn w:val="Normal"/>
    <w:link w:val="CommentTextChar"/>
    <w:uiPriority w:val="99"/>
    <w:unhideWhenUsed/>
    <w:rsid w:val="001235D3"/>
    <w:pPr>
      <w:suppressAutoHyphens/>
      <w:autoSpaceDN w:val="0"/>
      <w:textAlignment w:val="baseline"/>
    </w:pPr>
    <w:rPr>
      <w:rFonts w:ascii="Calibri" w:eastAsia="Linux Libertine G" w:hAnsi="Calibri" w:cs="Mangal"/>
      <w:sz w:val="20"/>
      <w:szCs w:val="18"/>
      <w:lang w:eastAsia="zh-CN" w:bidi="hi-IN"/>
    </w:rPr>
  </w:style>
  <w:style w:type="character" w:customStyle="1" w:styleId="CommentTextChar">
    <w:name w:val="Comment Text Char"/>
    <w:basedOn w:val="DefaultParagraphFont"/>
    <w:link w:val="CommentText"/>
    <w:uiPriority w:val="99"/>
    <w:rsid w:val="001235D3"/>
    <w:rPr>
      <w:rFonts w:ascii="Calibri" w:eastAsia="Linux Libertine G" w:hAnsi="Calibri" w:cs="Mangal"/>
      <w:sz w:val="20"/>
      <w:szCs w:val="18"/>
      <w:lang w:eastAsia="zh-CN" w:bidi="hi-IN"/>
    </w:rPr>
  </w:style>
  <w:style w:type="character" w:styleId="CommentReference">
    <w:name w:val="annotation reference"/>
    <w:basedOn w:val="DefaultParagraphFont"/>
    <w:uiPriority w:val="99"/>
    <w:semiHidden/>
    <w:unhideWhenUsed/>
    <w:rsid w:val="001235D3"/>
    <w:rPr>
      <w:sz w:val="16"/>
      <w:szCs w:val="16"/>
    </w:rPr>
  </w:style>
  <w:style w:type="paragraph" w:styleId="BalloonText">
    <w:name w:val="Balloon Text"/>
    <w:basedOn w:val="Normal"/>
    <w:link w:val="BalloonTextChar"/>
    <w:uiPriority w:val="99"/>
    <w:semiHidden/>
    <w:unhideWhenUsed/>
    <w:rsid w:val="001235D3"/>
    <w:pPr>
      <w:suppressAutoHyphens/>
      <w:autoSpaceDN w:val="0"/>
      <w:textAlignment w:val="baseline"/>
    </w:pPr>
    <w:rPr>
      <w:rFonts w:eastAsia="Linux Libertine G" w:cs="Mangal"/>
      <w:sz w:val="18"/>
      <w:szCs w:val="16"/>
      <w:lang w:eastAsia="zh-CN" w:bidi="hi-IN"/>
    </w:rPr>
  </w:style>
  <w:style w:type="character" w:customStyle="1" w:styleId="BalloonTextChar">
    <w:name w:val="Balloon Text Char"/>
    <w:basedOn w:val="DefaultParagraphFont"/>
    <w:link w:val="BalloonText"/>
    <w:uiPriority w:val="99"/>
    <w:semiHidden/>
    <w:rsid w:val="001235D3"/>
    <w:rPr>
      <w:rFonts w:ascii="Times New Roman" w:eastAsia="Linux Libertine G" w:hAnsi="Times New Roman" w:cs="Mangal"/>
      <w:sz w:val="18"/>
      <w:szCs w:val="16"/>
      <w:lang w:eastAsia="zh-CN" w:bidi="hi-IN"/>
    </w:rPr>
  </w:style>
  <w:style w:type="character" w:styleId="LineNumber">
    <w:name w:val="line number"/>
    <w:basedOn w:val="DefaultParagraphFont"/>
    <w:uiPriority w:val="99"/>
    <w:semiHidden/>
    <w:unhideWhenUsed/>
    <w:rsid w:val="001235D3"/>
  </w:style>
  <w:style w:type="paragraph" w:styleId="CommentSubject">
    <w:name w:val="annotation subject"/>
    <w:basedOn w:val="CommentText"/>
    <w:next w:val="CommentText"/>
    <w:link w:val="CommentSubjectChar"/>
    <w:uiPriority w:val="99"/>
    <w:semiHidden/>
    <w:unhideWhenUsed/>
    <w:rsid w:val="001235D3"/>
    <w:rPr>
      <w:b/>
      <w:bCs/>
    </w:rPr>
  </w:style>
  <w:style w:type="character" w:customStyle="1" w:styleId="CommentSubjectChar">
    <w:name w:val="Comment Subject Char"/>
    <w:basedOn w:val="CommentTextChar"/>
    <w:link w:val="CommentSubject"/>
    <w:uiPriority w:val="99"/>
    <w:semiHidden/>
    <w:rsid w:val="001235D3"/>
    <w:rPr>
      <w:rFonts w:ascii="Calibri" w:eastAsia="Linux Libertine G" w:hAnsi="Calibri" w:cs="Mangal"/>
      <w:b/>
      <w:bCs/>
      <w:sz w:val="20"/>
      <w:szCs w:val="18"/>
      <w:lang w:eastAsia="zh-CN" w:bidi="hi-IN"/>
    </w:rPr>
  </w:style>
  <w:style w:type="character" w:styleId="PlaceholderText">
    <w:name w:val="Placeholder Text"/>
    <w:basedOn w:val="DefaultParagraphFont"/>
    <w:uiPriority w:val="99"/>
    <w:semiHidden/>
    <w:rsid w:val="001235D3"/>
    <w:rPr>
      <w:color w:val="808080"/>
    </w:rPr>
  </w:style>
  <w:style w:type="character" w:styleId="Hyperlink">
    <w:name w:val="Hyperlink"/>
    <w:basedOn w:val="DefaultParagraphFont"/>
    <w:uiPriority w:val="99"/>
    <w:unhideWhenUsed/>
    <w:rsid w:val="00F9297F"/>
    <w:rPr>
      <w:color w:val="0563C1" w:themeColor="hyperlink"/>
      <w:u w:val="single"/>
    </w:rPr>
  </w:style>
  <w:style w:type="paragraph" w:customStyle="1" w:styleId="p1">
    <w:name w:val="p1"/>
    <w:basedOn w:val="Normal"/>
    <w:rsid w:val="00F9297F"/>
    <w:rPr>
      <w:rFonts w:eastAsia="Arial"/>
      <w:sz w:val="18"/>
      <w:szCs w:val="18"/>
    </w:rPr>
  </w:style>
  <w:style w:type="character" w:styleId="Emphasis">
    <w:name w:val="Emphasis"/>
    <w:basedOn w:val="DefaultParagraphFont"/>
    <w:uiPriority w:val="20"/>
    <w:qFormat/>
    <w:rsid w:val="007169E8"/>
    <w:rPr>
      <w:i/>
      <w:iCs/>
    </w:rPr>
  </w:style>
  <w:style w:type="paragraph" w:styleId="Revision">
    <w:name w:val="Revision"/>
    <w:hidden/>
    <w:uiPriority w:val="99"/>
    <w:semiHidden/>
    <w:rsid w:val="007061FF"/>
    <w:rPr>
      <w:rFonts w:ascii="Times New Roman" w:hAnsi="Times New Roman" w:cs="Times New Roman"/>
      <w:lang w:eastAsia="en-GB"/>
    </w:rPr>
  </w:style>
  <w:style w:type="paragraph" w:styleId="Bibliography">
    <w:name w:val="Bibliography"/>
    <w:basedOn w:val="Normal"/>
    <w:next w:val="Normal"/>
    <w:uiPriority w:val="37"/>
    <w:unhideWhenUsed/>
    <w:rsid w:val="002D603D"/>
    <w:pPr>
      <w:spacing w:line="480" w:lineRule="auto"/>
      <w:ind w:left="720" w:hanging="720"/>
    </w:pPr>
  </w:style>
  <w:style w:type="table" w:styleId="TableGrid">
    <w:name w:val="Table Grid"/>
    <w:basedOn w:val="TableNormal"/>
    <w:uiPriority w:val="39"/>
    <w:rsid w:val="006F713D"/>
    <w:rPr>
      <w:rFonts w:ascii="Arial" w:eastAsia="Arial" w:hAnsi="Arial" w:cs="Arial"/>
      <w:sz w:val="22"/>
      <w:szCs w:val="22"/>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6F713D"/>
    <w:pPr>
      <w:widowControl w:val="0"/>
      <w:suppressAutoHyphens/>
      <w:autoSpaceDN w:val="0"/>
      <w:textAlignment w:val="baseline"/>
    </w:pPr>
    <w:rPr>
      <w:rFonts w:ascii="Open Sans" w:eastAsia="Open Sans" w:hAnsi="Open Sans" w:cs="Open Sans"/>
      <w:sz w:val="22"/>
      <w:szCs w:val="22"/>
      <w:lang w:eastAsia="zh-CN" w:bidi="hi-I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reformat">
    <w:name w:val="reformat"/>
    <w:basedOn w:val="DefaultParagraphFont"/>
    <w:rsid w:val="007418AB"/>
  </w:style>
  <w:style w:type="character" w:styleId="UnresolvedMention">
    <w:name w:val="Unresolved Mention"/>
    <w:basedOn w:val="DefaultParagraphFont"/>
    <w:uiPriority w:val="99"/>
    <w:rsid w:val="00276A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87916">
      <w:bodyDiv w:val="1"/>
      <w:marLeft w:val="0"/>
      <w:marRight w:val="0"/>
      <w:marTop w:val="0"/>
      <w:marBottom w:val="0"/>
      <w:divBdr>
        <w:top w:val="none" w:sz="0" w:space="0" w:color="auto"/>
        <w:left w:val="none" w:sz="0" w:space="0" w:color="auto"/>
        <w:bottom w:val="none" w:sz="0" w:space="0" w:color="auto"/>
        <w:right w:val="none" w:sz="0" w:space="0" w:color="auto"/>
      </w:divBdr>
      <w:divsChild>
        <w:div w:id="1435369672">
          <w:marLeft w:val="480"/>
          <w:marRight w:val="0"/>
          <w:marTop w:val="0"/>
          <w:marBottom w:val="0"/>
          <w:divBdr>
            <w:top w:val="none" w:sz="0" w:space="0" w:color="auto"/>
            <w:left w:val="none" w:sz="0" w:space="0" w:color="auto"/>
            <w:bottom w:val="none" w:sz="0" w:space="0" w:color="auto"/>
            <w:right w:val="none" w:sz="0" w:space="0" w:color="auto"/>
          </w:divBdr>
          <w:divsChild>
            <w:div w:id="135803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6687">
      <w:bodyDiv w:val="1"/>
      <w:marLeft w:val="0"/>
      <w:marRight w:val="0"/>
      <w:marTop w:val="0"/>
      <w:marBottom w:val="0"/>
      <w:divBdr>
        <w:top w:val="none" w:sz="0" w:space="0" w:color="auto"/>
        <w:left w:val="none" w:sz="0" w:space="0" w:color="auto"/>
        <w:bottom w:val="none" w:sz="0" w:space="0" w:color="auto"/>
        <w:right w:val="none" w:sz="0" w:space="0" w:color="auto"/>
      </w:divBdr>
    </w:div>
    <w:div w:id="107310884">
      <w:bodyDiv w:val="1"/>
      <w:marLeft w:val="0"/>
      <w:marRight w:val="0"/>
      <w:marTop w:val="0"/>
      <w:marBottom w:val="0"/>
      <w:divBdr>
        <w:top w:val="none" w:sz="0" w:space="0" w:color="auto"/>
        <w:left w:val="none" w:sz="0" w:space="0" w:color="auto"/>
        <w:bottom w:val="none" w:sz="0" w:space="0" w:color="auto"/>
        <w:right w:val="none" w:sz="0" w:space="0" w:color="auto"/>
      </w:divBdr>
      <w:divsChild>
        <w:div w:id="1389913322">
          <w:marLeft w:val="480"/>
          <w:marRight w:val="0"/>
          <w:marTop w:val="0"/>
          <w:marBottom w:val="0"/>
          <w:divBdr>
            <w:top w:val="none" w:sz="0" w:space="0" w:color="auto"/>
            <w:left w:val="none" w:sz="0" w:space="0" w:color="auto"/>
            <w:bottom w:val="none" w:sz="0" w:space="0" w:color="auto"/>
            <w:right w:val="none" w:sz="0" w:space="0" w:color="auto"/>
          </w:divBdr>
          <w:divsChild>
            <w:div w:id="162889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97858">
      <w:bodyDiv w:val="1"/>
      <w:marLeft w:val="0"/>
      <w:marRight w:val="0"/>
      <w:marTop w:val="0"/>
      <w:marBottom w:val="0"/>
      <w:divBdr>
        <w:top w:val="none" w:sz="0" w:space="0" w:color="auto"/>
        <w:left w:val="none" w:sz="0" w:space="0" w:color="auto"/>
        <w:bottom w:val="none" w:sz="0" w:space="0" w:color="auto"/>
        <w:right w:val="none" w:sz="0" w:space="0" w:color="auto"/>
      </w:divBdr>
      <w:divsChild>
        <w:div w:id="651641984">
          <w:marLeft w:val="480"/>
          <w:marRight w:val="0"/>
          <w:marTop w:val="0"/>
          <w:marBottom w:val="0"/>
          <w:divBdr>
            <w:top w:val="none" w:sz="0" w:space="0" w:color="auto"/>
            <w:left w:val="none" w:sz="0" w:space="0" w:color="auto"/>
            <w:bottom w:val="none" w:sz="0" w:space="0" w:color="auto"/>
            <w:right w:val="none" w:sz="0" w:space="0" w:color="auto"/>
          </w:divBdr>
          <w:divsChild>
            <w:div w:id="76738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233328">
      <w:bodyDiv w:val="1"/>
      <w:marLeft w:val="0"/>
      <w:marRight w:val="0"/>
      <w:marTop w:val="0"/>
      <w:marBottom w:val="0"/>
      <w:divBdr>
        <w:top w:val="none" w:sz="0" w:space="0" w:color="auto"/>
        <w:left w:val="none" w:sz="0" w:space="0" w:color="auto"/>
        <w:bottom w:val="none" w:sz="0" w:space="0" w:color="auto"/>
        <w:right w:val="none" w:sz="0" w:space="0" w:color="auto"/>
      </w:divBdr>
    </w:div>
    <w:div w:id="319310133">
      <w:bodyDiv w:val="1"/>
      <w:marLeft w:val="0"/>
      <w:marRight w:val="0"/>
      <w:marTop w:val="0"/>
      <w:marBottom w:val="0"/>
      <w:divBdr>
        <w:top w:val="none" w:sz="0" w:space="0" w:color="auto"/>
        <w:left w:val="none" w:sz="0" w:space="0" w:color="auto"/>
        <w:bottom w:val="none" w:sz="0" w:space="0" w:color="auto"/>
        <w:right w:val="none" w:sz="0" w:space="0" w:color="auto"/>
      </w:divBdr>
    </w:div>
    <w:div w:id="333148422">
      <w:bodyDiv w:val="1"/>
      <w:marLeft w:val="0"/>
      <w:marRight w:val="0"/>
      <w:marTop w:val="0"/>
      <w:marBottom w:val="0"/>
      <w:divBdr>
        <w:top w:val="none" w:sz="0" w:space="0" w:color="auto"/>
        <w:left w:val="none" w:sz="0" w:space="0" w:color="auto"/>
        <w:bottom w:val="none" w:sz="0" w:space="0" w:color="auto"/>
        <w:right w:val="none" w:sz="0" w:space="0" w:color="auto"/>
      </w:divBdr>
      <w:divsChild>
        <w:div w:id="886911504">
          <w:marLeft w:val="0"/>
          <w:marRight w:val="0"/>
          <w:marTop w:val="0"/>
          <w:marBottom w:val="0"/>
          <w:divBdr>
            <w:top w:val="none" w:sz="0" w:space="0" w:color="auto"/>
            <w:left w:val="none" w:sz="0" w:space="0" w:color="auto"/>
            <w:bottom w:val="none" w:sz="0" w:space="0" w:color="auto"/>
            <w:right w:val="none" w:sz="0" w:space="0" w:color="auto"/>
          </w:divBdr>
          <w:divsChild>
            <w:div w:id="51454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96640">
      <w:bodyDiv w:val="1"/>
      <w:marLeft w:val="0"/>
      <w:marRight w:val="0"/>
      <w:marTop w:val="0"/>
      <w:marBottom w:val="0"/>
      <w:divBdr>
        <w:top w:val="none" w:sz="0" w:space="0" w:color="auto"/>
        <w:left w:val="none" w:sz="0" w:space="0" w:color="auto"/>
        <w:bottom w:val="none" w:sz="0" w:space="0" w:color="auto"/>
        <w:right w:val="none" w:sz="0" w:space="0" w:color="auto"/>
      </w:divBdr>
    </w:div>
    <w:div w:id="578562562">
      <w:bodyDiv w:val="1"/>
      <w:marLeft w:val="0"/>
      <w:marRight w:val="0"/>
      <w:marTop w:val="0"/>
      <w:marBottom w:val="0"/>
      <w:divBdr>
        <w:top w:val="none" w:sz="0" w:space="0" w:color="auto"/>
        <w:left w:val="none" w:sz="0" w:space="0" w:color="auto"/>
        <w:bottom w:val="none" w:sz="0" w:space="0" w:color="auto"/>
        <w:right w:val="none" w:sz="0" w:space="0" w:color="auto"/>
      </w:divBdr>
    </w:div>
    <w:div w:id="653877359">
      <w:bodyDiv w:val="1"/>
      <w:marLeft w:val="0"/>
      <w:marRight w:val="0"/>
      <w:marTop w:val="0"/>
      <w:marBottom w:val="0"/>
      <w:divBdr>
        <w:top w:val="none" w:sz="0" w:space="0" w:color="auto"/>
        <w:left w:val="none" w:sz="0" w:space="0" w:color="auto"/>
        <w:bottom w:val="none" w:sz="0" w:space="0" w:color="auto"/>
        <w:right w:val="none" w:sz="0" w:space="0" w:color="auto"/>
      </w:divBdr>
    </w:div>
    <w:div w:id="703483821">
      <w:bodyDiv w:val="1"/>
      <w:marLeft w:val="0"/>
      <w:marRight w:val="0"/>
      <w:marTop w:val="0"/>
      <w:marBottom w:val="0"/>
      <w:divBdr>
        <w:top w:val="none" w:sz="0" w:space="0" w:color="auto"/>
        <w:left w:val="none" w:sz="0" w:space="0" w:color="auto"/>
        <w:bottom w:val="none" w:sz="0" w:space="0" w:color="auto"/>
        <w:right w:val="none" w:sz="0" w:space="0" w:color="auto"/>
      </w:divBdr>
    </w:div>
    <w:div w:id="830483166">
      <w:bodyDiv w:val="1"/>
      <w:marLeft w:val="0"/>
      <w:marRight w:val="0"/>
      <w:marTop w:val="0"/>
      <w:marBottom w:val="0"/>
      <w:divBdr>
        <w:top w:val="none" w:sz="0" w:space="0" w:color="auto"/>
        <w:left w:val="none" w:sz="0" w:space="0" w:color="auto"/>
        <w:bottom w:val="none" w:sz="0" w:space="0" w:color="auto"/>
        <w:right w:val="none" w:sz="0" w:space="0" w:color="auto"/>
      </w:divBdr>
    </w:div>
    <w:div w:id="943148589">
      <w:bodyDiv w:val="1"/>
      <w:marLeft w:val="0"/>
      <w:marRight w:val="0"/>
      <w:marTop w:val="0"/>
      <w:marBottom w:val="0"/>
      <w:divBdr>
        <w:top w:val="none" w:sz="0" w:space="0" w:color="auto"/>
        <w:left w:val="none" w:sz="0" w:space="0" w:color="auto"/>
        <w:bottom w:val="none" w:sz="0" w:space="0" w:color="auto"/>
        <w:right w:val="none" w:sz="0" w:space="0" w:color="auto"/>
      </w:divBdr>
    </w:div>
    <w:div w:id="950357748">
      <w:bodyDiv w:val="1"/>
      <w:marLeft w:val="0"/>
      <w:marRight w:val="0"/>
      <w:marTop w:val="0"/>
      <w:marBottom w:val="0"/>
      <w:divBdr>
        <w:top w:val="none" w:sz="0" w:space="0" w:color="auto"/>
        <w:left w:val="none" w:sz="0" w:space="0" w:color="auto"/>
        <w:bottom w:val="none" w:sz="0" w:space="0" w:color="auto"/>
        <w:right w:val="none" w:sz="0" w:space="0" w:color="auto"/>
      </w:divBdr>
    </w:div>
    <w:div w:id="1262295804">
      <w:bodyDiv w:val="1"/>
      <w:marLeft w:val="0"/>
      <w:marRight w:val="0"/>
      <w:marTop w:val="0"/>
      <w:marBottom w:val="0"/>
      <w:divBdr>
        <w:top w:val="none" w:sz="0" w:space="0" w:color="auto"/>
        <w:left w:val="none" w:sz="0" w:space="0" w:color="auto"/>
        <w:bottom w:val="none" w:sz="0" w:space="0" w:color="auto"/>
        <w:right w:val="none" w:sz="0" w:space="0" w:color="auto"/>
      </w:divBdr>
    </w:div>
    <w:div w:id="1570263533">
      <w:bodyDiv w:val="1"/>
      <w:marLeft w:val="0"/>
      <w:marRight w:val="0"/>
      <w:marTop w:val="0"/>
      <w:marBottom w:val="0"/>
      <w:divBdr>
        <w:top w:val="none" w:sz="0" w:space="0" w:color="auto"/>
        <w:left w:val="none" w:sz="0" w:space="0" w:color="auto"/>
        <w:bottom w:val="none" w:sz="0" w:space="0" w:color="auto"/>
        <w:right w:val="none" w:sz="0" w:space="0" w:color="auto"/>
      </w:divBdr>
      <w:divsChild>
        <w:div w:id="1467358192">
          <w:marLeft w:val="0"/>
          <w:marRight w:val="0"/>
          <w:marTop w:val="0"/>
          <w:marBottom w:val="0"/>
          <w:divBdr>
            <w:top w:val="none" w:sz="0" w:space="0" w:color="auto"/>
            <w:left w:val="none" w:sz="0" w:space="0" w:color="auto"/>
            <w:bottom w:val="none" w:sz="0" w:space="0" w:color="auto"/>
            <w:right w:val="none" w:sz="0" w:space="0" w:color="auto"/>
          </w:divBdr>
          <w:divsChild>
            <w:div w:id="207796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466841">
      <w:bodyDiv w:val="1"/>
      <w:marLeft w:val="0"/>
      <w:marRight w:val="0"/>
      <w:marTop w:val="0"/>
      <w:marBottom w:val="0"/>
      <w:divBdr>
        <w:top w:val="none" w:sz="0" w:space="0" w:color="auto"/>
        <w:left w:val="none" w:sz="0" w:space="0" w:color="auto"/>
        <w:bottom w:val="none" w:sz="0" w:space="0" w:color="auto"/>
        <w:right w:val="none" w:sz="0" w:space="0" w:color="auto"/>
      </w:divBdr>
    </w:div>
    <w:div w:id="1779638605">
      <w:bodyDiv w:val="1"/>
      <w:marLeft w:val="0"/>
      <w:marRight w:val="0"/>
      <w:marTop w:val="0"/>
      <w:marBottom w:val="0"/>
      <w:divBdr>
        <w:top w:val="none" w:sz="0" w:space="0" w:color="auto"/>
        <w:left w:val="none" w:sz="0" w:space="0" w:color="auto"/>
        <w:bottom w:val="none" w:sz="0" w:space="0" w:color="auto"/>
        <w:right w:val="none" w:sz="0" w:space="0" w:color="auto"/>
      </w:divBdr>
      <w:divsChild>
        <w:div w:id="1452505945">
          <w:marLeft w:val="0"/>
          <w:marRight w:val="0"/>
          <w:marTop w:val="0"/>
          <w:marBottom w:val="0"/>
          <w:divBdr>
            <w:top w:val="none" w:sz="0" w:space="0" w:color="auto"/>
            <w:left w:val="none" w:sz="0" w:space="0" w:color="auto"/>
            <w:bottom w:val="none" w:sz="0" w:space="0" w:color="auto"/>
            <w:right w:val="none" w:sz="0" w:space="0" w:color="auto"/>
          </w:divBdr>
        </w:div>
        <w:div w:id="795370452">
          <w:marLeft w:val="0"/>
          <w:marRight w:val="0"/>
          <w:marTop w:val="0"/>
          <w:marBottom w:val="0"/>
          <w:divBdr>
            <w:top w:val="none" w:sz="0" w:space="0" w:color="auto"/>
            <w:left w:val="none" w:sz="0" w:space="0" w:color="auto"/>
            <w:bottom w:val="none" w:sz="0" w:space="0" w:color="auto"/>
            <w:right w:val="none" w:sz="0" w:space="0" w:color="auto"/>
          </w:divBdr>
        </w:div>
      </w:divsChild>
    </w:div>
    <w:div w:id="1781217158">
      <w:bodyDiv w:val="1"/>
      <w:marLeft w:val="0"/>
      <w:marRight w:val="0"/>
      <w:marTop w:val="0"/>
      <w:marBottom w:val="0"/>
      <w:divBdr>
        <w:top w:val="none" w:sz="0" w:space="0" w:color="auto"/>
        <w:left w:val="none" w:sz="0" w:space="0" w:color="auto"/>
        <w:bottom w:val="none" w:sz="0" w:space="0" w:color="auto"/>
        <w:right w:val="none" w:sz="0" w:space="0" w:color="auto"/>
      </w:divBdr>
    </w:div>
    <w:div w:id="1819766149">
      <w:bodyDiv w:val="1"/>
      <w:marLeft w:val="0"/>
      <w:marRight w:val="0"/>
      <w:marTop w:val="0"/>
      <w:marBottom w:val="0"/>
      <w:divBdr>
        <w:top w:val="none" w:sz="0" w:space="0" w:color="auto"/>
        <w:left w:val="none" w:sz="0" w:space="0" w:color="auto"/>
        <w:bottom w:val="none" w:sz="0" w:space="0" w:color="auto"/>
        <w:right w:val="none" w:sz="0" w:space="0" w:color="auto"/>
      </w:divBdr>
      <w:divsChild>
        <w:div w:id="932931968">
          <w:marLeft w:val="0"/>
          <w:marRight w:val="0"/>
          <w:marTop w:val="0"/>
          <w:marBottom w:val="0"/>
          <w:divBdr>
            <w:top w:val="none" w:sz="0" w:space="0" w:color="auto"/>
            <w:left w:val="none" w:sz="0" w:space="0" w:color="auto"/>
            <w:bottom w:val="none" w:sz="0" w:space="0" w:color="auto"/>
            <w:right w:val="none" w:sz="0" w:space="0" w:color="auto"/>
          </w:divBdr>
          <w:divsChild>
            <w:div w:id="9337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61718">
      <w:bodyDiv w:val="1"/>
      <w:marLeft w:val="0"/>
      <w:marRight w:val="0"/>
      <w:marTop w:val="0"/>
      <w:marBottom w:val="0"/>
      <w:divBdr>
        <w:top w:val="none" w:sz="0" w:space="0" w:color="auto"/>
        <w:left w:val="none" w:sz="0" w:space="0" w:color="auto"/>
        <w:bottom w:val="none" w:sz="0" w:space="0" w:color="auto"/>
        <w:right w:val="none" w:sz="0" w:space="0" w:color="auto"/>
      </w:divBdr>
    </w:div>
    <w:div w:id="1880782219">
      <w:bodyDiv w:val="1"/>
      <w:marLeft w:val="0"/>
      <w:marRight w:val="0"/>
      <w:marTop w:val="0"/>
      <w:marBottom w:val="0"/>
      <w:divBdr>
        <w:top w:val="none" w:sz="0" w:space="0" w:color="auto"/>
        <w:left w:val="none" w:sz="0" w:space="0" w:color="auto"/>
        <w:bottom w:val="none" w:sz="0" w:space="0" w:color="auto"/>
        <w:right w:val="none" w:sz="0" w:space="0" w:color="auto"/>
      </w:divBdr>
      <w:divsChild>
        <w:div w:id="1883707126">
          <w:marLeft w:val="0"/>
          <w:marRight w:val="0"/>
          <w:marTop w:val="0"/>
          <w:marBottom w:val="0"/>
          <w:divBdr>
            <w:top w:val="none" w:sz="0" w:space="0" w:color="auto"/>
            <w:left w:val="none" w:sz="0" w:space="0" w:color="auto"/>
            <w:bottom w:val="none" w:sz="0" w:space="0" w:color="auto"/>
            <w:right w:val="none" w:sz="0" w:space="0" w:color="auto"/>
          </w:divBdr>
          <w:divsChild>
            <w:div w:id="19328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yperlink" Target="file:///C:\Users\DAVENPORTD\Downloads\10.5281\zenodo.10172611"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andreottisara@gmail.com"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1753</TotalTime>
  <Pages>37</Pages>
  <Words>21593</Words>
  <Characters>123082</Characters>
  <Application>Microsoft Office Word</Application>
  <DocSecurity>0</DocSecurity>
  <Lines>1025</Lines>
  <Paragraphs>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Davenport</dc:creator>
  <cp:keywords/>
  <dc:description/>
  <cp:lastModifiedBy>Davenport, Danielle</cp:lastModifiedBy>
  <cp:revision>23</cp:revision>
  <cp:lastPrinted>2020-09-23T14:57:00Z</cp:lastPrinted>
  <dcterms:created xsi:type="dcterms:W3CDTF">2024-05-23T02:28:00Z</dcterms:created>
  <dcterms:modified xsi:type="dcterms:W3CDTF">2024-06-06T19:40:00Z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zotero-version="5.0.90"&gt;&lt;session id="N1r9rVBc"/&gt;&lt;style id="http://www.zotero.org/styles/molecular-ecology"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