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0585" w14:textId="7860D05A" w:rsidR="00C029E9" w:rsidRPr="00F845B2" w:rsidRDefault="00C029E9">
      <w:pPr>
        <w:rPr>
          <w:rFonts w:cstheme="minorHAnsi"/>
          <w:color w:val="000000" w:themeColor="text1"/>
        </w:rPr>
      </w:pPr>
      <w:r w:rsidRPr="00F845B2">
        <w:rPr>
          <w:rFonts w:cstheme="minorHAnsi"/>
          <w:color w:val="000000" w:themeColor="text1"/>
        </w:rPr>
        <w:t xml:space="preserve">To the Editor, </w:t>
      </w:r>
    </w:p>
    <w:p w14:paraId="0C23B015" w14:textId="19CDFAA6" w:rsidR="00AF2EB3" w:rsidRPr="00F845B2" w:rsidRDefault="00C029E9" w:rsidP="00AF2EB3">
      <w:pPr>
        <w:spacing w:before="240"/>
        <w:rPr>
          <w:rFonts w:cstheme="minorHAnsi"/>
          <w:color w:val="000000" w:themeColor="text1"/>
          <w:shd w:val="clear" w:color="auto" w:fill="FFFFFF"/>
        </w:rPr>
      </w:pPr>
      <w:r w:rsidRPr="00F845B2">
        <w:rPr>
          <w:rFonts w:cstheme="minorHAnsi"/>
          <w:color w:val="000000" w:themeColor="text1"/>
        </w:rPr>
        <w:t xml:space="preserve">I am writing on behalf of </w:t>
      </w:r>
      <w:r w:rsidR="009E69DE" w:rsidRPr="00F845B2">
        <w:rPr>
          <w:rFonts w:cstheme="minorHAnsi"/>
          <w:color w:val="000000" w:themeColor="text1"/>
        </w:rPr>
        <w:t xml:space="preserve">myself and </w:t>
      </w:r>
      <w:r w:rsidR="004A64B9" w:rsidRPr="00F845B2">
        <w:rPr>
          <w:rFonts w:cstheme="minorHAnsi"/>
          <w:color w:val="000000" w:themeColor="text1"/>
        </w:rPr>
        <w:t xml:space="preserve">my </w:t>
      </w:r>
      <w:r w:rsidRPr="00F845B2">
        <w:rPr>
          <w:rFonts w:cstheme="minorHAnsi"/>
          <w:color w:val="000000" w:themeColor="text1"/>
        </w:rPr>
        <w:t xml:space="preserve">coauthors </w:t>
      </w:r>
      <w:r w:rsidR="004A64B9" w:rsidRPr="00F845B2">
        <w:rPr>
          <w:rFonts w:cstheme="minorHAnsi"/>
          <w:color w:val="000000" w:themeColor="text1"/>
        </w:rPr>
        <w:t>regarding our</w:t>
      </w:r>
      <w:r w:rsidRPr="00F845B2">
        <w:rPr>
          <w:rFonts w:cstheme="minorHAnsi"/>
          <w:color w:val="000000" w:themeColor="text1"/>
        </w:rPr>
        <w:t xml:space="preserve"> manuscript </w:t>
      </w:r>
      <w:r w:rsidRPr="00F845B2">
        <w:rPr>
          <w:rFonts w:cstheme="minorHAnsi"/>
          <w:color w:val="000000" w:themeColor="text1"/>
          <w:shd w:val="clear" w:color="auto" w:fill="FFFFFF"/>
        </w:rPr>
        <w:t>“</w:t>
      </w:r>
      <w:r w:rsidRPr="00F845B2">
        <w:rPr>
          <w:rFonts w:cstheme="minorHAnsi"/>
          <w:i/>
          <w:iCs/>
          <w:color w:val="000000" w:themeColor="text1"/>
          <w:shd w:val="clear" w:color="auto" w:fill="FFFFFF"/>
        </w:rPr>
        <w:t>Effective number of white shark (Carcharodon carcharias, Linnaeus) breeders is stable over four successive years in the population adjacent to eastern Australia and New Zealand</w:t>
      </w:r>
      <w:r w:rsidRPr="00F845B2">
        <w:rPr>
          <w:rFonts w:cstheme="minorHAnsi"/>
          <w:color w:val="000000" w:themeColor="text1"/>
          <w:shd w:val="clear" w:color="auto" w:fill="FFFFFF"/>
        </w:rPr>
        <w:t xml:space="preserve">” which was published in Ecology and Evolution (Volume 11, Issue 1, pp 186-198) on 7 October 2020.  </w:t>
      </w:r>
      <w:r w:rsidR="002D2BB1" w:rsidRPr="00F845B2">
        <w:rPr>
          <w:rFonts w:cstheme="minorHAnsi"/>
          <w:color w:val="000000" w:themeColor="text1"/>
          <w:shd w:val="clear" w:color="auto" w:fill="FFFFFF"/>
        </w:rPr>
        <w:t>We have been</w:t>
      </w:r>
      <w:r w:rsidRPr="00F845B2">
        <w:rPr>
          <w:rFonts w:cstheme="minorHAnsi"/>
          <w:color w:val="000000" w:themeColor="text1"/>
          <w:shd w:val="clear" w:color="auto" w:fill="FFFFFF"/>
        </w:rPr>
        <w:t xml:space="preserve"> made aware of an error in </w:t>
      </w:r>
      <w:r w:rsidR="004A64B9" w:rsidRPr="00F845B2">
        <w:rPr>
          <w:rFonts w:cstheme="minorHAnsi"/>
          <w:color w:val="000000" w:themeColor="text1"/>
          <w:shd w:val="clear" w:color="auto" w:fill="FFFFFF"/>
        </w:rPr>
        <w:t xml:space="preserve">the processing of our </w:t>
      </w:r>
      <w:r w:rsidRPr="00F845B2">
        <w:rPr>
          <w:rFonts w:cstheme="minorHAnsi"/>
          <w:color w:val="000000" w:themeColor="text1"/>
          <w:shd w:val="clear" w:color="auto" w:fill="FFFFFF"/>
        </w:rPr>
        <w:t>data</w:t>
      </w:r>
      <w:r w:rsidR="004A64B9" w:rsidRPr="00F845B2">
        <w:rPr>
          <w:rFonts w:cstheme="minorHAnsi"/>
          <w:color w:val="000000" w:themeColor="text1"/>
          <w:shd w:val="clear" w:color="auto" w:fill="FFFFFF"/>
        </w:rPr>
        <w:t xml:space="preserve"> which impacted</w:t>
      </w:r>
      <w:r w:rsidRPr="00F845B2">
        <w:rPr>
          <w:rFonts w:cstheme="minorHAnsi"/>
          <w:color w:val="000000" w:themeColor="text1"/>
          <w:shd w:val="clear" w:color="auto" w:fill="FFFFFF"/>
        </w:rPr>
        <w:t xml:space="preserve"> the published results</w:t>
      </w:r>
      <w:r w:rsidR="007A4583" w:rsidRPr="00F845B2">
        <w:rPr>
          <w:rFonts w:cstheme="minorHAnsi"/>
          <w:color w:val="000000" w:themeColor="text1"/>
          <w:shd w:val="clear" w:color="auto" w:fill="FFFFFF"/>
        </w:rPr>
        <w:t xml:space="preserve"> and because of this we wish to submit a correction </w:t>
      </w:r>
      <w:r w:rsidR="001877B7" w:rsidRPr="00F845B2">
        <w:rPr>
          <w:rFonts w:cstheme="minorHAnsi"/>
          <w:color w:val="000000" w:themeColor="text1"/>
          <w:shd w:val="clear" w:color="auto" w:fill="FFFFFF"/>
        </w:rPr>
        <w:t>for</w:t>
      </w:r>
      <w:r w:rsidR="007A4583" w:rsidRPr="00F845B2">
        <w:rPr>
          <w:rFonts w:cstheme="minorHAnsi"/>
          <w:color w:val="000000" w:themeColor="text1"/>
          <w:shd w:val="clear" w:color="auto" w:fill="FFFFFF"/>
        </w:rPr>
        <w:t xml:space="preserve"> our manuscript. </w:t>
      </w:r>
    </w:p>
    <w:p w14:paraId="1BE8CCD9" w14:textId="706AC334" w:rsidR="001957EB" w:rsidRPr="00F845B2" w:rsidRDefault="00AF2EB3" w:rsidP="00AF2EB3">
      <w:pPr>
        <w:pStyle w:val="NormalWeb"/>
        <w:spacing w:before="240" w:beforeAutospacing="0" w:after="0" w:afterAutospacing="0"/>
        <w:jc w:val="both"/>
        <w:rPr>
          <w:ins w:id="0" w:author="Andrew Jones" w:date="2024-05-20T16:12:00Z"/>
          <w:rFonts w:asciiTheme="minorHAnsi" w:hAnsiTheme="minorHAnsi" w:cstheme="minorHAnsi"/>
          <w:color w:val="000000" w:themeColor="text1"/>
          <w:sz w:val="22"/>
          <w:szCs w:val="22"/>
        </w:rPr>
      </w:pPr>
      <w:r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 our study, we </w:t>
      </w:r>
      <w:r w:rsidR="004A64B9"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made 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>estimates for the effective number of breeders (Nb), an analogue of effective population size (Ne)</w:t>
      </w:r>
      <w:r w:rsidR="004A64B9"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using 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 population of white sharks as a </w:t>
      </w:r>
      <w:r w:rsidR="000E5583"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>case study.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0E5583"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>Many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populations of this species have suffered recent significant</w:t>
      </w:r>
      <w:r w:rsidR="004A64B9"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recent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declines, and bather protection programs used globally offer an opportunity to develop long-term genetic monitoring programs. We use</w:t>
      </w:r>
      <w:r w:rsidR="004A64B9"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>d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two independent methods (linkage-disequilibrium and sibship assignment) and two independent marker types (single-nucleotide polymorphism and microsatellite loci) to estimate Nb.</w:t>
      </w:r>
      <w:r w:rsidR="001957EB"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 show how Nb has remained stable over the years measured and discuss how this relates to the life-history, conservation and recovery of the study species.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42B67EBF" w14:textId="57FA16A7" w:rsidR="00AF2EB3" w:rsidRPr="00F845B2" w:rsidDel="001957EB" w:rsidRDefault="00C029E9" w:rsidP="00AF2EB3">
      <w:pPr>
        <w:pStyle w:val="NormalWeb"/>
        <w:spacing w:before="240" w:beforeAutospacing="0" w:after="0" w:afterAutospacing="0"/>
        <w:jc w:val="both"/>
        <w:rPr>
          <w:del w:id="1" w:author="Andrew Jones" w:date="2024-05-20T16:12:00Z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The error </w:t>
      </w:r>
      <w:r w:rsidR="00AF2EB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identified </w:t>
      </w:r>
      <w:r w:rsidR="00D438DD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appears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isolated to an intermediate data file</w:t>
      </w:r>
      <w:r w:rsidR="00AF2EB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used to make the estimates of Nb</w:t>
      </w:r>
      <w:r w:rsidR="00545E7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using SNPs</w:t>
      </w:r>
      <w:r w:rsidR="00D438DD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; </w:t>
      </w:r>
      <w:r w:rsidR="00545E7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checks have shown the original data remains unaffected</w:t>
      </w:r>
      <w:r w:rsidR="00545E7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are suitable to use for re-analysis</w:t>
      </w:r>
      <w:r w:rsidR="00EE0929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. </w:t>
      </w:r>
    </w:p>
    <w:p w14:paraId="3D0A5EF6" w14:textId="2BC691C8" w:rsidR="00847F6C" w:rsidRPr="00F845B2" w:rsidRDefault="002D2BB1" w:rsidP="00AF2EB3">
      <w:pPr>
        <w:pStyle w:val="NormalWeb"/>
        <w:spacing w:before="24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</w:t>
      </w:r>
      <w:r w:rsidR="00C029E9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 have since used the original data</w:t>
      </w:r>
      <w:r w:rsidR="004A64B9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</w:t>
      </w:r>
      <w:r w:rsidR="0014013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a </w:t>
      </w:r>
      <w:r w:rsidR="004A64B9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corrected data processing pipe</w:t>
      </w:r>
      <w:r w:rsidR="0014013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line</w:t>
      </w:r>
      <w:r w:rsidR="00C029E9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to </w:t>
      </w:r>
      <w:r w:rsidR="0014013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recalculate our estimates of Nb and associated quantities.</w:t>
      </w:r>
      <w:r w:rsidR="00C029E9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Importantly,</w:t>
      </w:r>
      <w:r w:rsidR="0014013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the</w:t>
      </w:r>
      <w:r w:rsidR="0014013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corrected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14013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estimates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do not change the conclusion</w:t>
      </w:r>
      <w:r w:rsidR="000E558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of </w:t>
      </w:r>
      <w:r w:rsidR="001957EB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the original</w:t>
      </w:r>
      <w:r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work</w:t>
      </w:r>
      <w:r w:rsidR="00AF2EB3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3D42AD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We have made a table comparing the old with the new estimates, and plotted them for </w:t>
      </w:r>
      <w:proofErr w:type="spellStart"/>
      <w:r w:rsidR="003D42AD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visualisation</w:t>
      </w:r>
      <w:proofErr w:type="spellEnd"/>
      <w:r w:rsidR="003D42AD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(see </w:t>
      </w:r>
      <w:r w:rsidR="00BC2E0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page 2 of this letter</w:t>
      </w:r>
      <w:r w:rsidR="003D42AD" w:rsidRPr="00F845B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). </w:t>
      </w:r>
    </w:p>
    <w:p w14:paraId="0261E2F9" w14:textId="5584F7FD" w:rsidR="00545E73" w:rsidRPr="00F845B2" w:rsidRDefault="0044689D" w:rsidP="00545E73">
      <w:pPr>
        <w:spacing w:before="240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Also i</w:t>
      </w:r>
      <w:r w:rsidR="00C029E9" w:rsidRPr="00F845B2">
        <w:rPr>
          <w:rFonts w:cstheme="minorHAnsi"/>
          <w:color w:val="000000" w:themeColor="text1"/>
          <w:shd w:val="clear" w:color="auto" w:fill="FFFFFF"/>
        </w:rPr>
        <w:t>ncluded with this letter is</w:t>
      </w:r>
      <w:r w:rsidR="00545E73" w:rsidRPr="00F845B2">
        <w:rPr>
          <w:rFonts w:cstheme="minorHAnsi"/>
          <w:color w:val="000000" w:themeColor="text1"/>
          <w:shd w:val="clear" w:color="auto" w:fill="FFFFFF"/>
        </w:rPr>
        <w:t>:</w:t>
      </w:r>
    </w:p>
    <w:p w14:paraId="7F27CA60" w14:textId="367E7649" w:rsidR="00545E73" w:rsidRPr="0044689D" w:rsidRDefault="00545E73" w:rsidP="0044689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hd w:val="clear" w:color="auto" w:fill="FFFFFF"/>
        </w:rPr>
      </w:pPr>
      <w:r w:rsidRPr="0044689D">
        <w:rPr>
          <w:rFonts w:cstheme="minorHAnsi"/>
          <w:color w:val="000000" w:themeColor="text1"/>
          <w:shd w:val="clear" w:color="auto" w:fill="FFFFFF"/>
        </w:rPr>
        <w:t>A</w:t>
      </w:r>
      <w:r w:rsidR="00D438DD" w:rsidRPr="0044689D">
        <w:rPr>
          <w:rFonts w:cstheme="minorHAnsi"/>
          <w:color w:val="000000" w:themeColor="text1"/>
          <w:shd w:val="clear" w:color="auto" w:fill="FFFFFF"/>
        </w:rPr>
        <w:t>n analysis of the differences between the original and published data</w:t>
      </w:r>
      <w:r w:rsidRPr="0044689D">
        <w:rPr>
          <w:rFonts w:cstheme="minorHAnsi"/>
          <w:color w:val="000000" w:themeColor="text1"/>
          <w:shd w:val="clear" w:color="auto" w:fill="FFFFFF"/>
        </w:rPr>
        <w:t xml:space="preserve"> (Report.html).</w:t>
      </w:r>
    </w:p>
    <w:p w14:paraId="4AFC2F69" w14:textId="77777777" w:rsidR="0044689D" w:rsidRPr="0044689D" w:rsidRDefault="00545E73" w:rsidP="0044689D">
      <w:pPr>
        <w:pStyle w:val="ListParagraph"/>
        <w:numPr>
          <w:ilvl w:val="0"/>
          <w:numId w:val="4"/>
        </w:numPr>
        <w:spacing w:before="240"/>
        <w:rPr>
          <w:rFonts w:cstheme="minorHAnsi"/>
          <w:color w:val="000000" w:themeColor="text1"/>
          <w:shd w:val="clear" w:color="auto" w:fill="FFFFFF"/>
        </w:rPr>
      </w:pPr>
      <w:r w:rsidRPr="0044689D">
        <w:rPr>
          <w:rFonts w:cstheme="minorHAnsi"/>
          <w:color w:val="000000" w:themeColor="text1"/>
          <w:shd w:val="clear" w:color="auto" w:fill="FFFFFF"/>
        </w:rPr>
        <w:t xml:space="preserve">A </w:t>
      </w:r>
      <w:r w:rsidR="00D438DD" w:rsidRPr="0044689D">
        <w:rPr>
          <w:rFonts w:cstheme="minorHAnsi"/>
          <w:color w:val="000000" w:themeColor="text1"/>
          <w:shd w:val="clear" w:color="auto" w:fill="FFFFFF"/>
        </w:rPr>
        <w:t xml:space="preserve">re-analysis of the data </w:t>
      </w:r>
      <w:r w:rsidR="008E3FF8" w:rsidRPr="0044689D">
        <w:rPr>
          <w:rFonts w:cstheme="minorHAnsi"/>
          <w:color w:val="000000" w:themeColor="text1"/>
          <w:shd w:val="clear" w:color="auto" w:fill="FFFFFF"/>
        </w:rPr>
        <w:t xml:space="preserve">from the beginning of the pipeline </w:t>
      </w:r>
      <w:r w:rsidR="00D438DD" w:rsidRPr="0044689D">
        <w:rPr>
          <w:rFonts w:cstheme="minorHAnsi"/>
          <w:color w:val="000000" w:themeColor="text1"/>
          <w:shd w:val="clear" w:color="auto" w:fill="FFFFFF"/>
        </w:rPr>
        <w:t>with an updated result</w:t>
      </w:r>
      <w:r w:rsidR="00CF5281" w:rsidRPr="0044689D">
        <w:rPr>
          <w:rFonts w:cstheme="minorHAnsi"/>
          <w:color w:val="000000" w:themeColor="text1"/>
          <w:shd w:val="clear" w:color="auto" w:fill="FFFFFF"/>
        </w:rPr>
        <w:t xml:space="preserve"> (Report.html)</w:t>
      </w:r>
      <w:r w:rsidR="00D438DD" w:rsidRPr="0044689D">
        <w:rPr>
          <w:rFonts w:cstheme="minorHAnsi"/>
          <w:color w:val="000000" w:themeColor="text1"/>
          <w:shd w:val="clear" w:color="auto" w:fill="FFFFFF"/>
        </w:rPr>
        <w:t xml:space="preserve">. </w:t>
      </w:r>
    </w:p>
    <w:p w14:paraId="50D31E05" w14:textId="77777777" w:rsidR="0044689D" w:rsidRDefault="00545E73" w:rsidP="0044689D">
      <w:pPr>
        <w:pStyle w:val="ListParagraph"/>
        <w:numPr>
          <w:ilvl w:val="0"/>
          <w:numId w:val="4"/>
        </w:numPr>
        <w:spacing w:before="240"/>
        <w:rPr>
          <w:rFonts w:cstheme="minorHAnsi"/>
          <w:color w:val="000000" w:themeColor="text1"/>
          <w:shd w:val="clear" w:color="auto" w:fill="FFFFFF"/>
        </w:rPr>
      </w:pPr>
      <w:r w:rsidRPr="0044689D">
        <w:rPr>
          <w:rFonts w:cstheme="minorHAnsi"/>
          <w:color w:val="000000" w:themeColor="text1"/>
          <w:shd w:val="clear" w:color="auto" w:fill="FFFFFF"/>
        </w:rPr>
        <w:t xml:space="preserve">A </w:t>
      </w:r>
      <w:r w:rsidR="00C029E9" w:rsidRPr="0044689D">
        <w:rPr>
          <w:rFonts w:cstheme="minorHAnsi"/>
          <w:color w:val="000000" w:themeColor="text1"/>
          <w:shd w:val="clear" w:color="auto" w:fill="FFFFFF"/>
        </w:rPr>
        <w:t xml:space="preserve">corrected version of our manuscript </w:t>
      </w:r>
      <w:r w:rsidR="00B923D3" w:rsidRPr="0044689D">
        <w:rPr>
          <w:rFonts w:cstheme="minorHAnsi"/>
          <w:color w:val="000000" w:themeColor="text1"/>
          <w:shd w:val="clear" w:color="auto" w:fill="FFFFFF"/>
        </w:rPr>
        <w:t>and supplementary materials</w:t>
      </w:r>
      <w:r w:rsidR="00C029E9" w:rsidRPr="0044689D">
        <w:rPr>
          <w:rFonts w:cstheme="minorHAnsi"/>
          <w:color w:val="000000" w:themeColor="text1"/>
          <w:shd w:val="clear" w:color="auto" w:fill="FFFFFF"/>
        </w:rPr>
        <w:t>; all changes between the original and the updated manuscript are highlighted</w:t>
      </w:r>
      <w:r w:rsidRPr="0044689D">
        <w:rPr>
          <w:rFonts w:cstheme="minorHAnsi"/>
          <w:color w:val="000000" w:themeColor="text1"/>
          <w:shd w:val="clear" w:color="auto" w:fill="FFFFFF"/>
        </w:rPr>
        <w:t xml:space="preserve"> (CorrectManuscript_Davenport2020.doc, ece37007-sup-0001-supinfo-updated.doc)</w:t>
      </w:r>
      <w:r w:rsidR="00C029E9" w:rsidRPr="0044689D">
        <w:rPr>
          <w:rFonts w:cstheme="minorHAnsi"/>
          <w:color w:val="000000" w:themeColor="text1"/>
          <w:shd w:val="clear" w:color="auto" w:fill="FFFFFF"/>
        </w:rPr>
        <w:t>.</w:t>
      </w:r>
      <w:r w:rsidR="009E69DE" w:rsidRPr="0044689D"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7C0F5AEE" w14:textId="4C32A6AC" w:rsidR="0044689D" w:rsidRDefault="0044689D" w:rsidP="0044689D">
      <w:pPr>
        <w:pStyle w:val="ListParagraph"/>
        <w:numPr>
          <w:ilvl w:val="0"/>
          <w:numId w:val="4"/>
        </w:numPr>
        <w:spacing w:before="240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A document showing the correction (correction_documentaion.docx)</w:t>
      </w:r>
    </w:p>
    <w:p w14:paraId="1EF62D31" w14:textId="1E2DB960" w:rsidR="002D2BB1" w:rsidRPr="00F845B2" w:rsidRDefault="00F453B6" w:rsidP="00AF2EB3">
      <w:pPr>
        <w:spacing w:before="240"/>
        <w:rPr>
          <w:rFonts w:cstheme="minorHAnsi"/>
          <w:color w:val="000000" w:themeColor="text1"/>
          <w:shd w:val="clear" w:color="auto" w:fill="FFFFFF"/>
        </w:rPr>
      </w:pPr>
      <w:r w:rsidRPr="00F845B2">
        <w:rPr>
          <w:rFonts w:cstheme="minorHAnsi"/>
          <w:color w:val="000000" w:themeColor="text1"/>
          <w:shd w:val="clear" w:color="auto" w:fill="FFFFFF"/>
        </w:rPr>
        <w:t xml:space="preserve">We </w:t>
      </w:r>
      <w:proofErr w:type="spellStart"/>
      <w:r w:rsidRPr="00F845B2">
        <w:rPr>
          <w:rFonts w:cstheme="minorHAnsi"/>
          <w:color w:val="000000" w:themeColor="text1"/>
          <w:shd w:val="clear" w:color="auto" w:fill="FFFFFF"/>
        </w:rPr>
        <w:t>apologise</w:t>
      </w:r>
      <w:proofErr w:type="spellEnd"/>
      <w:r w:rsidRPr="00F845B2">
        <w:rPr>
          <w:rFonts w:cstheme="minorHAnsi"/>
          <w:color w:val="000000" w:themeColor="text1"/>
          <w:shd w:val="clear" w:color="auto" w:fill="FFFFFF"/>
        </w:rPr>
        <w:t xml:space="preserve"> for any inconvenience this has caused for you, the journal and your readers. </w:t>
      </w:r>
      <w:r w:rsidR="00C029E9" w:rsidRPr="00F845B2">
        <w:rPr>
          <w:rFonts w:cstheme="minorHAnsi"/>
          <w:color w:val="000000" w:themeColor="text1"/>
          <w:shd w:val="clear" w:color="auto" w:fill="FFFFFF"/>
        </w:rPr>
        <w:t xml:space="preserve">We </w:t>
      </w:r>
      <w:r w:rsidRPr="00F845B2">
        <w:rPr>
          <w:rFonts w:cstheme="minorHAnsi"/>
          <w:color w:val="000000" w:themeColor="text1"/>
          <w:shd w:val="clear" w:color="auto" w:fill="FFFFFF"/>
        </w:rPr>
        <w:t xml:space="preserve">hope we have provided you with a comprehensive </w:t>
      </w:r>
      <w:r w:rsidR="004A64B9" w:rsidRPr="00F845B2">
        <w:rPr>
          <w:rFonts w:cstheme="minorHAnsi"/>
          <w:color w:val="000000" w:themeColor="text1"/>
          <w:shd w:val="clear" w:color="auto" w:fill="FFFFFF"/>
        </w:rPr>
        <w:t xml:space="preserve">explanation </w:t>
      </w:r>
      <w:r w:rsidRPr="00F845B2">
        <w:rPr>
          <w:rFonts w:cstheme="minorHAnsi"/>
          <w:color w:val="000000" w:themeColor="text1"/>
          <w:shd w:val="clear" w:color="auto" w:fill="FFFFFF"/>
        </w:rPr>
        <w:t>of the</w:t>
      </w:r>
      <w:r w:rsidR="004A64B9" w:rsidRPr="00F845B2">
        <w:rPr>
          <w:rFonts w:cstheme="minorHAnsi"/>
          <w:color w:val="000000" w:themeColor="text1"/>
          <w:shd w:val="clear" w:color="auto" w:fill="FFFFFF"/>
        </w:rPr>
        <w:t xml:space="preserve"> situation regarding the</w:t>
      </w:r>
      <w:r w:rsidRPr="00F845B2">
        <w:rPr>
          <w:rFonts w:cstheme="minorHAnsi"/>
          <w:color w:val="000000" w:themeColor="text1"/>
          <w:shd w:val="clear" w:color="auto" w:fill="FFFFFF"/>
        </w:rPr>
        <w:t xml:space="preserve"> data and updated result</w:t>
      </w:r>
      <w:r w:rsidR="000E5583" w:rsidRPr="00F845B2">
        <w:rPr>
          <w:rFonts w:cstheme="minorHAnsi"/>
          <w:color w:val="000000" w:themeColor="text1"/>
          <w:shd w:val="clear" w:color="auto" w:fill="FFFFFF"/>
        </w:rPr>
        <w:t>s</w:t>
      </w:r>
      <w:r w:rsidR="00630F72" w:rsidRPr="00F845B2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7A4583" w:rsidRPr="00F845B2">
        <w:rPr>
          <w:rFonts w:cstheme="minorHAnsi"/>
          <w:color w:val="000000" w:themeColor="text1"/>
          <w:shd w:val="clear" w:color="auto" w:fill="FFFFFF"/>
        </w:rPr>
        <w:t xml:space="preserve">We look forward to answering any questions or addressing next steps in this process. </w:t>
      </w:r>
    </w:p>
    <w:p w14:paraId="6B28FA43" w14:textId="46EF7759" w:rsidR="00C029E9" w:rsidRPr="00F845B2" w:rsidRDefault="00C029E9" w:rsidP="00AF2EB3">
      <w:pPr>
        <w:spacing w:before="240"/>
        <w:rPr>
          <w:rFonts w:cstheme="minorHAnsi"/>
          <w:color w:val="000000" w:themeColor="text1"/>
          <w:shd w:val="clear" w:color="auto" w:fill="FFFFFF"/>
        </w:rPr>
      </w:pPr>
      <w:r w:rsidRPr="00F845B2">
        <w:rPr>
          <w:rFonts w:cstheme="minorHAnsi"/>
          <w:color w:val="000000" w:themeColor="text1"/>
          <w:shd w:val="clear" w:color="auto" w:fill="FFFFFF"/>
        </w:rPr>
        <w:t xml:space="preserve">Regards, </w:t>
      </w:r>
    </w:p>
    <w:p w14:paraId="3B2DB3F3" w14:textId="76766577" w:rsidR="00C043D3" w:rsidRPr="00F845B2" w:rsidRDefault="00C029E9" w:rsidP="00AF2EB3">
      <w:pPr>
        <w:spacing w:before="240"/>
        <w:rPr>
          <w:rFonts w:cstheme="minorHAnsi"/>
          <w:color w:val="000000" w:themeColor="text1"/>
          <w:shd w:val="clear" w:color="auto" w:fill="FFFFFF"/>
        </w:rPr>
      </w:pPr>
      <w:r w:rsidRPr="00F845B2">
        <w:rPr>
          <w:rFonts w:cstheme="minorHAnsi"/>
          <w:color w:val="000000" w:themeColor="text1"/>
          <w:shd w:val="clear" w:color="auto" w:fill="FFFFFF"/>
        </w:rPr>
        <w:t>Danielle Davenport</w:t>
      </w:r>
      <w:r w:rsidR="002D2BB1" w:rsidRPr="00F845B2">
        <w:rPr>
          <w:rFonts w:cstheme="minorHAnsi"/>
          <w:color w:val="000000" w:themeColor="text1"/>
          <w:shd w:val="clear" w:color="auto" w:fill="FFFFFF"/>
        </w:rPr>
        <w:t xml:space="preserve"> (Lead</w:t>
      </w:r>
      <w:r w:rsidR="00DE3007" w:rsidRPr="00F845B2">
        <w:rPr>
          <w:rFonts w:cstheme="minorHAnsi"/>
          <w:color w:val="000000" w:themeColor="text1"/>
          <w:shd w:val="clear" w:color="auto" w:fill="FFFFFF"/>
        </w:rPr>
        <w:t xml:space="preserve"> </w:t>
      </w:r>
      <w:r w:rsidR="000E5583" w:rsidRPr="00F845B2">
        <w:rPr>
          <w:rFonts w:cstheme="minorHAnsi"/>
          <w:color w:val="000000" w:themeColor="text1"/>
          <w:shd w:val="clear" w:color="auto" w:fill="FFFFFF"/>
        </w:rPr>
        <w:t>Author</w:t>
      </w:r>
      <w:r w:rsidR="00DE3007" w:rsidRPr="00F845B2">
        <w:rPr>
          <w:rFonts w:cstheme="minorHAnsi"/>
          <w:color w:val="000000" w:themeColor="text1"/>
          <w:shd w:val="clear" w:color="auto" w:fill="FFFFFF"/>
        </w:rPr>
        <w:t>)</w:t>
      </w:r>
    </w:p>
    <w:p w14:paraId="371F7593" w14:textId="77777777" w:rsidR="00C043D3" w:rsidRDefault="00C043D3">
      <w:p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br w:type="page"/>
      </w:r>
    </w:p>
    <w:p w14:paraId="4EC46AEA" w14:textId="77777777" w:rsidR="00C043D3" w:rsidRDefault="00C043D3" w:rsidP="00C043D3">
      <w:pPr>
        <w:rPr>
          <w:rFonts w:cstheme="minorHAnsi"/>
        </w:rPr>
        <w:sectPr w:rsidR="00C043D3" w:rsidSect="00C043D3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46BCDAFF" w14:textId="6EEC5093" w:rsidR="00C043D3" w:rsidRDefault="00C043D3" w:rsidP="00C043D3">
      <w:pPr>
        <w:rPr>
          <w:rFonts w:cstheme="minorHAnsi"/>
        </w:rPr>
      </w:pPr>
      <w:r>
        <w:rPr>
          <w:rFonts w:cstheme="minorHAnsi"/>
        </w:rPr>
        <w:lastRenderedPageBreak/>
        <w:t>Table comparing the original published estimates for Nb using SNPs with the updated (</w:t>
      </w:r>
      <w:r w:rsidR="00935DEC">
        <w:rPr>
          <w:rFonts w:cstheme="minorHAnsi"/>
        </w:rPr>
        <w:t>reanalysis)</w:t>
      </w:r>
      <w:r>
        <w:rPr>
          <w:rFonts w:cstheme="minorHAnsi"/>
        </w:rPr>
        <w:t xml:space="preserve"> estimates. </w:t>
      </w:r>
    </w:p>
    <w:tbl>
      <w:tblPr>
        <w:tblW w:w="12759" w:type="dxa"/>
        <w:tblLook w:val="04A0" w:firstRow="1" w:lastRow="0" w:firstColumn="1" w:lastColumn="0" w:noHBand="0" w:noVBand="1"/>
      </w:tblPr>
      <w:tblGrid>
        <w:gridCol w:w="1144"/>
        <w:gridCol w:w="960"/>
        <w:gridCol w:w="1013"/>
        <w:gridCol w:w="1245"/>
        <w:gridCol w:w="1268"/>
        <w:gridCol w:w="1014"/>
        <w:gridCol w:w="1246"/>
        <w:gridCol w:w="1269"/>
        <w:gridCol w:w="1228"/>
        <w:gridCol w:w="1195"/>
        <w:gridCol w:w="1177"/>
      </w:tblGrid>
      <w:tr w:rsidR="00C043D3" w:rsidRPr="00C043D3" w14:paraId="38E0ECEA" w14:textId="77777777" w:rsidTr="00935DEC">
        <w:trPr>
          <w:trHeight w:val="290"/>
        </w:trPr>
        <w:tc>
          <w:tcPr>
            <w:tcW w:w="1144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1EDAC2AA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496AB9BE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1E64918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Nb_LD_est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132FCA47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Nb_LD_lower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2B6FBE4A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Nb_LD_upper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78E3F512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Nb_SA_est</w:t>
            </w:r>
            <w:proofErr w:type="spellEnd"/>
          </w:p>
        </w:tc>
        <w:tc>
          <w:tcPr>
            <w:tcW w:w="1246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5C3DABB9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Nb_SA_lower</w:t>
            </w:r>
            <w:proofErr w:type="spellEnd"/>
          </w:p>
        </w:tc>
        <w:tc>
          <w:tcPr>
            <w:tcW w:w="1269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44F1BF8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Nb_SA_upper</w:t>
            </w:r>
            <w:proofErr w:type="spellEnd"/>
          </w:p>
        </w:tc>
        <w:tc>
          <w:tcPr>
            <w:tcW w:w="1228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094DB0C2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Nb_COM_est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0482A89E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Nb_COM_SD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bottom"/>
            <w:hideMark/>
          </w:tcPr>
          <w:p w14:paraId="238B7A56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04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Na_Nb_ratio</w:t>
            </w:r>
            <w:proofErr w:type="spellEnd"/>
          </w:p>
        </w:tc>
      </w:tr>
      <w:tr w:rsidR="00C043D3" w:rsidRPr="00C043D3" w14:paraId="26BAFB9A" w14:textId="77777777" w:rsidTr="00935DEC">
        <w:trPr>
          <w:trHeight w:val="290"/>
        </w:trPr>
        <w:tc>
          <w:tcPr>
            <w:tcW w:w="1144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25FC2" w14:textId="02606794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Original</w:t>
            </w:r>
          </w:p>
        </w:tc>
        <w:tc>
          <w:tcPr>
            <w:tcW w:w="96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054B6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6ED601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4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4E95C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95826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4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7689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46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4714C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9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B67E5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28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D9CA0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E7733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77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FA789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043D3" w:rsidRPr="00C043D3" w14:paraId="3784AA54" w14:textId="77777777" w:rsidTr="00935DEC">
        <w:trPr>
          <w:trHeight w:val="290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A546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473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128C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193.2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7195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91.1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2A1B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4ADD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E045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84C4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1430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3AE7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98BE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8F4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</w:t>
            </w:r>
          </w:p>
        </w:tc>
      </w:tr>
      <w:tr w:rsidR="00C043D3" w:rsidRPr="00C043D3" w14:paraId="4417C614" w14:textId="77777777" w:rsidTr="00935DEC">
        <w:trPr>
          <w:trHeight w:val="290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24F0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15E2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3AF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195.1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1AF4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104.2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DAD4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952.9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EF34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344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5EDA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204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BD8A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923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4A00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233.2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A702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69.5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DCBB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0.31</w:t>
            </w:r>
          </w:p>
        </w:tc>
      </w:tr>
      <w:tr w:rsidR="00C043D3" w:rsidRPr="00C043D3" w14:paraId="4DA3A32E" w14:textId="77777777" w:rsidTr="00935DEC">
        <w:trPr>
          <w:trHeight w:val="290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C66E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49A6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1710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165.6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654E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104.2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266C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359.6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C2D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A87F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157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C34F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399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B03A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206.1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64BB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45.9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93499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0.27</w:t>
            </w:r>
          </w:p>
        </w:tc>
      </w:tr>
      <w:tr w:rsidR="00C043D3" w:rsidRPr="00C043D3" w14:paraId="6FDAC442" w14:textId="77777777" w:rsidTr="00935DEC">
        <w:trPr>
          <w:trHeight w:val="290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EE22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60B3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7E6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208.5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2B4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116.4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384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712.7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F4CD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289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43B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F5BD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461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0BEE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252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931D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46.7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775B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0.34</w:t>
            </w:r>
          </w:p>
        </w:tc>
      </w:tr>
      <w:tr w:rsidR="00C043D3" w:rsidRPr="00C043D3" w14:paraId="5670E7FF" w14:textId="77777777" w:rsidTr="00935DEC">
        <w:trPr>
          <w:trHeight w:val="290"/>
        </w:trPr>
        <w:tc>
          <w:tcPr>
            <w:tcW w:w="1144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2D84E88E" w14:textId="1AD5E136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Reanalysis (updated)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5EDA4B4D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3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7787C041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2DE78469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8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25CF814B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14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249FE939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46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25C2F46B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69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43277600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28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5BE6C2A1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95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3EC57228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77" w:type="dxa"/>
            <w:tcBorders>
              <w:top w:val="single" w:sz="12" w:space="0" w:color="auto"/>
              <w:left w:val="nil"/>
              <w:bottom w:val="single" w:sz="12" w:space="0" w:color="FFFFFF" w:themeColor="background1"/>
              <w:right w:val="nil"/>
            </w:tcBorders>
            <w:shd w:val="clear" w:color="auto" w:fill="auto"/>
            <w:noWrap/>
            <w:vAlign w:val="bottom"/>
          </w:tcPr>
          <w:p w14:paraId="37B92FF0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043D3" w:rsidRPr="00C043D3" w14:paraId="1051B664" w14:textId="77777777" w:rsidTr="00935DEC">
        <w:trPr>
          <w:trHeight w:val="290"/>
        </w:trPr>
        <w:tc>
          <w:tcPr>
            <w:tcW w:w="1144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9CF4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2010</w:t>
            </w:r>
          </w:p>
        </w:tc>
        <w:tc>
          <w:tcPr>
            <w:tcW w:w="960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23E3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1013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C736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62.1</w:t>
            </w:r>
          </w:p>
        </w:tc>
        <w:tc>
          <w:tcPr>
            <w:tcW w:w="1245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0CF4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32.7</w:t>
            </w:r>
          </w:p>
        </w:tc>
        <w:tc>
          <w:tcPr>
            <w:tcW w:w="1268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B82C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249.5</w:t>
            </w:r>
          </w:p>
        </w:tc>
        <w:tc>
          <w:tcPr>
            <w:tcW w:w="1014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270F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</w:t>
            </w:r>
          </w:p>
        </w:tc>
        <w:tc>
          <w:tcPr>
            <w:tcW w:w="1246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3154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1269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5D47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198</w:t>
            </w:r>
          </w:p>
        </w:tc>
        <w:tc>
          <w:tcPr>
            <w:tcW w:w="1228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26B6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74.56624</w:t>
            </w:r>
          </w:p>
        </w:tc>
        <w:tc>
          <w:tcPr>
            <w:tcW w:w="1195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FD9F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20.56712</w:t>
            </w:r>
          </w:p>
        </w:tc>
        <w:tc>
          <w:tcPr>
            <w:tcW w:w="1177" w:type="dxa"/>
            <w:tcBorders>
              <w:top w:val="single" w:sz="12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66A5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0.099422</w:t>
            </w:r>
          </w:p>
        </w:tc>
      </w:tr>
      <w:tr w:rsidR="00C043D3" w:rsidRPr="00C043D3" w14:paraId="22883707" w14:textId="77777777" w:rsidTr="00935DEC">
        <w:trPr>
          <w:trHeight w:val="290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C3EA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BA93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A00D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208.1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D5EF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110.1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090A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1135.9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AEF5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247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BD40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2EB2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567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3276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228.6637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C3DD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57.75423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DDCF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0.304885</w:t>
            </w:r>
          </w:p>
        </w:tc>
      </w:tr>
      <w:tr w:rsidR="00C043D3" w:rsidRPr="00C043D3" w14:paraId="044014B8" w14:textId="77777777" w:rsidTr="00935DEC">
        <w:trPr>
          <w:trHeight w:val="290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BF70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18DC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7C59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201.9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46A9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126.7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A3A1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449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0FFD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196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0EBC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3A7C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332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6802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197.2146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0113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39.0757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0267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0.262953</w:t>
            </w:r>
          </w:p>
        </w:tc>
      </w:tr>
      <w:tr w:rsidR="00C043D3" w:rsidRPr="00C043D3" w14:paraId="5B8C90F8" w14:textId="77777777" w:rsidTr="00935DEC">
        <w:trPr>
          <w:trHeight w:val="290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8E84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3639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DB22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179.8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8A8F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121.9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564F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320.8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DDAD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174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32E6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A7D3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252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36AD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174.8467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4957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29.34475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54CF" w14:textId="77777777" w:rsidR="00C043D3" w:rsidRPr="00C043D3" w:rsidRDefault="00C043D3" w:rsidP="00C04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43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0.233129</w:t>
            </w:r>
          </w:p>
        </w:tc>
      </w:tr>
    </w:tbl>
    <w:p w14:paraId="77CE187A" w14:textId="77777777" w:rsidR="00C043D3" w:rsidRDefault="00C043D3" w:rsidP="00C043D3">
      <w:pPr>
        <w:rPr>
          <w:rFonts w:cstheme="minorHAnsi"/>
        </w:rPr>
      </w:pPr>
    </w:p>
    <w:p w14:paraId="37AB0340" w14:textId="77777777" w:rsidR="00C043D3" w:rsidRPr="00C043D3" w:rsidRDefault="00C043D3" w:rsidP="00C043D3">
      <w:pPr>
        <w:rPr>
          <w:rFonts w:cstheme="minorHAnsi"/>
          <w:sz w:val="18"/>
          <w:szCs w:val="18"/>
        </w:rPr>
      </w:pPr>
    </w:p>
    <w:p w14:paraId="36A8919B" w14:textId="77777777" w:rsidR="00C043D3" w:rsidRDefault="00C043D3" w:rsidP="00C043D3">
      <w:pPr>
        <w:spacing w:after="0"/>
        <w:rPr>
          <w:rFonts w:cstheme="minorHAnsi"/>
          <w:kern w:val="0"/>
          <w14:ligatures w14:val="none"/>
        </w:rPr>
        <w:sectPr w:rsidR="00C043D3" w:rsidSect="00C043D3">
          <w:pgSz w:w="15840" w:h="12240" w:orient="landscape"/>
          <w:pgMar w:top="1440" w:right="1440" w:bottom="1440" w:left="1440" w:header="720" w:footer="720" w:gutter="0"/>
          <w:cols w:space="720"/>
          <w:docGrid w:linePitch="299"/>
        </w:sectPr>
      </w:pPr>
    </w:p>
    <w:p w14:paraId="7BE6BB99" w14:textId="77777777" w:rsidR="00C043D3" w:rsidRDefault="00C043D3" w:rsidP="00C043D3">
      <w:pPr>
        <w:rPr>
          <w:rFonts w:cstheme="minorHAnsi"/>
        </w:rPr>
      </w:pPr>
    </w:p>
    <w:p w14:paraId="5DB7EA0C" w14:textId="2EC79B1F" w:rsidR="00C043D3" w:rsidRDefault="00C043D3" w:rsidP="00C043D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A1084A0" wp14:editId="25F1228F">
            <wp:extent cx="4324350" cy="4324350"/>
            <wp:effectExtent l="0" t="0" r="0" b="0"/>
            <wp:docPr id="1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graph with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A5CC" w14:textId="1EA98F4A" w:rsidR="00C043D3" w:rsidRDefault="00C043D3" w:rsidP="00C043D3">
      <w:pPr>
        <w:rPr>
          <w:rFonts w:cstheme="minorHAnsi"/>
        </w:rPr>
      </w:pPr>
      <w:r>
        <w:rPr>
          <w:rFonts w:cstheme="minorHAnsi"/>
        </w:rPr>
        <w:t xml:space="preserve">Figure above shows original published estimates (red) and updated (new) estimates (blue). </w:t>
      </w:r>
    </w:p>
    <w:p w14:paraId="160C71CC" w14:textId="77777777" w:rsidR="00C029E9" w:rsidRPr="007A4583" w:rsidRDefault="00C029E9" w:rsidP="00AF2EB3">
      <w:pPr>
        <w:spacing w:before="240"/>
        <w:rPr>
          <w:rFonts w:ascii="Segoe UI" w:hAnsi="Segoe UI" w:cs="Segoe UI"/>
          <w:color w:val="1F2328"/>
          <w:shd w:val="clear" w:color="auto" w:fill="FFFFFF"/>
        </w:rPr>
      </w:pPr>
    </w:p>
    <w:sectPr w:rsidR="00C029E9" w:rsidRPr="007A4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033"/>
    <w:multiLevelType w:val="hybridMultilevel"/>
    <w:tmpl w:val="B86EF5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9A68FD"/>
    <w:multiLevelType w:val="hybridMultilevel"/>
    <w:tmpl w:val="74C8B08E"/>
    <w:lvl w:ilvl="0" w:tplc="5E1479D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D64F4"/>
    <w:multiLevelType w:val="hybridMultilevel"/>
    <w:tmpl w:val="617C5B3C"/>
    <w:lvl w:ilvl="0" w:tplc="CB565BA6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E5028"/>
    <w:multiLevelType w:val="hybridMultilevel"/>
    <w:tmpl w:val="51382FBA"/>
    <w:lvl w:ilvl="0" w:tplc="8B20CE4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367270">
    <w:abstractNumId w:val="2"/>
  </w:num>
  <w:num w:numId="2" w16cid:durableId="2123766980">
    <w:abstractNumId w:val="3"/>
  </w:num>
  <w:num w:numId="3" w16cid:durableId="95252124">
    <w:abstractNumId w:val="1"/>
  </w:num>
  <w:num w:numId="4" w16cid:durableId="20815435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w Jones">
    <w15:presenceInfo w15:providerId="AD" w15:userId="S::andrew.jones@qcif.edu.au::9f1a9fa4-ed7d-4c69-87ce-d5006f18f9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E9"/>
    <w:rsid w:val="000E5583"/>
    <w:rsid w:val="00140133"/>
    <w:rsid w:val="001877B7"/>
    <w:rsid w:val="001957EB"/>
    <w:rsid w:val="002B48FE"/>
    <w:rsid w:val="002D2BB1"/>
    <w:rsid w:val="003D38CA"/>
    <w:rsid w:val="003D42AD"/>
    <w:rsid w:val="0044689D"/>
    <w:rsid w:val="00473BD7"/>
    <w:rsid w:val="004A64B9"/>
    <w:rsid w:val="00545E73"/>
    <w:rsid w:val="00550B47"/>
    <w:rsid w:val="00630F72"/>
    <w:rsid w:val="00772D94"/>
    <w:rsid w:val="007946A9"/>
    <w:rsid w:val="007A4583"/>
    <w:rsid w:val="007D143E"/>
    <w:rsid w:val="00847F6C"/>
    <w:rsid w:val="008E3FF8"/>
    <w:rsid w:val="00935DEC"/>
    <w:rsid w:val="009E69DE"/>
    <w:rsid w:val="00A65425"/>
    <w:rsid w:val="00AF2EB3"/>
    <w:rsid w:val="00B923D3"/>
    <w:rsid w:val="00BC2E07"/>
    <w:rsid w:val="00C029E9"/>
    <w:rsid w:val="00C043D3"/>
    <w:rsid w:val="00CC3FF7"/>
    <w:rsid w:val="00CE4DC5"/>
    <w:rsid w:val="00CF5281"/>
    <w:rsid w:val="00D438DD"/>
    <w:rsid w:val="00DE3007"/>
    <w:rsid w:val="00EE0929"/>
    <w:rsid w:val="00F27371"/>
    <w:rsid w:val="00F453B6"/>
    <w:rsid w:val="00F845B2"/>
    <w:rsid w:val="00FD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3E89"/>
  <w15:docId w15:val="{FE444BAA-5972-40A7-89F0-D47F77A0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9D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2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Revision">
    <w:name w:val="Revision"/>
    <w:hidden/>
    <w:uiPriority w:val="99"/>
    <w:semiHidden/>
    <w:rsid w:val="000E558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E55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5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5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5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5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7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05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62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0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05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8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07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96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02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855559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617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33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7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8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2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4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4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8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90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71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97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3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3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252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194359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304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910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0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Davenport, Danielle</dc:creator>
  <cp:keywords/>
  <dc:description/>
  <cp:lastModifiedBy>Davenport, Danielle</cp:lastModifiedBy>
  <cp:revision>16</cp:revision>
  <dcterms:created xsi:type="dcterms:W3CDTF">2024-05-23T01:48:00Z</dcterms:created>
  <dcterms:modified xsi:type="dcterms:W3CDTF">2024-06-10T13:31:00Z</dcterms:modified>
</cp:coreProperties>
</file>